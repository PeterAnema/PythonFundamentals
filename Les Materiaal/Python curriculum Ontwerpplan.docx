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sz w:val="20"/>
        </w:rPr>
        <w:id w:val="-825357204"/>
        <w:docPartObj>
          <w:docPartGallery w:val="Cover Pages"/>
          <w:docPartUnique/>
        </w:docPartObj>
      </w:sdtPr>
      <w:sdtEndPr/>
      <w:sdtContent>
        <w:p w14:paraId="672A6659" w14:textId="77777777" w:rsidR="000E67A6" w:rsidRPr="004D4005" w:rsidRDefault="000E67A6" w:rsidP="00012EEF">
          <w:pPr>
            <w:spacing w:before="0" w:after="0" w:line="240" w:lineRule="auto"/>
            <w:contextualSpacing/>
            <w:rPr>
              <w:rFonts w:cstheme="minorHAnsi"/>
              <w:sz w:val="20"/>
            </w:rPr>
          </w:pPr>
        </w:p>
        <w:tbl>
          <w:tblPr>
            <w:tblpPr w:leftFromText="187" w:rightFromText="187" w:horzAnchor="margin" w:tblpXSpec="center" w:tblpY="2881"/>
            <w:tblW w:w="4715" w:type="pct"/>
            <w:tblBorders>
              <w:left w:val="single" w:sz="12" w:space="0" w:color="5B9BD5" w:themeColor="accent1"/>
            </w:tblBorders>
            <w:tblCellMar>
              <w:left w:w="144" w:type="dxa"/>
              <w:right w:w="115" w:type="dxa"/>
            </w:tblCellMar>
            <w:tblLook w:val="04A0" w:firstRow="1" w:lastRow="0" w:firstColumn="1" w:lastColumn="0" w:noHBand="0" w:noVBand="1"/>
          </w:tblPr>
          <w:tblGrid>
            <w:gridCol w:w="8498"/>
          </w:tblGrid>
          <w:tr w:rsidR="000E67A6" w:rsidRPr="004D4005" w14:paraId="6C06C3EA" w14:textId="77777777" w:rsidTr="00446655">
            <w:trPr>
              <w:trHeight w:val="395"/>
            </w:trPr>
            <w:sdt>
              <w:sdtPr>
                <w:rPr>
                  <w:rFonts w:cstheme="minorHAnsi"/>
                  <w:color w:val="2E74B5" w:themeColor="accent1" w:themeShade="BF"/>
                  <w:sz w:val="32"/>
                  <w:szCs w:val="32"/>
                </w:rPr>
                <w:alias w:val="Bedrijf"/>
                <w:id w:val="13406915"/>
                <w:placeholder>
                  <w:docPart w:val="E69824452DCA4DDA83209A2AAA7D2678"/>
                </w:placeholder>
                <w:dataBinding w:prefixMappings="xmlns:ns0='http://schemas.openxmlformats.org/officeDocument/2006/extended-properties'" w:xpath="/ns0:Properties[1]/ns0:Company[1]" w:storeItemID="{6668398D-A668-4E3E-A5EB-62B293D839F1}"/>
                <w:text/>
              </w:sdtPr>
              <w:sdtEndPr/>
              <w:sdtContent>
                <w:tc>
                  <w:tcPr>
                    <w:tcW w:w="8498" w:type="dxa"/>
                    <w:tcMar>
                      <w:top w:w="216" w:type="dxa"/>
                      <w:left w:w="115" w:type="dxa"/>
                      <w:bottom w:w="216" w:type="dxa"/>
                      <w:right w:w="115" w:type="dxa"/>
                    </w:tcMar>
                  </w:tcPr>
                  <w:p w14:paraId="7C7519FE" w14:textId="77777777" w:rsidR="000E67A6" w:rsidRPr="004D4005" w:rsidRDefault="00BF0610" w:rsidP="00012EEF">
                    <w:pPr>
                      <w:pStyle w:val="Geenafstand"/>
                      <w:spacing w:before="0"/>
                      <w:contextualSpacing/>
                      <w:rPr>
                        <w:rFonts w:cstheme="minorHAnsi"/>
                        <w:color w:val="2E74B5" w:themeColor="accent1" w:themeShade="BF"/>
                      </w:rPr>
                    </w:pPr>
                    <w:r w:rsidRPr="00F542DA">
                      <w:rPr>
                        <w:rFonts w:cstheme="minorHAnsi"/>
                        <w:color w:val="2E74B5" w:themeColor="accent1" w:themeShade="BF"/>
                        <w:sz w:val="32"/>
                        <w:szCs w:val="32"/>
                      </w:rPr>
                      <w:t>Computrain</w:t>
                    </w:r>
                  </w:p>
                </w:tc>
              </w:sdtContent>
            </w:sdt>
          </w:tr>
          <w:tr w:rsidR="000E67A6" w:rsidRPr="004D4005" w14:paraId="66F2F6D0" w14:textId="77777777" w:rsidTr="00446655">
            <w:trPr>
              <w:trHeight w:val="1127"/>
            </w:trPr>
            <w:tc>
              <w:tcPr>
                <w:tcW w:w="8498" w:type="dxa"/>
              </w:tcPr>
              <w:p w14:paraId="4C4D036D" w14:textId="54B11223" w:rsidR="000E67A6" w:rsidRPr="00F542DA" w:rsidRDefault="009D3659" w:rsidP="00197FBF">
                <w:pPr>
                  <w:pStyle w:val="Titel"/>
                  <w:framePr w:hSpace="0" w:wrap="auto" w:hAnchor="text" w:xAlign="left" w:yAlign="inline"/>
                </w:pPr>
                <w:r w:rsidRPr="00F542DA">
                  <w:t xml:space="preserve">Python </w:t>
                </w:r>
                <w:r w:rsidR="00E94642">
                  <w:t>Fundamentals</w:t>
                </w:r>
              </w:p>
            </w:tc>
          </w:tr>
          <w:tr w:rsidR="000E67A6" w:rsidRPr="004D4005" w14:paraId="5593043E" w14:textId="77777777" w:rsidTr="00446655">
            <w:trPr>
              <w:trHeight w:val="776"/>
            </w:trPr>
            <w:tc>
              <w:tcPr>
                <w:tcW w:w="8498" w:type="dxa"/>
                <w:tcMar>
                  <w:top w:w="216" w:type="dxa"/>
                  <w:left w:w="115" w:type="dxa"/>
                  <w:bottom w:w="216" w:type="dxa"/>
                  <w:right w:w="115" w:type="dxa"/>
                </w:tcMar>
              </w:tcPr>
              <w:p w14:paraId="0A37501D" w14:textId="47E7CD6E" w:rsidR="00261597" w:rsidRPr="006814B2" w:rsidRDefault="00E94642" w:rsidP="003731AC">
                <w:pPr>
                  <w:pStyle w:val="Ondertitel"/>
                  <w:framePr w:hSpace="0" w:wrap="auto" w:hAnchor="text" w:xAlign="left" w:yAlign="inline"/>
                  <w:rPr>
                    <w:sz w:val="24"/>
                    <w:szCs w:val="24"/>
                  </w:rPr>
                </w:pPr>
                <w:r>
                  <w:rPr>
                    <w:sz w:val="24"/>
                    <w:szCs w:val="24"/>
                  </w:rPr>
                  <w:t>Ontwikkelplan</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0E67A6" w:rsidRPr="004D4005" w14:paraId="000C88D4" w14:textId="77777777">
            <w:tc>
              <w:tcPr>
                <w:tcW w:w="7221" w:type="dxa"/>
                <w:tcMar>
                  <w:top w:w="216" w:type="dxa"/>
                  <w:left w:w="115" w:type="dxa"/>
                  <w:bottom w:w="216" w:type="dxa"/>
                  <w:right w:w="115" w:type="dxa"/>
                </w:tcMar>
              </w:tcPr>
              <w:sdt>
                <w:sdtPr>
                  <w:rPr>
                    <w:rFonts w:cstheme="minorHAnsi"/>
                    <w:color w:val="5B9BD5" w:themeColor="accent1"/>
                  </w:rPr>
                  <w:alias w:val="Auteur"/>
                  <w:id w:val="13406928"/>
                  <w:placeholder>
                    <w:docPart w:val="D0E5E85EBB0B4775AD63CE56DB3D8AAC"/>
                  </w:placeholder>
                  <w:dataBinding w:prefixMappings="xmlns:ns0='http://schemas.openxmlformats.org/package/2006/metadata/core-properties' xmlns:ns1='http://purl.org/dc/elements/1.1/'" w:xpath="/ns0:coreProperties[1]/ns1:creator[1]" w:storeItemID="{6C3C8BC8-F283-45AE-878A-BAB7291924A1}"/>
                  <w:text/>
                </w:sdtPr>
                <w:sdtEndPr/>
                <w:sdtContent>
                  <w:p w14:paraId="44E6B27F" w14:textId="77777777" w:rsidR="000E67A6" w:rsidRPr="004D4005" w:rsidRDefault="00BF0610" w:rsidP="00012EEF">
                    <w:pPr>
                      <w:pStyle w:val="Geenafstand"/>
                      <w:spacing w:before="0"/>
                      <w:contextualSpacing/>
                      <w:rPr>
                        <w:rFonts w:cstheme="minorHAnsi"/>
                        <w:color w:val="5B9BD5" w:themeColor="accent1"/>
                      </w:rPr>
                    </w:pPr>
                    <w:r w:rsidRPr="004D4005">
                      <w:rPr>
                        <w:rFonts w:cstheme="minorHAnsi"/>
                        <w:color w:val="5B9BD5" w:themeColor="accent1"/>
                      </w:rPr>
                      <w:t>Nora Makboul</w:t>
                    </w:r>
                  </w:p>
                </w:sdtContent>
              </w:sdt>
              <w:sdt>
                <w:sdtPr>
                  <w:rPr>
                    <w:rFonts w:cstheme="minorHAnsi"/>
                    <w:color w:val="5B9BD5" w:themeColor="accent1"/>
                  </w:rPr>
                  <w:alias w:val="Datum"/>
                  <w:tag w:val="Datum"/>
                  <w:id w:val="13406932"/>
                  <w:placeholder>
                    <w:docPart w:val="9908FD32175F4483B329C75842ADB7ED"/>
                  </w:placeholder>
                  <w:dataBinding w:prefixMappings="xmlns:ns0='http://schemas.microsoft.com/office/2006/coverPageProps'" w:xpath="/ns0:CoverPageProperties[1]/ns0:PublishDate[1]" w:storeItemID="{55AF091B-3C7A-41E3-B477-F2FDAA23CFDA}"/>
                  <w:date w:fullDate="2021-07-23T00:00:00Z">
                    <w:dateFormat w:val="d-M-yyyy"/>
                    <w:lid w:val="nl-NL"/>
                    <w:storeMappedDataAs w:val="dateTime"/>
                    <w:calendar w:val="gregorian"/>
                  </w:date>
                </w:sdtPr>
                <w:sdtEndPr/>
                <w:sdtContent>
                  <w:p w14:paraId="580D10E4" w14:textId="5794199F" w:rsidR="000E67A6" w:rsidRPr="004D4005" w:rsidRDefault="00E94642" w:rsidP="00012EEF">
                    <w:pPr>
                      <w:pStyle w:val="Geenafstand"/>
                      <w:spacing w:before="0"/>
                      <w:contextualSpacing/>
                      <w:rPr>
                        <w:rFonts w:cstheme="minorHAnsi"/>
                        <w:color w:val="5B9BD5" w:themeColor="accent1"/>
                      </w:rPr>
                    </w:pPr>
                    <w:r>
                      <w:rPr>
                        <w:rFonts w:cstheme="minorHAnsi"/>
                        <w:color w:val="5B9BD5" w:themeColor="accent1"/>
                      </w:rPr>
                      <w:t>23-7-2021</w:t>
                    </w:r>
                  </w:p>
                </w:sdtContent>
              </w:sdt>
              <w:p w14:paraId="5DAB6C7B" w14:textId="77777777" w:rsidR="000E67A6" w:rsidRPr="004D4005" w:rsidRDefault="000E67A6" w:rsidP="00012EEF">
                <w:pPr>
                  <w:pStyle w:val="Geenafstand"/>
                  <w:spacing w:before="0"/>
                  <w:contextualSpacing/>
                  <w:rPr>
                    <w:rFonts w:cstheme="minorHAnsi"/>
                    <w:color w:val="5B9BD5" w:themeColor="accent1"/>
                  </w:rPr>
                </w:pPr>
              </w:p>
            </w:tc>
          </w:tr>
        </w:tbl>
        <w:p w14:paraId="02EB378F" w14:textId="77777777" w:rsidR="00875F4C" w:rsidRPr="004D4005" w:rsidRDefault="00875F4C" w:rsidP="00012EEF">
          <w:pPr>
            <w:spacing w:before="0" w:after="0" w:line="240" w:lineRule="auto"/>
            <w:contextualSpacing/>
            <w:rPr>
              <w:rFonts w:cstheme="minorHAnsi"/>
              <w:sz w:val="20"/>
            </w:rPr>
            <w:sectPr w:rsidR="00875F4C" w:rsidRPr="004D4005" w:rsidSect="0013568E">
              <w:headerReference w:type="even" r:id="rId12"/>
              <w:headerReference w:type="default" r:id="rId13"/>
              <w:footerReference w:type="even" r:id="rId14"/>
              <w:footerReference w:type="default" r:id="rId15"/>
              <w:headerReference w:type="first" r:id="rId16"/>
              <w:footerReference w:type="first" r:id="rId17"/>
              <w:pgSz w:w="11907" w:h="16839" w:code="9"/>
              <w:pgMar w:top="1440" w:right="1440" w:bottom="1440" w:left="1440" w:header="720" w:footer="720" w:gutter="0"/>
              <w:pgNumType w:start="0"/>
              <w:cols w:space="720"/>
              <w:titlePg/>
              <w:docGrid w:linePitch="360"/>
            </w:sectPr>
          </w:pPr>
        </w:p>
        <w:p w14:paraId="6A05A809" w14:textId="77777777" w:rsidR="000E67A6" w:rsidRPr="004D4005" w:rsidRDefault="00087307" w:rsidP="00012EEF">
          <w:pPr>
            <w:spacing w:before="0" w:after="0" w:line="240" w:lineRule="auto"/>
            <w:contextualSpacing/>
            <w:rPr>
              <w:rFonts w:cstheme="minorHAnsi"/>
              <w:sz w:val="20"/>
            </w:rPr>
          </w:pPr>
        </w:p>
      </w:sdtContent>
    </w:sdt>
    <w:sdt>
      <w:sdtPr>
        <w:rPr>
          <w:rFonts w:cstheme="minorHAnsi"/>
          <w:caps w:val="0"/>
          <w:color w:val="auto"/>
          <w:spacing w:val="0"/>
          <w:sz w:val="20"/>
          <w:szCs w:val="20"/>
        </w:rPr>
        <w:id w:val="1424845531"/>
        <w:docPartObj>
          <w:docPartGallery w:val="Table of Contents"/>
          <w:docPartUnique/>
        </w:docPartObj>
      </w:sdtPr>
      <w:sdtEndPr>
        <w:rPr>
          <w:rFonts w:cstheme="minorBidi"/>
        </w:rPr>
      </w:sdtEndPr>
      <w:sdtContent>
        <w:p w14:paraId="661448AE" w14:textId="2F8C3137" w:rsidR="00CD24C8" w:rsidRPr="004D4005" w:rsidRDefault="00CD24C8" w:rsidP="00012EEF">
          <w:pPr>
            <w:pStyle w:val="Kopvaninhoudsopgave"/>
            <w:spacing w:before="0" w:line="240" w:lineRule="auto"/>
            <w:contextualSpacing/>
            <w:rPr>
              <w:rFonts w:cstheme="minorHAnsi"/>
              <w:sz w:val="20"/>
              <w:szCs w:val="20"/>
            </w:rPr>
          </w:pPr>
          <w:r w:rsidRPr="004D4005">
            <w:rPr>
              <w:rFonts w:cstheme="minorHAnsi"/>
              <w:sz w:val="20"/>
              <w:szCs w:val="20"/>
            </w:rPr>
            <w:t>Inhoudsopave</w:t>
          </w:r>
        </w:p>
        <w:p w14:paraId="73B1CD48" w14:textId="6585F52E" w:rsidR="001F2CD2" w:rsidRDefault="00CD24C8">
          <w:pPr>
            <w:pStyle w:val="Inhopg1"/>
            <w:tabs>
              <w:tab w:val="right" w:leader="dot" w:pos="9017"/>
            </w:tabs>
            <w:rPr>
              <w:noProof/>
              <w:sz w:val="22"/>
              <w:szCs w:val="22"/>
              <w:lang w:eastAsia="nl-NL"/>
            </w:rPr>
          </w:pPr>
          <w:r w:rsidRPr="004D4005">
            <w:rPr>
              <w:rFonts w:cstheme="minorHAnsi"/>
              <w:sz w:val="20"/>
            </w:rPr>
            <w:fldChar w:fldCharType="begin"/>
          </w:r>
          <w:r w:rsidRPr="004D4005">
            <w:rPr>
              <w:rFonts w:cstheme="minorHAnsi"/>
              <w:sz w:val="20"/>
            </w:rPr>
            <w:instrText xml:space="preserve"> TOC \o "1-3" \h \z \u </w:instrText>
          </w:r>
          <w:r w:rsidRPr="004D4005">
            <w:rPr>
              <w:rFonts w:cstheme="minorHAnsi"/>
              <w:sz w:val="20"/>
            </w:rPr>
            <w:fldChar w:fldCharType="separate"/>
          </w:r>
          <w:hyperlink w:anchor="_Toc78365660" w:history="1">
            <w:r w:rsidR="001F2CD2" w:rsidRPr="006473CC">
              <w:rPr>
                <w:rStyle w:val="Hyperlink"/>
                <w:noProof/>
              </w:rPr>
              <w:t>Versiebeheer van dit document</w:t>
            </w:r>
            <w:r w:rsidR="001F2CD2">
              <w:rPr>
                <w:noProof/>
                <w:webHidden/>
              </w:rPr>
              <w:tab/>
            </w:r>
            <w:r w:rsidR="001F2CD2">
              <w:rPr>
                <w:noProof/>
                <w:webHidden/>
              </w:rPr>
              <w:fldChar w:fldCharType="begin"/>
            </w:r>
            <w:r w:rsidR="001F2CD2">
              <w:rPr>
                <w:noProof/>
                <w:webHidden/>
              </w:rPr>
              <w:instrText xml:space="preserve"> PAGEREF _Toc78365660 \h </w:instrText>
            </w:r>
            <w:r w:rsidR="001F2CD2">
              <w:rPr>
                <w:noProof/>
                <w:webHidden/>
              </w:rPr>
            </w:r>
            <w:r w:rsidR="001F2CD2">
              <w:rPr>
                <w:noProof/>
                <w:webHidden/>
              </w:rPr>
              <w:fldChar w:fldCharType="separate"/>
            </w:r>
            <w:r w:rsidR="001F2CD2">
              <w:rPr>
                <w:noProof/>
                <w:webHidden/>
              </w:rPr>
              <w:t>2</w:t>
            </w:r>
            <w:r w:rsidR="001F2CD2">
              <w:rPr>
                <w:noProof/>
                <w:webHidden/>
              </w:rPr>
              <w:fldChar w:fldCharType="end"/>
            </w:r>
          </w:hyperlink>
        </w:p>
        <w:p w14:paraId="071D4B74" w14:textId="7013DF1B" w:rsidR="001F2CD2" w:rsidRDefault="00087307">
          <w:pPr>
            <w:pStyle w:val="Inhopg1"/>
            <w:tabs>
              <w:tab w:val="right" w:leader="dot" w:pos="9017"/>
            </w:tabs>
            <w:rPr>
              <w:noProof/>
              <w:sz w:val="22"/>
              <w:szCs w:val="22"/>
              <w:lang w:eastAsia="nl-NL"/>
            </w:rPr>
          </w:pPr>
          <w:hyperlink w:anchor="_Toc78365661" w:history="1">
            <w:r w:rsidR="001F2CD2" w:rsidRPr="006473CC">
              <w:rPr>
                <w:rStyle w:val="Hyperlink"/>
                <w:noProof/>
              </w:rPr>
              <w:t>Doel van dit document</w:t>
            </w:r>
            <w:r w:rsidR="001F2CD2">
              <w:rPr>
                <w:noProof/>
                <w:webHidden/>
              </w:rPr>
              <w:tab/>
            </w:r>
            <w:r w:rsidR="001F2CD2">
              <w:rPr>
                <w:noProof/>
                <w:webHidden/>
              </w:rPr>
              <w:fldChar w:fldCharType="begin"/>
            </w:r>
            <w:r w:rsidR="001F2CD2">
              <w:rPr>
                <w:noProof/>
                <w:webHidden/>
              </w:rPr>
              <w:instrText xml:space="preserve"> PAGEREF _Toc78365661 \h </w:instrText>
            </w:r>
            <w:r w:rsidR="001F2CD2">
              <w:rPr>
                <w:noProof/>
                <w:webHidden/>
              </w:rPr>
            </w:r>
            <w:r w:rsidR="001F2CD2">
              <w:rPr>
                <w:noProof/>
                <w:webHidden/>
              </w:rPr>
              <w:fldChar w:fldCharType="separate"/>
            </w:r>
            <w:r w:rsidR="001F2CD2">
              <w:rPr>
                <w:noProof/>
                <w:webHidden/>
              </w:rPr>
              <w:t>2</w:t>
            </w:r>
            <w:r w:rsidR="001F2CD2">
              <w:rPr>
                <w:noProof/>
                <w:webHidden/>
              </w:rPr>
              <w:fldChar w:fldCharType="end"/>
            </w:r>
          </w:hyperlink>
        </w:p>
        <w:p w14:paraId="09E46434" w14:textId="001C4924" w:rsidR="001F2CD2" w:rsidRDefault="00087307">
          <w:pPr>
            <w:pStyle w:val="Inhopg1"/>
            <w:tabs>
              <w:tab w:val="right" w:leader="dot" w:pos="9017"/>
            </w:tabs>
            <w:rPr>
              <w:noProof/>
              <w:sz w:val="22"/>
              <w:szCs w:val="22"/>
              <w:lang w:eastAsia="nl-NL"/>
            </w:rPr>
          </w:pPr>
          <w:hyperlink w:anchor="_Toc78365662" w:history="1">
            <w:r w:rsidR="001F2CD2" w:rsidRPr="006473CC">
              <w:rPr>
                <w:rStyle w:val="Hyperlink"/>
                <w:noProof/>
              </w:rPr>
              <w:t>Hoe dient dit document te worden gebruikt</w:t>
            </w:r>
            <w:r w:rsidR="001F2CD2">
              <w:rPr>
                <w:noProof/>
                <w:webHidden/>
              </w:rPr>
              <w:tab/>
            </w:r>
            <w:r w:rsidR="001F2CD2">
              <w:rPr>
                <w:noProof/>
                <w:webHidden/>
              </w:rPr>
              <w:fldChar w:fldCharType="begin"/>
            </w:r>
            <w:r w:rsidR="001F2CD2">
              <w:rPr>
                <w:noProof/>
                <w:webHidden/>
              </w:rPr>
              <w:instrText xml:space="preserve"> PAGEREF _Toc78365662 \h </w:instrText>
            </w:r>
            <w:r w:rsidR="001F2CD2">
              <w:rPr>
                <w:noProof/>
                <w:webHidden/>
              </w:rPr>
            </w:r>
            <w:r w:rsidR="001F2CD2">
              <w:rPr>
                <w:noProof/>
                <w:webHidden/>
              </w:rPr>
              <w:fldChar w:fldCharType="separate"/>
            </w:r>
            <w:r w:rsidR="001F2CD2">
              <w:rPr>
                <w:noProof/>
                <w:webHidden/>
              </w:rPr>
              <w:t>2</w:t>
            </w:r>
            <w:r w:rsidR="001F2CD2">
              <w:rPr>
                <w:noProof/>
                <w:webHidden/>
              </w:rPr>
              <w:fldChar w:fldCharType="end"/>
            </w:r>
          </w:hyperlink>
        </w:p>
        <w:p w14:paraId="19E4E82C" w14:textId="53533F12" w:rsidR="001F2CD2" w:rsidRDefault="00087307">
          <w:pPr>
            <w:pStyle w:val="Inhopg1"/>
            <w:tabs>
              <w:tab w:val="right" w:leader="dot" w:pos="9017"/>
            </w:tabs>
            <w:rPr>
              <w:noProof/>
              <w:sz w:val="22"/>
              <w:szCs w:val="22"/>
              <w:lang w:eastAsia="nl-NL"/>
            </w:rPr>
          </w:pPr>
          <w:hyperlink w:anchor="_Toc78365663" w:history="1">
            <w:r w:rsidR="001F2CD2" w:rsidRPr="006473CC">
              <w:rPr>
                <w:rStyle w:val="Hyperlink"/>
                <w:noProof/>
              </w:rPr>
              <w:t>Stakeholders van dit ontwikkeltraject</w:t>
            </w:r>
            <w:r w:rsidR="001F2CD2">
              <w:rPr>
                <w:noProof/>
                <w:webHidden/>
              </w:rPr>
              <w:tab/>
            </w:r>
            <w:r w:rsidR="001F2CD2">
              <w:rPr>
                <w:noProof/>
                <w:webHidden/>
              </w:rPr>
              <w:fldChar w:fldCharType="begin"/>
            </w:r>
            <w:r w:rsidR="001F2CD2">
              <w:rPr>
                <w:noProof/>
                <w:webHidden/>
              </w:rPr>
              <w:instrText xml:space="preserve"> PAGEREF _Toc78365663 \h </w:instrText>
            </w:r>
            <w:r w:rsidR="001F2CD2">
              <w:rPr>
                <w:noProof/>
                <w:webHidden/>
              </w:rPr>
            </w:r>
            <w:r w:rsidR="001F2CD2">
              <w:rPr>
                <w:noProof/>
                <w:webHidden/>
              </w:rPr>
              <w:fldChar w:fldCharType="separate"/>
            </w:r>
            <w:r w:rsidR="001F2CD2">
              <w:rPr>
                <w:noProof/>
                <w:webHidden/>
              </w:rPr>
              <w:t>2</w:t>
            </w:r>
            <w:r w:rsidR="001F2CD2">
              <w:rPr>
                <w:noProof/>
                <w:webHidden/>
              </w:rPr>
              <w:fldChar w:fldCharType="end"/>
            </w:r>
          </w:hyperlink>
        </w:p>
        <w:p w14:paraId="7DABAC2F" w14:textId="70798173" w:rsidR="001F2CD2" w:rsidRDefault="00087307">
          <w:pPr>
            <w:pStyle w:val="Inhopg1"/>
            <w:tabs>
              <w:tab w:val="right" w:leader="dot" w:pos="9017"/>
            </w:tabs>
            <w:rPr>
              <w:noProof/>
              <w:sz w:val="22"/>
              <w:szCs w:val="22"/>
              <w:lang w:eastAsia="nl-NL"/>
            </w:rPr>
          </w:pPr>
          <w:hyperlink w:anchor="_Toc78365664" w:history="1">
            <w:r w:rsidR="001F2CD2" w:rsidRPr="006473CC">
              <w:rPr>
                <w:rStyle w:val="Hyperlink"/>
                <w:noProof/>
              </w:rPr>
              <w:t>Instructies voor betrokkenen (zoals Docenten, meelezers en ontwikkelaars)</w:t>
            </w:r>
            <w:r w:rsidR="001F2CD2">
              <w:rPr>
                <w:noProof/>
                <w:webHidden/>
              </w:rPr>
              <w:tab/>
            </w:r>
            <w:r w:rsidR="001F2CD2">
              <w:rPr>
                <w:noProof/>
                <w:webHidden/>
              </w:rPr>
              <w:fldChar w:fldCharType="begin"/>
            </w:r>
            <w:r w:rsidR="001F2CD2">
              <w:rPr>
                <w:noProof/>
                <w:webHidden/>
              </w:rPr>
              <w:instrText xml:space="preserve"> PAGEREF _Toc78365664 \h </w:instrText>
            </w:r>
            <w:r w:rsidR="001F2CD2">
              <w:rPr>
                <w:noProof/>
                <w:webHidden/>
              </w:rPr>
            </w:r>
            <w:r w:rsidR="001F2CD2">
              <w:rPr>
                <w:noProof/>
                <w:webHidden/>
              </w:rPr>
              <w:fldChar w:fldCharType="separate"/>
            </w:r>
            <w:r w:rsidR="001F2CD2">
              <w:rPr>
                <w:noProof/>
                <w:webHidden/>
              </w:rPr>
              <w:t>3</w:t>
            </w:r>
            <w:r w:rsidR="001F2CD2">
              <w:rPr>
                <w:noProof/>
                <w:webHidden/>
              </w:rPr>
              <w:fldChar w:fldCharType="end"/>
            </w:r>
          </w:hyperlink>
        </w:p>
        <w:p w14:paraId="3DF97CDD" w14:textId="069D70C8" w:rsidR="001F2CD2" w:rsidRDefault="00087307">
          <w:pPr>
            <w:pStyle w:val="Inhopg1"/>
            <w:tabs>
              <w:tab w:val="right" w:leader="dot" w:pos="9017"/>
            </w:tabs>
            <w:rPr>
              <w:noProof/>
              <w:sz w:val="22"/>
              <w:szCs w:val="22"/>
              <w:lang w:eastAsia="nl-NL"/>
            </w:rPr>
          </w:pPr>
          <w:hyperlink w:anchor="_Toc78365665" w:history="1">
            <w:r w:rsidR="001F2CD2" w:rsidRPr="006473CC">
              <w:rPr>
                <w:rStyle w:val="Hyperlink"/>
                <w:noProof/>
              </w:rPr>
              <w:t>Algemene info</w:t>
            </w:r>
            <w:r w:rsidR="001F2CD2">
              <w:rPr>
                <w:noProof/>
                <w:webHidden/>
              </w:rPr>
              <w:tab/>
            </w:r>
            <w:r w:rsidR="001F2CD2">
              <w:rPr>
                <w:noProof/>
                <w:webHidden/>
              </w:rPr>
              <w:fldChar w:fldCharType="begin"/>
            </w:r>
            <w:r w:rsidR="001F2CD2">
              <w:rPr>
                <w:noProof/>
                <w:webHidden/>
              </w:rPr>
              <w:instrText xml:space="preserve"> PAGEREF _Toc78365665 \h </w:instrText>
            </w:r>
            <w:r w:rsidR="001F2CD2">
              <w:rPr>
                <w:noProof/>
                <w:webHidden/>
              </w:rPr>
            </w:r>
            <w:r w:rsidR="001F2CD2">
              <w:rPr>
                <w:noProof/>
                <w:webHidden/>
              </w:rPr>
              <w:fldChar w:fldCharType="separate"/>
            </w:r>
            <w:r w:rsidR="001F2CD2">
              <w:rPr>
                <w:noProof/>
                <w:webHidden/>
              </w:rPr>
              <w:t>3</w:t>
            </w:r>
            <w:r w:rsidR="001F2CD2">
              <w:rPr>
                <w:noProof/>
                <w:webHidden/>
              </w:rPr>
              <w:fldChar w:fldCharType="end"/>
            </w:r>
          </w:hyperlink>
        </w:p>
        <w:p w14:paraId="2737F271" w14:textId="18FDF7E2" w:rsidR="001F2CD2" w:rsidRDefault="00087307">
          <w:pPr>
            <w:pStyle w:val="Inhopg1"/>
            <w:tabs>
              <w:tab w:val="right" w:leader="dot" w:pos="9017"/>
            </w:tabs>
            <w:rPr>
              <w:noProof/>
              <w:sz w:val="22"/>
              <w:szCs w:val="22"/>
              <w:lang w:eastAsia="nl-NL"/>
            </w:rPr>
          </w:pPr>
          <w:hyperlink w:anchor="_Toc78365666" w:history="1">
            <w:r w:rsidR="001F2CD2" w:rsidRPr="006473CC">
              <w:rPr>
                <w:rStyle w:val="Hyperlink"/>
                <w:noProof/>
              </w:rPr>
              <w:t>Ontwikkelkader</w:t>
            </w:r>
            <w:r w:rsidR="001F2CD2">
              <w:rPr>
                <w:noProof/>
                <w:webHidden/>
              </w:rPr>
              <w:tab/>
            </w:r>
            <w:r w:rsidR="001F2CD2">
              <w:rPr>
                <w:noProof/>
                <w:webHidden/>
              </w:rPr>
              <w:fldChar w:fldCharType="begin"/>
            </w:r>
            <w:r w:rsidR="001F2CD2">
              <w:rPr>
                <w:noProof/>
                <w:webHidden/>
              </w:rPr>
              <w:instrText xml:space="preserve"> PAGEREF _Toc78365666 \h </w:instrText>
            </w:r>
            <w:r w:rsidR="001F2CD2">
              <w:rPr>
                <w:noProof/>
                <w:webHidden/>
              </w:rPr>
            </w:r>
            <w:r w:rsidR="001F2CD2">
              <w:rPr>
                <w:noProof/>
                <w:webHidden/>
              </w:rPr>
              <w:fldChar w:fldCharType="separate"/>
            </w:r>
            <w:r w:rsidR="001F2CD2">
              <w:rPr>
                <w:noProof/>
                <w:webHidden/>
              </w:rPr>
              <w:t>3</w:t>
            </w:r>
            <w:r w:rsidR="001F2CD2">
              <w:rPr>
                <w:noProof/>
                <w:webHidden/>
              </w:rPr>
              <w:fldChar w:fldCharType="end"/>
            </w:r>
          </w:hyperlink>
        </w:p>
        <w:p w14:paraId="285CAFD2" w14:textId="736E2EEA" w:rsidR="001F2CD2" w:rsidRDefault="00087307">
          <w:pPr>
            <w:pStyle w:val="Inhopg1"/>
            <w:tabs>
              <w:tab w:val="right" w:leader="dot" w:pos="9017"/>
            </w:tabs>
            <w:rPr>
              <w:noProof/>
              <w:sz w:val="22"/>
              <w:szCs w:val="22"/>
              <w:lang w:eastAsia="nl-NL"/>
            </w:rPr>
          </w:pPr>
          <w:hyperlink w:anchor="_Toc78365667" w:history="1">
            <w:r w:rsidR="001F2CD2" w:rsidRPr="006473CC">
              <w:rPr>
                <w:rStyle w:val="Hyperlink"/>
                <w:rFonts w:cstheme="minorHAnsi"/>
                <w:noProof/>
              </w:rPr>
              <w:t>Voor in OLO Docentgedeelte</w:t>
            </w:r>
            <w:r w:rsidR="001F2CD2">
              <w:rPr>
                <w:noProof/>
                <w:webHidden/>
              </w:rPr>
              <w:tab/>
            </w:r>
            <w:r w:rsidR="001F2CD2">
              <w:rPr>
                <w:noProof/>
                <w:webHidden/>
              </w:rPr>
              <w:fldChar w:fldCharType="begin"/>
            </w:r>
            <w:r w:rsidR="001F2CD2">
              <w:rPr>
                <w:noProof/>
                <w:webHidden/>
              </w:rPr>
              <w:instrText xml:space="preserve"> PAGEREF _Toc78365667 \h </w:instrText>
            </w:r>
            <w:r w:rsidR="001F2CD2">
              <w:rPr>
                <w:noProof/>
                <w:webHidden/>
              </w:rPr>
            </w:r>
            <w:r w:rsidR="001F2CD2">
              <w:rPr>
                <w:noProof/>
                <w:webHidden/>
              </w:rPr>
              <w:fldChar w:fldCharType="separate"/>
            </w:r>
            <w:r w:rsidR="001F2CD2">
              <w:rPr>
                <w:noProof/>
                <w:webHidden/>
              </w:rPr>
              <w:t>4</w:t>
            </w:r>
            <w:r w:rsidR="001F2CD2">
              <w:rPr>
                <w:noProof/>
                <w:webHidden/>
              </w:rPr>
              <w:fldChar w:fldCharType="end"/>
            </w:r>
          </w:hyperlink>
        </w:p>
        <w:p w14:paraId="06D1CBCE" w14:textId="720F0FAF" w:rsidR="001F2CD2" w:rsidRDefault="00087307">
          <w:pPr>
            <w:pStyle w:val="Inhopg2"/>
            <w:tabs>
              <w:tab w:val="right" w:leader="dot" w:pos="9017"/>
            </w:tabs>
            <w:rPr>
              <w:noProof/>
              <w:sz w:val="22"/>
              <w:szCs w:val="22"/>
              <w:lang w:eastAsia="nl-NL"/>
            </w:rPr>
          </w:pPr>
          <w:hyperlink w:anchor="_Toc78365668" w:history="1">
            <w:r w:rsidR="001F2CD2" w:rsidRPr="006473CC">
              <w:rPr>
                <w:rStyle w:val="Hyperlink"/>
                <w:noProof/>
              </w:rPr>
              <w:t>Opmerkingen voor de docent:</w:t>
            </w:r>
            <w:r w:rsidR="001F2CD2">
              <w:rPr>
                <w:noProof/>
                <w:webHidden/>
              </w:rPr>
              <w:tab/>
            </w:r>
            <w:r w:rsidR="001F2CD2">
              <w:rPr>
                <w:noProof/>
                <w:webHidden/>
              </w:rPr>
              <w:fldChar w:fldCharType="begin"/>
            </w:r>
            <w:r w:rsidR="001F2CD2">
              <w:rPr>
                <w:noProof/>
                <w:webHidden/>
              </w:rPr>
              <w:instrText xml:space="preserve"> PAGEREF _Toc78365668 \h </w:instrText>
            </w:r>
            <w:r w:rsidR="001F2CD2">
              <w:rPr>
                <w:noProof/>
                <w:webHidden/>
              </w:rPr>
            </w:r>
            <w:r w:rsidR="001F2CD2">
              <w:rPr>
                <w:noProof/>
                <w:webHidden/>
              </w:rPr>
              <w:fldChar w:fldCharType="separate"/>
            </w:r>
            <w:r w:rsidR="001F2CD2">
              <w:rPr>
                <w:noProof/>
                <w:webHidden/>
              </w:rPr>
              <w:t>4</w:t>
            </w:r>
            <w:r w:rsidR="001F2CD2">
              <w:rPr>
                <w:noProof/>
                <w:webHidden/>
              </w:rPr>
              <w:fldChar w:fldCharType="end"/>
            </w:r>
          </w:hyperlink>
        </w:p>
        <w:p w14:paraId="3984605F" w14:textId="627CACED" w:rsidR="001F2CD2" w:rsidRDefault="00087307">
          <w:pPr>
            <w:pStyle w:val="Inhopg3"/>
            <w:tabs>
              <w:tab w:val="right" w:leader="dot" w:pos="9017"/>
            </w:tabs>
            <w:rPr>
              <w:rFonts w:cstheme="minorBidi"/>
              <w:noProof/>
            </w:rPr>
          </w:pPr>
          <w:hyperlink w:anchor="_Toc78365669" w:history="1">
            <w:r w:rsidR="001F2CD2" w:rsidRPr="006473CC">
              <w:rPr>
                <w:rStyle w:val="Hyperlink"/>
                <w:noProof/>
              </w:rPr>
              <w:t>Belangrijk voor de docent bij Virtueel lesgeven</w:t>
            </w:r>
            <w:r w:rsidR="001F2CD2">
              <w:rPr>
                <w:noProof/>
                <w:webHidden/>
              </w:rPr>
              <w:tab/>
            </w:r>
            <w:r w:rsidR="001F2CD2">
              <w:rPr>
                <w:noProof/>
                <w:webHidden/>
              </w:rPr>
              <w:fldChar w:fldCharType="begin"/>
            </w:r>
            <w:r w:rsidR="001F2CD2">
              <w:rPr>
                <w:noProof/>
                <w:webHidden/>
              </w:rPr>
              <w:instrText xml:space="preserve"> PAGEREF _Toc78365669 \h </w:instrText>
            </w:r>
            <w:r w:rsidR="001F2CD2">
              <w:rPr>
                <w:noProof/>
                <w:webHidden/>
              </w:rPr>
            </w:r>
            <w:r w:rsidR="001F2CD2">
              <w:rPr>
                <w:noProof/>
                <w:webHidden/>
              </w:rPr>
              <w:fldChar w:fldCharType="separate"/>
            </w:r>
            <w:r w:rsidR="001F2CD2">
              <w:rPr>
                <w:noProof/>
                <w:webHidden/>
              </w:rPr>
              <w:t>4</w:t>
            </w:r>
            <w:r w:rsidR="001F2CD2">
              <w:rPr>
                <w:noProof/>
                <w:webHidden/>
              </w:rPr>
              <w:fldChar w:fldCharType="end"/>
            </w:r>
          </w:hyperlink>
        </w:p>
        <w:p w14:paraId="267201BE" w14:textId="20DC8812" w:rsidR="001F2CD2" w:rsidRDefault="00087307">
          <w:pPr>
            <w:pStyle w:val="Inhopg2"/>
            <w:tabs>
              <w:tab w:val="right" w:leader="dot" w:pos="9017"/>
            </w:tabs>
            <w:rPr>
              <w:noProof/>
              <w:sz w:val="22"/>
              <w:szCs w:val="22"/>
              <w:lang w:eastAsia="nl-NL"/>
            </w:rPr>
          </w:pPr>
          <w:hyperlink w:anchor="_Toc78365670" w:history="1">
            <w:r w:rsidR="001F2CD2" w:rsidRPr="006473CC">
              <w:rPr>
                <w:rStyle w:val="Hyperlink"/>
                <w:rFonts w:cstheme="minorHAnsi"/>
                <w:noProof/>
              </w:rPr>
              <w:t>Voorafgaand aan de training</w:t>
            </w:r>
            <w:r w:rsidR="001F2CD2">
              <w:rPr>
                <w:noProof/>
                <w:webHidden/>
              </w:rPr>
              <w:tab/>
            </w:r>
            <w:r w:rsidR="001F2CD2">
              <w:rPr>
                <w:noProof/>
                <w:webHidden/>
              </w:rPr>
              <w:fldChar w:fldCharType="begin"/>
            </w:r>
            <w:r w:rsidR="001F2CD2">
              <w:rPr>
                <w:noProof/>
                <w:webHidden/>
              </w:rPr>
              <w:instrText xml:space="preserve"> PAGEREF _Toc78365670 \h </w:instrText>
            </w:r>
            <w:r w:rsidR="001F2CD2">
              <w:rPr>
                <w:noProof/>
                <w:webHidden/>
              </w:rPr>
            </w:r>
            <w:r w:rsidR="001F2CD2">
              <w:rPr>
                <w:noProof/>
                <w:webHidden/>
              </w:rPr>
              <w:fldChar w:fldCharType="separate"/>
            </w:r>
            <w:r w:rsidR="001F2CD2">
              <w:rPr>
                <w:noProof/>
                <w:webHidden/>
              </w:rPr>
              <w:t>4</w:t>
            </w:r>
            <w:r w:rsidR="001F2CD2">
              <w:rPr>
                <w:noProof/>
                <w:webHidden/>
              </w:rPr>
              <w:fldChar w:fldCharType="end"/>
            </w:r>
          </w:hyperlink>
        </w:p>
        <w:p w14:paraId="7EB998B5" w14:textId="07A38E60" w:rsidR="001F2CD2" w:rsidRDefault="00087307">
          <w:pPr>
            <w:pStyle w:val="Inhopg3"/>
            <w:tabs>
              <w:tab w:val="right" w:leader="dot" w:pos="9017"/>
            </w:tabs>
            <w:rPr>
              <w:rFonts w:cstheme="minorBidi"/>
              <w:noProof/>
            </w:rPr>
          </w:pPr>
          <w:hyperlink w:anchor="_Toc78365671" w:history="1">
            <w:r w:rsidR="001F2CD2" w:rsidRPr="006473CC">
              <w:rPr>
                <w:rStyle w:val="Hyperlink"/>
                <w:rFonts w:cstheme="minorHAnsi"/>
                <w:noProof/>
              </w:rPr>
              <w:t>LesMateriaal</w:t>
            </w:r>
            <w:r w:rsidR="001F2CD2">
              <w:rPr>
                <w:noProof/>
                <w:webHidden/>
              </w:rPr>
              <w:tab/>
            </w:r>
            <w:r w:rsidR="001F2CD2">
              <w:rPr>
                <w:noProof/>
                <w:webHidden/>
              </w:rPr>
              <w:fldChar w:fldCharType="begin"/>
            </w:r>
            <w:r w:rsidR="001F2CD2">
              <w:rPr>
                <w:noProof/>
                <w:webHidden/>
              </w:rPr>
              <w:instrText xml:space="preserve"> PAGEREF _Toc78365671 \h </w:instrText>
            </w:r>
            <w:r w:rsidR="001F2CD2">
              <w:rPr>
                <w:noProof/>
                <w:webHidden/>
              </w:rPr>
            </w:r>
            <w:r w:rsidR="001F2CD2">
              <w:rPr>
                <w:noProof/>
                <w:webHidden/>
              </w:rPr>
              <w:fldChar w:fldCharType="separate"/>
            </w:r>
            <w:r w:rsidR="001F2CD2">
              <w:rPr>
                <w:noProof/>
                <w:webHidden/>
              </w:rPr>
              <w:t>4</w:t>
            </w:r>
            <w:r w:rsidR="001F2CD2">
              <w:rPr>
                <w:noProof/>
                <w:webHidden/>
              </w:rPr>
              <w:fldChar w:fldCharType="end"/>
            </w:r>
          </w:hyperlink>
        </w:p>
        <w:p w14:paraId="31244AEC" w14:textId="6F28E52B" w:rsidR="001F2CD2" w:rsidRDefault="00087307">
          <w:pPr>
            <w:pStyle w:val="Inhopg3"/>
            <w:tabs>
              <w:tab w:val="right" w:leader="dot" w:pos="9017"/>
            </w:tabs>
            <w:rPr>
              <w:rFonts w:cstheme="minorBidi"/>
              <w:noProof/>
            </w:rPr>
          </w:pPr>
          <w:hyperlink w:anchor="_Toc78365672" w:history="1">
            <w:r w:rsidR="001F2CD2" w:rsidRPr="006473CC">
              <w:rPr>
                <w:rStyle w:val="Hyperlink"/>
                <w:rFonts w:cstheme="minorHAnsi"/>
                <w:noProof/>
              </w:rPr>
              <w:t>Technische pc installatie vereisten (Voor Docent en Voor BCN)</w:t>
            </w:r>
            <w:r w:rsidR="001F2CD2">
              <w:rPr>
                <w:noProof/>
                <w:webHidden/>
              </w:rPr>
              <w:tab/>
            </w:r>
            <w:r w:rsidR="001F2CD2">
              <w:rPr>
                <w:noProof/>
                <w:webHidden/>
              </w:rPr>
              <w:fldChar w:fldCharType="begin"/>
            </w:r>
            <w:r w:rsidR="001F2CD2">
              <w:rPr>
                <w:noProof/>
                <w:webHidden/>
              </w:rPr>
              <w:instrText xml:space="preserve"> PAGEREF _Toc78365672 \h </w:instrText>
            </w:r>
            <w:r w:rsidR="001F2CD2">
              <w:rPr>
                <w:noProof/>
                <w:webHidden/>
              </w:rPr>
            </w:r>
            <w:r w:rsidR="001F2CD2">
              <w:rPr>
                <w:noProof/>
                <w:webHidden/>
              </w:rPr>
              <w:fldChar w:fldCharType="separate"/>
            </w:r>
            <w:r w:rsidR="001F2CD2">
              <w:rPr>
                <w:noProof/>
                <w:webHidden/>
              </w:rPr>
              <w:t>5</w:t>
            </w:r>
            <w:r w:rsidR="001F2CD2">
              <w:rPr>
                <w:noProof/>
                <w:webHidden/>
              </w:rPr>
              <w:fldChar w:fldCharType="end"/>
            </w:r>
          </w:hyperlink>
        </w:p>
        <w:p w14:paraId="585AFA41" w14:textId="3F92A4F6" w:rsidR="001F2CD2" w:rsidRDefault="00087307">
          <w:pPr>
            <w:pStyle w:val="Inhopg3"/>
            <w:tabs>
              <w:tab w:val="right" w:leader="dot" w:pos="9017"/>
            </w:tabs>
            <w:rPr>
              <w:rFonts w:cstheme="minorBidi"/>
              <w:noProof/>
            </w:rPr>
          </w:pPr>
          <w:hyperlink w:anchor="_Toc78365673" w:history="1">
            <w:r w:rsidR="001F2CD2" w:rsidRPr="006473CC">
              <w:rPr>
                <w:rStyle w:val="Hyperlink"/>
                <w:rFonts w:cstheme="minorHAnsi"/>
                <w:noProof/>
              </w:rPr>
              <w:t>Installatie Student Eigen Computer</w:t>
            </w:r>
            <w:r w:rsidR="001F2CD2">
              <w:rPr>
                <w:noProof/>
                <w:webHidden/>
              </w:rPr>
              <w:tab/>
            </w:r>
            <w:r w:rsidR="001F2CD2">
              <w:rPr>
                <w:noProof/>
                <w:webHidden/>
              </w:rPr>
              <w:fldChar w:fldCharType="begin"/>
            </w:r>
            <w:r w:rsidR="001F2CD2">
              <w:rPr>
                <w:noProof/>
                <w:webHidden/>
              </w:rPr>
              <w:instrText xml:space="preserve"> PAGEREF _Toc78365673 \h </w:instrText>
            </w:r>
            <w:r w:rsidR="001F2CD2">
              <w:rPr>
                <w:noProof/>
                <w:webHidden/>
              </w:rPr>
            </w:r>
            <w:r w:rsidR="001F2CD2">
              <w:rPr>
                <w:noProof/>
                <w:webHidden/>
              </w:rPr>
              <w:fldChar w:fldCharType="separate"/>
            </w:r>
            <w:r w:rsidR="001F2CD2">
              <w:rPr>
                <w:noProof/>
                <w:webHidden/>
              </w:rPr>
              <w:t>5</w:t>
            </w:r>
            <w:r w:rsidR="001F2CD2">
              <w:rPr>
                <w:noProof/>
                <w:webHidden/>
              </w:rPr>
              <w:fldChar w:fldCharType="end"/>
            </w:r>
          </w:hyperlink>
        </w:p>
        <w:p w14:paraId="353F6422" w14:textId="4C940CC1" w:rsidR="001F2CD2" w:rsidRDefault="00087307">
          <w:pPr>
            <w:pStyle w:val="Inhopg3"/>
            <w:tabs>
              <w:tab w:val="right" w:leader="dot" w:pos="9017"/>
            </w:tabs>
            <w:rPr>
              <w:rFonts w:cstheme="minorBidi"/>
              <w:noProof/>
            </w:rPr>
          </w:pPr>
          <w:hyperlink w:anchor="_Toc78365674" w:history="1">
            <w:r w:rsidR="001F2CD2" w:rsidRPr="006473CC">
              <w:rPr>
                <w:rStyle w:val="Hyperlink"/>
                <w:noProof/>
              </w:rPr>
              <w:t>Wat verwachten studenten van jou – Het intakeformulier</w:t>
            </w:r>
            <w:r w:rsidR="001F2CD2">
              <w:rPr>
                <w:noProof/>
                <w:webHidden/>
              </w:rPr>
              <w:tab/>
            </w:r>
            <w:r w:rsidR="001F2CD2">
              <w:rPr>
                <w:noProof/>
                <w:webHidden/>
              </w:rPr>
              <w:fldChar w:fldCharType="begin"/>
            </w:r>
            <w:r w:rsidR="001F2CD2">
              <w:rPr>
                <w:noProof/>
                <w:webHidden/>
              </w:rPr>
              <w:instrText xml:space="preserve"> PAGEREF _Toc78365674 \h </w:instrText>
            </w:r>
            <w:r w:rsidR="001F2CD2">
              <w:rPr>
                <w:noProof/>
                <w:webHidden/>
              </w:rPr>
            </w:r>
            <w:r w:rsidR="001F2CD2">
              <w:rPr>
                <w:noProof/>
                <w:webHidden/>
              </w:rPr>
              <w:fldChar w:fldCharType="separate"/>
            </w:r>
            <w:r w:rsidR="001F2CD2">
              <w:rPr>
                <w:noProof/>
                <w:webHidden/>
              </w:rPr>
              <w:t>5</w:t>
            </w:r>
            <w:r w:rsidR="001F2CD2">
              <w:rPr>
                <w:noProof/>
                <w:webHidden/>
              </w:rPr>
              <w:fldChar w:fldCharType="end"/>
            </w:r>
          </w:hyperlink>
        </w:p>
        <w:p w14:paraId="5BF141FE" w14:textId="368B90A0" w:rsidR="001F2CD2" w:rsidRDefault="00087307">
          <w:pPr>
            <w:pStyle w:val="Inhopg2"/>
            <w:tabs>
              <w:tab w:val="right" w:leader="dot" w:pos="9017"/>
            </w:tabs>
            <w:rPr>
              <w:noProof/>
              <w:sz w:val="22"/>
              <w:szCs w:val="22"/>
              <w:lang w:eastAsia="nl-NL"/>
            </w:rPr>
          </w:pPr>
          <w:hyperlink w:anchor="_Toc78365675" w:history="1">
            <w:r w:rsidR="001F2CD2" w:rsidRPr="006473CC">
              <w:rPr>
                <w:rStyle w:val="Hyperlink"/>
                <w:noProof/>
              </w:rPr>
              <w:t>Tijdens de training</w:t>
            </w:r>
            <w:r w:rsidR="001F2CD2">
              <w:rPr>
                <w:noProof/>
                <w:webHidden/>
              </w:rPr>
              <w:tab/>
            </w:r>
            <w:r w:rsidR="001F2CD2">
              <w:rPr>
                <w:noProof/>
                <w:webHidden/>
              </w:rPr>
              <w:fldChar w:fldCharType="begin"/>
            </w:r>
            <w:r w:rsidR="001F2CD2">
              <w:rPr>
                <w:noProof/>
                <w:webHidden/>
              </w:rPr>
              <w:instrText xml:space="preserve"> PAGEREF _Toc78365675 \h </w:instrText>
            </w:r>
            <w:r w:rsidR="001F2CD2">
              <w:rPr>
                <w:noProof/>
                <w:webHidden/>
              </w:rPr>
            </w:r>
            <w:r w:rsidR="001F2CD2">
              <w:rPr>
                <w:noProof/>
                <w:webHidden/>
              </w:rPr>
              <w:fldChar w:fldCharType="separate"/>
            </w:r>
            <w:r w:rsidR="001F2CD2">
              <w:rPr>
                <w:noProof/>
                <w:webHidden/>
              </w:rPr>
              <w:t>6</w:t>
            </w:r>
            <w:r w:rsidR="001F2CD2">
              <w:rPr>
                <w:noProof/>
                <w:webHidden/>
              </w:rPr>
              <w:fldChar w:fldCharType="end"/>
            </w:r>
          </w:hyperlink>
        </w:p>
        <w:p w14:paraId="517D9EB7" w14:textId="7E2C4CD1" w:rsidR="001F2CD2" w:rsidRDefault="00087307">
          <w:pPr>
            <w:pStyle w:val="Inhopg3"/>
            <w:tabs>
              <w:tab w:val="right" w:leader="dot" w:pos="9017"/>
            </w:tabs>
            <w:rPr>
              <w:rFonts w:cstheme="minorBidi"/>
              <w:noProof/>
            </w:rPr>
          </w:pPr>
          <w:hyperlink w:anchor="_Toc78365676" w:history="1">
            <w:r w:rsidR="001F2CD2" w:rsidRPr="006473CC">
              <w:rPr>
                <w:rStyle w:val="Hyperlink"/>
                <w:noProof/>
              </w:rPr>
              <w:t>De Presentielijst</w:t>
            </w:r>
            <w:r w:rsidR="001F2CD2">
              <w:rPr>
                <w:noProof/>
                <w:webHidden/>
              </w:rPr>
              <w:tab/>
            </w:r>
            <w:r w:rsidR="001F2CD2">
              <w:rPr>
                <w:noProof/>
                <w:webHidden/>
              </w:rPr>
              <w:fldChar w:fldCharType="begin"/>
            </w:r>
            <w:r w:rsidR="001F2CD2">
              <w:rPr>
                <w:noProof/>
                <w:webHidden/>
              </w:rPr>
              <w:instrText xml:space="preserve"> PAGEREF _Toc78365676 \h </w:instrText>
            </w:r>
            <w:r w:rsidR="001F2CD2">
              <w:rPr>
                <w:noProof/>
                <w:webHidden/>
              </w:rPr>
            </w:r>
            <w:r w:rsidR="001F2CD2">
              <w:rPr>
                <w:noProof/>
                <w:webHidden/>
              </w:rPr>
              <w:fldChar w:fldCharType="separate"/>
            </w:r>
            <w:r w:rsidR="001F2CD2">
              <w:rPr>
                <w:noProof/>
                <w:webHidden/>
              </w:rPr>
              <w:t>6</w:t>
            </w:r>
            <w:r w:rsidR="001F2CD2">
              <w:rPr>
                <w:noProof/>
                <w:webHidden/>
              </w:rPr>
              <w:fldChar w:fldCharType="end"/>
            </w:r>
          </w:hyperlink>
        </w:p>
        <w:p w14:paraId="5B3EAC78" w14:textId="625085F3" w:rsidR="001F2CD2" w:rsidRDefault="00087307">
          <w:pPr>
            <w:pStyle w:val="Inhopg2"/>
            <w:tabs>
              <w:tab w:val="right" w:leader="dot" w:pos="9017"/>
            </w:tabs>
            <w:rPr>
              <w:noProof/>
              <w:sz w:val="22"/>
              <w:szCs w:val="22"/>
              <w:lang w:eastAsia="nl-NL"/>
            </w:rPr>
          </w:pPr>
          <w:hyperlink w:anchor="_Toc78365677" w:history="1">
            <w:r w:rsidR="001F2CD2" w:rsidRPr="006473CC">
              <w:rPr>
                <w:rStyle w:val="Hyperlink"/>
                <w:noProof/>
              </w:rPr>
              <w:t>Na de training</w:t>
            </w:r>
            <w:r w:rsidR="001F2CD2">
              <w:rPr>
                <w:noProof/>
                <w:webHidden/>
              </w:rPr>
              <w:tab/>
            </w:r>
            <w:r w:rsidR="001F2CD2">
              <w:rPr>
                <w:noProof/>
                <w:webHidden/>
              </w:rPr>
              <w:fldChar w:fldCharType="begin"/>
            </w:r>
            <w:r w:rsidR="001F2CD2">
              <w:rPr>
                <w:noProof/>
                <w:webHidden/>
              </w:rPr>
              <w:instrText xml:space="preserve"> PAGEREF _Toc78365677 \h </w:instrText>
            </w:r>
            <w:r w:rsidR="001F2CD2">
              <w:rPr>
                <w:noProof/>
                <w:webHidden/>
              </w:rPr>
            </w:r>
            <w:r w:rsidR="001F2CD2">
              <w:rPr>
                <w:noProof/>
                <w:webHidden/>
              </w:rPr>
              <w:fldChar w:fldCharType="separate"/>
            </w:r>
            <w:r w:rsidR="001F2CD2">
              <w:rPr>
                <w:noProof/>
                <w:webHidden/>
              </w:rPr>
              <w:t>6</w:t>
            </w:r>
            <w:r w:rsidR="001F2CD2">
              <w:rPr>
                <w:noProof/>
                <w:webHidden/>
              </w:rPr>
              <w:fldChar w:fldCharType="end"/>
            </w:r>
          </w:hyperlink>
        </w:p>
        <w:p w14:paraId="0E6B5735" w14:textId="7A8CB5BB" w:rsidR="001F2CD2" w:rsidRDefault="00087307">
          <w:pPr>
            <w:pStyle w:val="Inhopg3"/>
            <w:tabs>
              <w:tab w:val="right" w:leader="dot" w:pos="9017"/>
            </w:tabs>
            <w:rPr>
              <w:rFonts w:cstheme="minorBidi"/>
              <w:noProof/>
            </w:rPr>
          </w:pPr>
          <w:hyperlink w:anchor="_Toc78365678" w:history="1">
            <w:r w:rsidR="001F2CD2" w:rsidRPr="006473CC">
              <w:rPr>
                <w:rStyle w:val="Hyperlink"/>
                <w:noProof/>
              </w:rPr>
              <w:t>De Evaluatie</w:t>
            </w:r>
            <w:r w:rsidR="001F2CD2">
              <w:rPr>
                <w:noProof/>
                <w:webHidden/>
              </w:rPr>
              <w:tab/>
            </w:r>
            <w:r w:rsidR="001F2CD2">
              <w:rPr>
                <w:noProof/>
                <w:webHidden/>
              </w:rPr>
              <w:fldChar w:fldCharType="begin"/>
            </w:r>
            <w:r w:rsidR="001F2CD2">
              <w:rPr>
                <w:noProof/>
                <w:webHidden/>
              </w:rPr>
              <w:instrText xml:space="preserve"> PAGEREF _Toc78365678 \h </w:instrText>
            </w:r>
            <w:r w:rsidR="001F2CD2">
              <w:rPr>
                <w:noProof/>
                <w:webHidden/>
              </w:rPr>
            </w:r>
            <w:r w:rsidR="001F2CD2">
              <w:rPr>
                <w:noProof/>
                <w:webHidden/>
              </w:rPr>
              <w:fldChar w:fldCharType="separate"/>
            </w:r>
            <w:r w:rsidR="001F2CD2">
              <w:rPr>
                <w:noProof/>
                <w:webHidden/>
              </w:rPr>
              <w:t>6</w:t>
            </w:r>
            <w:r w:rsidR="001F2CD2">
              <w:rPr>
                <w:noProof/>
                <w:webHidden/>
              </w:rPr>
              <w:fldChar w:fldCharType="end"/>
            </w:r>
          </w:hyperlink>
        </w:p>
        <w:p w14:paraId="46FD370A" w14:textId="604B59D3" w:rsidR="001F2CD2" w:rsidRDefault="00087307">
          <w:pPr>
            <w:pStyle w:val="Inhopg1"/>
            <w:tabs>
              <w:tab w:val="right" w:leader="dot" w:pos="9017"/>
            </w:tabs>
            <w:rPr>
              <w:noProof/>
              <w:sz w:val="22"/>
              <w:szCs w:val="22"/>
              <w:lang w:eastAsia="nl-NL"/>
            </w:rPr>
          </w:pPr>
          <w:hyperlink w:anchor="_Toc78365679" w:history="1">
            <w:r w:rsidR="001F2CD2" w:rsidRPr="006473CC">
              <w:rPr>
                <w:rStyle w:val="Hyperlink"/>
                <w:rFonts w:cstheme="minorHAnsi"/>
                <w:noProof/>
              </w:rPr>
              <w:t>Voor in OLO Studentgedeelte</w:t>
            </w:r>
            <w:r w:rsidR="001F2CD2">
              <w:rPr>
                <w:noProof/>
                <w:webHidden/>
              </w:rPr>
              <w:tab/>
            </w:r>
            <w:r w:rsidR="001F2CD2">
              <w:rPr>
                <w:noProof/>
                <w:webHidden/>
              </w:rPr>
              <w:fldChar w:fldCharType="begin"/>
            </w:r>
            <w:r w:rsidR="001F2CD2">
              <w:rPr>
                <w:noProof/>
                <w:webHidden/>
              </w:rPr>
              <w:instrText xml:space="preserve"> PAGEREF _Toc78365679 \h </w:instrText>
            </w:r>
            <w:r w:rsidR="001F2CD2">
              <w:rPr>
                <w:noProof/>
                <w:webHidden/>
              </w:rPr>
            </w:r>
            <w:r w:rsidR="001F2CD2">
              <w:rPr>
                <w:noProof/>
                <w:webHidden/>
              </w:rPr>
              <w:fldChar w:fldCharType="separate"/>
            </w:r>
            <w:r w:rsidR="001F2CD2">
              <w:rPr>
                <w:noProof/>
                <w:webHidden/>
              </w:rPr>
              <w:t>6</w:t>
            </w:r>
            <w:r w:rsidR="001F2CD2">
              <w:rPr>
                <w:noProof/>
                <w:webHidden/>
              </w:rPr>
              <w:fldChar w:fldCharType="end"/>
            </w:r>
          </w:hyperlink>
        </w:p>
        <w:p w14:paraId="7B35499B" w14:textId="1053323F" w:rsidR="001F2CD2" w:rsidRDefault="00087307">
          <w:pPr>
            <w:pStyle w:val="Inhopg2"/>
            <w:tabs>
              <w:tab w:val="right" w:leader="dot" w:pos="9017"/>
            </w:tabs>
            <w:rPr>
              <w:noProof/>
              <w:sz w:val="22"/>
              <w:szCs w:val="22"/>
              <w:lang w:eastAsia="nl-NL"/>
            </w:rPr>
          </w:pPr>
          <w:hyperlink w:anchor="_Toc78365680" w:history="1">
            <w:r w:rsidR="001F2CD2" w:rsidRPr="006473CC">
              <w:rPr>
                <w:rStyle w:val="Hyperlink"/>
                <w:noProof/>
              </w:rPr>
              <w:t>Inleiding Student</w:t>
            </w:r>
            <w:r w:rsidR="001F2CD2">
              <w:rPr>
                <w:noProof/>
                <w:webHidden/>
              </w:rPr>
              <w:tab/>
            </w:r>
            <w:r w:rsidR="001F2CD2">
              <w:rPr>
                <w:noProof/>
                <w:webHidden/>
              </w:rPr>
              <w:fldChar w:fldCharType="begin"/>
            </w:r>
            <w:r w:rsidR="001F2CD2">
              <w:rPr>
                <w:noProof/>
                <w:webHidden/>
              </w:rPr>
              <w:instrText xml:space="preserve"> PAGEREF _Toc78365680 \h </w:instrText>
            </w:r>
            <w:r w:rsidR="001F2CD2">
              <w:rPr>
                <w:noProof/>
                <w:webHidden/>
              </w:rPr>
            </w:r>
            <w:r w:rsidR="001F2CD2">
              <w:rPr>
                <w:noProof/>
                <w:webHidden/>
              </w:rPr>
              <w:fldChar w:fldCharType="separate"/>
            </w:r>
            <w:r w:rsidR="001F2CD2">
              <w:rPr>
                <w:noProof/>
                <w:webHidden/>
              </w:rPr>
              <w:t>6</w:t>
            </w:r>
            <w:r w:rsidR="001F2CD2">
              <w:rPr>
                <w:noProof/>
                <w:webHidden/>
              </w:rPr>
              <w:fldChar w:fldCharType="end"/>
            </w:r>
          </w:hyperlink>
        </w:p>
        <w:p w14:paraId="4655AA62" w14:textId="0DF24AED" w:rsidR="001F2CD2" w:rsidRDefault="00087307">
          <w:pPr>
            <w:pStyle w:val="Inhopg3"/>
            <w:tabs>
              <w:tab w:val="right" w:leader="dot" w:pos="9017"/>
            </w:tabs>
            <w:rPr>
              <w:rFonts w:cstheme="minorBidi"/>
              <w:noProof/>
            </w:rPr>
          </w:pPr>
          <w:hyperlink w:anchor="_Toc78365681" w:history="1">
            <w:r w:rsidR="001F2CD2" w:rsidRPr="006473CC">
              <w:rPr>
                <w:rStyle w:val="Hyperlink"/>
                <w:noProof/>
              </w:rPr>
              <w:t>Virtuele lessen</w:t>
            </w:r>
            <w:r w:rsidR="001F2CD2">
              <w:rPr>
                <w:noProof/>
                <w:webHidden/>
              </w:rPr>
              <w:tab/>
            </w:r>
            <w:r w:rsidR="001F2CD2">
              <w:rPr>
                <w:noProof/>
                <w:webHidden/>
              </w:rPr>
              <w:fldChar w:fldCharType="begin"/>
            </w:r>
            <w:r w:rsidR="001F2CD2">
              <w:rPr>
                <w:noProof/>
                <w:webHidden/>
              </w:rPr>
              <w:instrText xml:space="preserve"> PAGEREF _Toc78365681 \h </w:instrText>
            </w:r>
            <w:r w:rsidR="001F2CD2">
              <w:rPr>
                <w:noProof/>
                <w:webHidden/>
              </w:rPr>
            </w:r>
            <w:r w:rsidR="001F2CD2">
              <w:rPr>
                <w:noProof/>
                <w:webHidden/>
              </w:rPr>
              <w:fldChar w:fldCharType="separate"/>
            </w:r>
            <w:r w:rsidR="001F2CD2">
              <w:rPr>
                <w:noProof/>
                <w:webHidden/>
              </w:rPr>
              <w:t>6</w:t>
            </w:r>
            <w:r w:rsidR="001F2CD2">
              <w:rPr>
                <w:noProof/>
                <w:webHidden/>
              </w:rPr>
              <w:fldChar w:fldCharType="end"/>
            </w:r>
          </w:hyperlink>
        </w:p>
        <w:p w14:paraId="5F763ACE" w14:textId="58A11B22" w:rsidR="001F2CD2" w:rsidRDefault="00087307">
          <w:pPr>
            <w:pStyle w:val="Inhopg3"/>
            <w:tabs>
              <w:tab w:val="right" w:leader="dot" w:pos="9017"/>
            </w:tabs>
            <w:rPr>
              <w:rFonts w:cstheme="minorBidi"/>
              <w:noProof/>
            </w:rPr>
          </w:pPr>
          <w:hyperlink w:anchor="_Toc78365682" w:history="1">
            <w:r w:rsidR="001F2CD2" w:rsidRPr="006473CC">
              <w:rPr>
                <w:rStyle w:val="Hyperlink"/>
                <w:noProof/>
              </w:rPr>
              <w:t>Over deze training</w:t>
            </w:r>
            <w:r w:rsidR="001F2CD2">
              <w:rPr>
                <w:noProof/>
                <w:webHidden/>
              </w:rPr>
              <w:tab/>
            </w:r>
            <w:r w:rsidR="001F2CD2">
              <w:rPr>
                <w:noProof/>
                <w:webHidden/>
              </w:rPr>
              <w:fldChar w:fldCharType="begin"/>
            </w:r>
            <w:r w:rsidR="001F2CD2">
              <w:rPr>
                <w:noProof/>
                <w:webHidden/>
              </w:rPr>
              <w:instrText xml:space="preserve"> PAGEREF _Toc78365682 \h </w:instrText>
            </w:r>
            <w:r w:rsidR="001F2CD2">
              <w:rPr>
                <w:noProof/>
                <w:webHidden/>
              </w:rPr>
            </w:r>
            <w:r w:rsidR="001F2CD2">
              <w:rPr>
                <w:noProof/>
                <w:webHidden/>
              </w:rPr>
              <w:fldChar w:fldCharType="separate"/>
            </w:r>
            <w:r w:rsidR="001F2CD2">
              <w:rPr>
                <w:noProof/>
                <w:webHidden/>
              </w:rPr>
              <w:t>7</w:t>
            </w:r>
            <w:r w:rsidR="001F2CD2">
              <w:rPr>
                <w:noProof/>
                <w:webHidden/>
              </w:rPr>
              <w:fldChar w:fldCharType="end"/>
            </w:r>
          </w:hyperlink>
        </w:p>
        <w:p w14:paraId="55BADC6F" w14:textId="03975243" w:rsidR="001F2CD2" w:rsidRDefault="00087307">
          <w:pPr>
            <w:pStyle w:val="Inhopg3"/>
            <w:tabs>
              <w:tab w:val="right" w:leader="dot" w:pos="9017"/>
            </w:tabs>
            <w:rPr>
              <w:rFonts w:cstheme="minorBidi"/>
              <w:noProof/>
            </w:rPr>
          </w:pPr>
          <w:hyperlink w:anchor="_Toc78365683" w:history="1">
            <w:r w:rsidR="001F2CD2" w:rsidRPr="006473CC">
              <w:rPr>
                <w:rStyle w:val="Hyperlink"/>
                <w:noProof/>
              </w:rPr>
              <w:t>Algemene leerdoelen</w:t>
            </w:r>
            <w:r w:rsidR="001F2CD2">
              <w:rPr>
                <w:noProof/>
                <w:webHidden/>
              </w:rPr>
              <w:tab/>
            </w:r>
            <w:r w:rsidR="001F2CD2">
              <w:rPr>
                <w:noProof/>
                <w:webHidden/>
              </w:rPr>
              <w:fldChar w:fldCharType="begin"/>
            </w:r>
            <w:r w:rsidR="001F2CD2">
              <w:rPr>
                <w:noProof/>
                <w:webHidden/>
              </w:rPr>
              <w:instrText xml:space="preserve"> PAGEREF _Toc78365683 \h </w:instrText>
            </w:r>
            <w:r w:rsidR="001F2CD2">
              <w:rPr>
                <w:noProof/>
                <w:webHidden/>
              </w:rPr>
            </w:r>
            <w:r w:rsidR="001F2CD2">
              <w:rPr>
                <w:noProof/>
                <w:webHidden/>
              </w:rPr>
              <w:fldChar w:fldCharType="separate"/>
            </w:r>
            <w:r w:rsidR="001F2CD2">
              <w:rPr>
                <w:noProof/>
                <w:webHidden/>
              </w:rPr>
              <w:t>7</w:t>
            </w:r>
            <w:r w:rsidR="001F2CD2">
              <w:rPr>
                <w:noProof/>
                <w:webHidden/>
              </w:rPr>
              <w:fldChar w:fldCharType="end"/>
            </w:r>
          </w:hyperlink>
        </w:p>
        <w:p w14:paraId="7CA761DE" w14:textId="346D8BA3" w:rsidR="001F2CD2" w:rsidRDefault="00087307">
          <w:pPr>
            <w:pStyle w:val="Inhopg3"/>
            <w:tabs>
              <w:tab w:val="right" w:leader="dot" w:pos="9017"/>
            </w:tabs>
            <w:rPr>
              <w:rFonts w:cstheme="minorBidi"/>
              <w:noProof/>
            </w:rPr>
          </w:pPr>
          <w:hyperlink w:anchor="_Toc78365684" w:history="1">
            <w:r w:rsidR="001F2CD2" w:rsidRPr="006473CC">
              <w:rPr>
                <w:rStyle w:val="Hyperlink"/>
                <w:noProof/>
              </w:rPr>
              <w:t>Lesleerdoelen dag 1</w:t>
            </w:r>
            <w:r w:rsidR="001F2CD2">
              <w:rPr>
                <w:noProof/>
                <w:webHidden/>
              </w:rPr>
              <w:tab/>
            </w:r>
            <w:r w:rsidR="001F2CD2">
              <w:rPr>
                <w:noProof/>
                <w:webHidden/>
              </w:rPr>
              <w:fldChar w:fldCharType="begin"/>
            </w:r>
            <w:r w:rsidR="001F2CD2">
              <w:rPr>
                <w:noProof/>
                <w:webHidden/>
              </w:rPr>
              <w:instrText xml:space="preserve"> PAGEREF _Toc78365684 \h </w:instrText>
            </w:r>
            <w:r w:rsidR="001F2CD2">
              <w:rPr>
                <w:noProof/>
                <w:webHidden/>
              </w:rPr>
            </w:r>
            <w:r w:rsidR="001F2CD2">
              <w:rPr>
                <w:noProof/>
                <w:webHidden/>
              </w:rPr>
              <w:fldChar w:fldCharType="separate"/>
            </w:r>
            <w:r w:rsidR="001F2CD2">
              <w:rPr>
                <w:noProof/>
                <w:webHidden/>
              </w:rPr>
              <w:t>7</w:t>
            </w:r>
            <w:r w:rsidR="001F2CD2">
              <w:rPr>
                <w:noProof/>
                <w:webHidden/>
              </w:rPr>
              <w:fldChar w:fldCharType="end"/>
            </w:r>
          </w:hyperlink>
        </w:p>
        <w:p w14:paraId="3C626FCB" w14:textId="2A6A6413" w:rsidR="001F2CD2" w:rsidRDefault="00087307">
          <w:pPr>
            <w:pStyle w:val="Inhopg3"/>
            <w:tabs>
              <w:tab w:val="right" w:leader="dot" w:pos="9017"/>
            </w:tabs>
            <w:rPr>
              <w:rFonts w:cstheme="minorBidi"/>
              <w:noProof/>
            </w:rPr>
          </w:pPr>
          <w:hyperlink w:anchor="_Toc78365685" w:history="1">
            <w:r w:rsidR="001F2CD2" w:rsidRPr="006473CC">
              <w:rPr>
                <w:rStyle w:val="Hyperlink"/>
                <w:noProof/>
              </w:rPr>
              <w:t>Lesleerdoelen dag 2</w:t>
            </w:r>
            <w:r w:rsidR="001F2CD2">
              <w:rPr>
                <w:noProof/>
                <w:webHidden/>
              </w:rPr>
              <w:tab/>
            </w:r>
            <w:r w:rsidR="001F2CD2">
              <w:rPr>
                <w:noProof/>
                <w:webHidden/>
              </w:rPr>
              <w:fldChar w:fldCharType="begin"/>
            </w:r>
            <w:r w:rsidR="001F2CD2">
              <w:rPr>
                <w:noProof/>
                <w:webHidden/>
              </w:rPr>
              <w:instrText xml:space="preserve"> PAGEREF _Toc78365685 \h </w:instrText>
            </w:r>
            <w:r w:rsidR="001F2CD2">
              <w:rPr>
                <w:noProof/>
                <w:webHidden/>
              </w:rPr>
            </w:r>
            <w:r w:rsidR="001F2CD2">
              <w:rPr>
                <w:noProof/>
                <w:webHidden/>
              </w:rPr>
              <w:fldChar w:fldCharType="separate"/>
            </w:r>
            <w:r w:rsidR="001F2CD2">
              <w:rPr>
                <w:noProof/>
                <w:webHidden/>
              </w:rPr>
              <w:t>7</w:t>
            </w:r>
            <w:r w:rsidR="001F2CD2">
              <w:rPr>
                <w:noProof/>
                <w:webHidden/>
              </w:rPr>
              <w:fldChar w:fldCharType="end"/>
            </w:r>
          </w:hyperlink>
        </w:p>
        <w:p w14:paraId="27679930" w14:textId="0B5C1B73" w:rsidR="001F2CD2" w:rsidRDefault="00087307">
          <w:pPr>
            <w:pStyle w:val="Inhopg2"/>
            <w:tabs>
              <w:tab w:val="right" w:leader="dot" w:pos="9017"/>
            </w:tabs>
            <w:rPr>
              <w:noProof/>
              <w:sz w:val="22"/>
              <w:szCs w:val="22"/>
              <w:lang w:eastAsia="nl-NL"/>
            </w:rPr>
          </w:pPr>
          <w:hyperlink w:anchor="_Toc78365686" w:history="1">
            <w:r w:rsidR="001F2CD2" w:rsidRPr="006473CC">
              <w:rPr>
                <w:rStyle w:val="Hyperlink"/>
                <w:rFonts w:cstheme="minorHAnsi"/>
                <w:noProof/>
              </w:rPr>
              <w:t>Voorafgaand aan de training</w:t>
            </w:r>
            <w:r w:rsidR="001F2CD2">
              <w:rPr>
                <w:noProof/>
                <w:webHidden/>
              </w:rPr>
              <w:tab/>
            </w:r>
            <w:r w:rsidR="001F2CD2">
              <w:rPr>
                <w:noProof/>
                <w:webHidden/>
              </w:rPr>
              <w:fldChar w:fldCharType="begin"/>
            </w:r>
            <w:r w:rsidR="001F2CD2">
              <w:rPr>
                <w:noProof/>
                <w:webHidden/>
              </w:rPr>
              <w:instrText xml:space="preserve"> PAGEREF _Toc78365686 \h </w:instrText>
            </w:r>
            <w:r w:rsidR="001F2CD2">
              <w:rPr>
                <w:noProof/>
                <w:webHidden/>
              </w:rPr>
            </w:r>
            <w:r w:rsidR="001F2CD2">
              <w:rPr>
                <w:noProof/>
                <w:webHidden/>
              </w:rPr>
              <w:fldChar w:fldCharType="separate"/>
            </w:r>
            <w:r w:rsidR="001F2CD2">
              <w:rPr>
                <w:noProof/>
                <w:webHidden/>
              </w:rPr>
              <w:t>7</w:t>
            </w:r>
            <w:r w:rsidR="001F2CD2">
              <w:rPr>
                <w:noProof/>
                <w:webHidden/>
              </w:rPr>
              <w:fldChar w:fldCharType="end"/>
            </w:r>
          </w:hyperlink>
        </w:p>
        <w:p w14:paraId="4C6C8321" w14:textId="390DB11B" w:rsidR="001F2CD2" w:rsidRDefault="00087307">
          <w:pPr>
            <w:pStyle w:val="Inhopg3"/>
            <w:tabs>
              <w:tab w:val="right" w:leader="dot" w:pos="9017"/>
            </w:tabs>
            <w:rPr>
              <w:rFonts w:cstheme="minorBidi"/>
              <w:noProof/>
            </w:rPr>
          </w:pPr>
          <w:hyperlink w:anchor="_Toc78365687" w:history="1">
            <w:r w:rsidR="001F2CD2" w:rsidRPr="006473CC">
              <w:rPr>
                <w:rStyle w:val="Hyperlink"/>
                <w:noProof/>
              </w:rPr>
              <w:t>Installatie op de computers in het trainingslokaal</w:t>
            </w:r>
            <w:r w:rsidR="001F2CD2">
              <w:rPr>
                <w:noProof/>
                <w:webHidden/>
              </w:rPr>
              <w:tab/>
            </w:r>
            <w:r w:rsidR="001F2CD2">
              <w:rPr>
                <w:noProof/>
                <w:webHidden/>
              </w:rPr>
              <w:fldChar w:fldCharType="begin"/>
            </w:r>
            <w:r w:rsidR="001F2CD2">
              <w:rPr>
                <w:noProof/>
                <w:webHidden/>
              </w:rPr>
              <w:instrText xml:space="preserve"> PAGEREF _Toc78365687 \h </w:instrText>
            </w:r>
            <w:r w:rsidR="001F2CD2">
              <w:rPr>
                <w:noProof/>
                <w:webHidden/>
              </w:rPr>
            </w:r>
            <w:r w:rsidR="001F2CD2">
              <w:rPr>
                <w:noProof/>
                <w:webHidden/>
              </w:rPr>
              <w:fldChar w:fldCharType="separate"/>
            </w:r>
            <w:r w:rsidR="001F2CD2">
              <w:rPr>
                <w:noProof/>
                <w:webHidden/>
              </w:rPr>
              <w:t>7</w:t>
            </w:r>
            <w:r w:rsidR="001F2CD2">
              <w:rPr>
                <w:noProof/>
                <w:webHidden/>
              </w:rPr>
              <w:fldChar w:fldCharType="end"/>
            </w:r>
          </w:hyperlink>
        </w:p>
        <w:p w14:paraId="79EF67C5" w14:textId="5060DC67" w:rsidR="001F2CD2" w:rsidRDefault="00087307">
          <w:pPr>
            <w:pStyle w:val="Inhopg3"/>
            <w:tabs>
              <w:tab w:val="right" w:leader="dot" w:pos="9017"/>
            </w:tabs>
            <w:rPr>
              <w:rFonts w:cstheme="minorBidi"/>
              <w:noProof/>
            </w:rPr>
          </w:pPr>
          <w:hyperlink w:anchor="_Toc78365688" w:history="1">
            <w:r w:rsidR="001F2CD2" w:rsidRPr="006473CC">
              <w:rPr>
                <w:rStyle w:val="Hyperlink"/>
                <w:noProof/>
              </w:rPr>
              <w:t>Installatie student op eigen computer</w:t>
            </w:r>
            <w:r w:rsidR="001F2CD2">
              <w:rPr>
                <w:noProof/>
                <w:webHidden/>
              </w:rPr>
              <w:tab/>
            </w:r>
            <w:r w:rsidR="001F2CD2">
              <w:rPr>
                <w:noProof/>
                <w:webHidden/>
              </w:rPr>
              <w:fldChar w:fldCharType="begin"/>
            </w:r>
            <w:r w:rsidR="001F2CD2">
              <w:rPr>
                <w:noProof/>
                <w:webHidden/>
              </w:rPr>
              <w:instrText xml:space="preserve"> PAGEREF _Toc78365688 \h </w:instrText>
            </w:r>
            <w:r w:rsidR="001F2CD2">
              <w:rPr>
                <w:noProof/>
                <w:webHidden/>
              </w:rPr>
            </w:r>
            <w:r w:rsidR="001F2CD2">
              <w:rPr>
                <w:noProof/>
                <w:webHidden/>
              </w:rPr>
              <w:fldChar w:fldCharType="separate"/>
            </w:r>
            <w:r w:rsidR="001F2CD2">
              <w:rPr>
                <w:noProof/>
                <w:webHidden/>
              </w:rPr>
              <w:t>8</w:t>
            </w:r>
            <w:r w:rsidR="001F2CD2">
              <w:rPr>
                <w:noProof/>
                <w:webHidden/>
              </w:rPr>
              <w:fldChar w:fldCharType="end"/>
            </w:r>
          </w:hyperlink>
        </w:p>
        <w:p w14:paraId="706CE826" w14:textId="08C04064" w:rsidR="001F2CD2" w:rsidRDefault="00087307">
          <w:pPr>
            <w:pStyle w:val="Inhopg3"/>
            <w:tabs>
              <w:tab w:val="right" w:leader="dot" w:pos="9017"/>
            </w:tabs>
            <w:rPr>
              <w:rFonts w:cstheme="minorBidi"/>
              <w:noProof/>
            </w:rPr>
          </w:pPr>
          <w:hyperlink w:anchor="_Toc78365689" w:history="1">
            <w:r w:rsidR="001F2CD2" w:rsidRPr="006473CC">
              <w:rPr>
                <w:rStyle w:val="Hyperlink"/>
                <w:noProof/>
              </w:rPr>
              <w:t>Voorbereiding eerste trainingsdag</w:t>
            </w:r>
            <w:r w:rsidR="001F2CD2">
              <w:rPr>
                <w:noProof/>
                <w:webHidden/>
              </w:rPr>
              <w:tab/>
            </w:r>
            <w:r w:rsidR="001F2CD2">
              <w:rPr>
                <w:noProof/>
                <w:webHidden/>
              </w:rPr>
              <w:fldChar w:fldCharType="begin"/>
            </w:r>
            <w:r w:rsidR="001F2CD2">
              <w:rPr>
                <w:noProof/>
                <w:webHidden/>
              </w:rPr>
              <w:instrText xml:space="preserve"> PAGEREF _Toc78365689 \h </w:instrText>
            </w:r>
            <w:r w:rsidR="001F2CD2">
              <w:rPr>
                <w:noProof/>
                <w:webHidden/>
              </w:rPr>
            </w:r>
            <w:r w:rsidR="001F2CD2">
              <w:rPr>
                <w:noProof/>
                <w:webHidden/>
              </w:rPr>
              <w:fldChar w:fldCharType="separate"/>
            </w:r>
            <w:r w:rsidR="001F2CD2">
              <w:rPr>
                <w:noProof/>
                <w:webHidden/>
              </w:rPr>
              <w:t>8</w:t>
            </w:r>
            <w:r w:rsidR="001F2CD2">
              <w:rPr>
                <w:noProof/>
                <w:webHidden/>
              </w:rPr>
              <w:fldChar w:fldCharType="end"/>
            </w:r>
          </w:hyperlink>
        </w:p>
        <w:p w14:paraId="1D12F61D" w14:textId="06BA38B2" w:rsidR="001F2CD2" w:rsidRDefault="00087307">
          <w:pPr>
            <w:pStyle w:val="Inhopg2"/>
            <w:tabs>
              <w:tab w:val="right" w:leader="dot" w:pos="9017"/>
            </w:tabs>
            <w:rPr>
              <w:noProof/>
              <w:sz w:val="22"/>
              <w:szCs w:val="22"/>
              <w:lang w:eastAsia="nl-NL"/>
            </w:rPr>
          </w:pPr>
          <w:hyperlink w:anchor="_Toc78365690" w:history="1">
            <w:r w:rsidR="001F2CD2" w:rsidRPr="006473CC">
              <w:rPr>
                <w:rStyle w:val="Hyperlink"/>
                <w:noProof/>
              </w:rPr>
              <w:t>Na de training</w:t>
            </w:r>
            <w:r w:rsidR="001F2CD2">
              <w:rPr>
                <w:noProof/>
                <w:webHidden/>
              </w:rPr>
              <w:tab/>
            </w:r>
            <w:r w:rsidR="001F2CD2">
              <w:rPr>
                <w:noProof/>
                <w:webHidden/>
              </w:rPr>
              <w:fldChar w:fldCharType="begin"/>
            </w:r>
            <w:r w:rsidR="001F2CD2">
              <w:rPr>
                <w:noProof/>
                <w:webHidden/>
              </w:rPr>
              <w:instrText xml:space="preserve"> PAGEREF _Toc78365690 \h </w:instrText>
            </w:r>
            <w:r w:rsidR="001F2CD2">
              <w:rPr>
                <w:noProof/>
                <w:webHidden/>
              </w:rPr>
            </w:r>
            <w:r w:rsidR="001F2CD2">
              <w:rPr>
                <w:noProof/>
                <w:webHidden/>
              </w:rPr>
              <w:fldChar w:fldCharType="separate"/>
            </w:r>
            <w:r w:rsidR="001F2CD2">
              <w:rPr>
                <w:noProof/>
                <w:webHidden/>
              </w:rPr>
              <w:t>8</w:t>
            </w:r>
            <w:r w:rsidR="001F2CD2">
              <w:rPr>
                <w:noProof/>
                <w:webHidden/>
              </w:rPr>
              <w:fldChar w:fldCharType="end"/>
            </w:r>
          </w:hyperlink>
        </w:p>
        <w:p w14:paraId="7B787732" w14:textId="6C54338A" w:rsidR="001F2CD2" w:rsidRDefault="00087307">
          <w:pPr>
            <w:pStyle w:val="Inhopg3"/>
            <w:tabs>
              <w:tab w:val="right" w:leader="dot" w:pos="9017"/>
            </w:tabs>
            <w:rPr>
              <w:rFonts w:cstheme="minorBidi"/>
              <w:noProof/>
            </w:rPr>
          </w:pPr>
          <w:hyperlink w:anchor="_Toc78365691" w:history="1">
            <w:r w:rsidR="001F2CD2" w:rsidRPr="006473CC">
              <w:rPr>
                <w:rStyle w:val="Hyperlink"/>
                <w:noProof/>
              </w:rPr>
              <w:t>Deel jouw ervaring in het evaluatieformulier</w:t>
            </w:r>
            <w:r w:rsidR="001F2CD2">
              <w:rPr>
                <w:noProof/>
                <w:webHidden/>
              </w:rPr>
              <w:tab/>
            </w:r>
            <w:r w:rsidR="001F2CD2">
              <w:rPr>
                <w:noProof/>
                <w:webHidden/>
              </w:rPr>
              <w:fldChar w:fldCharType="begin"/>
            </w:r>
            <w:r w:rsidR="001F2CD2">
              <w:rPr>
                <w:noProof/>
                <w:webHidden/>
              </w:rPr>
              <w:instrText xml:space="preserve"> PAGEREF _Toc78365691 \h </w:instrText>
            </w:r>
            <w:r w:rsidR="001F2CD2">
              <w:rPr>
                <w:noProof/>
                <w:webHidden/>
              </w:rPr>
            </w:r>
            <w:r w:rsidR="001F2CD2">
              <w:rPr>
                <w:noProof/>
                <w:webHidden/>
              </w:rPr>
              <w:fldChar w:fldCharType="separate"/>
            </w:r>
            <w:r w:rsidR="001F2CD2">
              <w:rPr>
                <w:noProof/>
                <w:webHidden/>
              </w:rPr>
              <w:t>8</w:t>
            </w:r>
            <w:r w:rsidR="001F2CD2">
              <w:rPr>
                <w:noProof/>
                <w:webHidden/>
              </w:rPr>
              <w:fldChar w:fldCharType="end"/>
            </w:r>
          </w:hyperlink>
        </w:p>
        <w:p w14:paraId="5781B000" w14:textId="5455D348" w:rsidR="001F2CD2" w:rsidRDefault="00087307">
          <w:pPr>
            <w:pStyle w:val="Inhopg3"/>
            <w:tabs>
              <w:tab w:val="right" w:leader="dot" w:pos="9017"/>
            </w:tabs>
            <w:rPr>
              <w:rFonts w:cstheme="minorBidi"/>
              <w:noProof/>
            </w:rPr>
          </w:pPr>
          <w:hyperlink w:anchor="_Toc78365692" w:history="1">
            <w:r w:rsidR="001F2CD2" w:rsidRPr="006473CC">
              <w:rPr>
                <w:rStyle w:val="Hyperlink"/>
                <w:rFonts w:cstheme="minorHAnsi"/>
                <w:noProof/>
              </w:rPr>
              <w:t>Verwante trainingen (Voor student)</w:t>
            </w:r>
            <w:r w:rsidR="001F2CD2">
              <w:rPr>
                <w:noProof/>
                <w:webHidden/>
              </w:rPr>
              <w:tab/>
            </w:r>
            <w:r w:rsidR="001F2CD2">
              <w:rPr>
                <w:noProof/>
                <w:webHidden/>
              </w:rPr>
              <w:fldChar w:fldCharType="begin"/>
            </w:r>
            <w:r w:rsidR="001F2CD2">
              <w:rPr>
                <w:noProof/>
                <w:webHidden/>
              </w:rPr>
              <w:instrText xml:space="preserve"> PAGEREF _Toc78365692 \h </w:instrText>
            </w:r>
            <w:r w:rsidR="001F2CD2">
              <w:rPr>
                <w:noProof/>
                <w:webHidden/>
              </w:rPr>
            </w:r>
            <w:r w:rsidR="001F2CD2">
              <w:rPr>
                <w:noProof/>
                <w:webHidden/>
              </w:rPr>
              <w:fldChar w:fldCharType="separate"/>
            </w:r>
            <w:r w:rsidR="001F2CD2">
              <w:rPr>
                <w:noProof/>
                <w:webHidden/>
              </w:rPr>
              <w:t>8</w:t>
            </w:r>
            <w:r w:rsidR="001F2CD2">
              <w:rPr>
                <w:noProof/>
                <w:webHidden/>
              </w:rPr>
              <w:fldChar w:fldCharType="end"/>
            </w:r>
          </w:hyperlink>
        </w:p>
        <w:p w14:paraId="2549CD23" w14:textId="6DB95389" w:rsidR="001F2CD2" w:rsidRDefault="00087307">
          <w:pPr>
            <w:pStyle w:val="Inhopg1"/>
            <w:tabs>
              <w:tab w:val="right" w:leader="dot" w:pos="9017"/>
            </w:tabs>
            <w:rPr>
              <w:noProof/>
              <w:sz w:val="22"/>
              <w:szCs w:val="22"/>
              <w:lang w:eastAsia="nl-NL"/>
            </w:rPr>
          </w:pPr>
          <w:hyperlink w:anchor="_Toc78365693" w:history="1">
            <w:r w:rsidR="001F2CD2" w:rsidRPr="006473CC">
              <w:rPr>
                <w:rStyle w:val="Hyperlink"/>
                <w:rFonts w:cstheme="minorHAnsi"/>
                <w:noProof/>
              </w:rPr>
              <w:t>Voor in OLO Les 1</w:t>
            </w:r>
            <w:r w:rsidR="001F2CD2">
              <w:rPr>
                <w:noProof/>
                <w:webHidden/>
              </w:rPr>
              <w:tab/>
            </w:r>
            <w:r w:rsidR="001F2CD2">
              <w:rPr>
                <w:noProof/>
                <w:webHidden/>
              </w:rPr>
              <w:fldChar w:fldCharType="begin"/>
            </w:r>
            <w:r w:rsidR="001F2CD2">
              <w:rPr>
                <w:noProof/>
                <w:webHidden/>
              </w:rPr>
              <w:instrText xml:space="preserve"> PAGEREF _Toc78365693 \h </w:instrText>
            </w:r>
            <w:r w:rsidR="001F2CD2">
              <w:rPr>
                <w:noProof/>
                <w:webHidden/>
              </w:rPr>
            </w:r>
            <w:r w:rsidR="001F2CD2">
              <w:rPr>
                <w:noProof/>
                <w:webHidden/>
              </w:rPr>
              <w:fldChar w:fldCharType="separate"/>
            </w:r>
            <w:r w:rsidR="001F2CD2">
              <w:rPr>
                <w:noProof/>
                <w:webHidden/>
              </w:rPr>
              <w:t>9</w:t>
            </w:r>
            <w:r w:rsidR="001F2CD2">
              <w:rPr>
                <w:noProof/>
                <w:webHidden/>
              </w:rPr>
              <w:fldChar w:fldCharType="end"/>
            </w:r>
          </w:hyperlink>
        </w:p>
        <w:p w14:paraId="1B4F8917" w14:textId="3C55314F" w:rsidR="001F2CD2" w:rsidRDefault="00087307">
          <w:pPr>
            <w:pStyle w:val="Inhopg2"/>
            <w:tabs>
              <w:tab w:val="right" w:leader="dot" w:pos="9017"/>
            </w:tabs>
            <w:rPr>
              <w:noProof/>
              <w:sz w:val="22"/>
              <w:szCs w:val="22"/>
              <w:lang w:eastAsia="nl-NL"/>
            </w:rPr>
          </w:pPr>
          <w:hyperlink w:anchor="_Toc78365694" w:history="1">
            <w:r w:rsidR="001F2CD2" w:rsidRPr="006473CC">
              <w:rPr>
                <w:rStyle w:val="Hyperlink"/>
                <w:rFonts w:cstheme="minorHAnsi"/>
                <w:noProof/>
              </w:rPr>
              <w:t>Trainingschema en informatie (Voor Docent)</w:t>
            </w:r>
            <w:r w:rsidR="001F2CD2">
              <w:rPr>
                <w:noProof/>
                <w:webHidden/>
              </w:rPr>
              <w:tab/>
            </w:r>
            <w:r w:rsidR="001F2CD2">
              <w:rPr>
                <w:noProof/>
                <w:webHidden/>
              </w:rPr>
              <w:fldChar w:fldCharType="begin"/>
            </w:r>
            <w:r w:rsidR="001F2CD2">
              <w:rPr>
                <w:noProof/>
                <w:webHidden/>
              </w:rPr>
              <w:instrText xml:space="preserve"> PAGEREF _Toc78365694 \h </w:instrText>
            </w:r>
            <w:r w:rsidR="001F2CD2">
              <w:rPr>
                <w:noProof/>
                <w:webHidden/>
              </w:rPr>
            </w:r>
            <w:r w:rsidR="001F2CD2">
              <w:rPr>
                <w:noProof/>
                <w:webHidden/>
              </w:rPr>
              <w:fldChar w:fldCharType="separate"/>
            </w:r>
            <w:r w:rsidR="001F2CD2">
              <w:rPr>
                <w:noProof/>
                <w:webHidden/>
              </w:rPr>
              <w:t>9</w:t>
            </w:r>
            <w:r w:rsidR="001F2CD2">
              <w:rPr>
                <w:noProof/>
                <w:webHidden/>
              </w:rPr>
              <w:fldChar w:fldCharType="end"/>
            </w:r>
          </w:hyperlink>
        </w:p>
        <w:p w14:paraId="554AF4DF" w14:textId="0C0F11DC" w:rsidR="001F2CD2" w:rsidRDefault="00087307">
          <w:pPr>
            <w:pStyle w:val="Inhopg3"/>
            <w:tabs>
              <w:tab w:val="right" w:leader="dot" w:pos="9017"/>
            </w:tabs>
            <w:rPr>
              <w:rFonts w:cstheme="minorBidi"/>
              <w:noProof/>
            </w:rPr>
          </w:pPr>
          <w:hyperlink w:anchor="_Toc78365695" w:history="1">
            <w:r w:rsidR="001F2CD2" w:rsidRPr="006473CC">
              <w:rPr>
                <w:rStyle w:val="Hyperlink"/>
                <w:noProof/>
              </w:rPr>
              <w:t>Vanuit welke didactische benadering is deze training opgezet?</w:t>
            </w:r>
            <w:r w:rsidR="001F2CD2">
              <w:rPr>
                <w:noProof/>
                <w:webHidden/>
              </w:rPr>
              <w:tab/>
            </w:r>
            <w:r w:rsidR="001F2CD2">
              <w:rPr>
                <w:noProof/>
                <w:webHidden/>
              </w:rPr>
              <w:fldChar w:fldCharType="begin"/>
            </w:r>
            <w:r w:rsidR="001F2CD2">
              <w:rPr>
                <w:noProof/>
                <w:webHidden/>
              </w:rPr>
              <w:instrText xml:space="preserve"> PAGEREF _Toc78365695 \h </w:instrText>
            </w:r>
            <w:r w:rsidR="001F2CD2">
              <w:rPr>
                <w:noProof/>
                <w:webHidden/>
              </w:rPr>
            </w:r>
            <w:r w:rsidR="001F2CD2">
              <w:rPr>
                <w:noProof/>
                <w:webHidden/>
              </w:rPr>
              <w:fldChar w:fldCharType="separate"/>
            </w:r>
            <w:r w:rsidR="001F2CD2">
              <w:rPr>
                <w:noProof/>
                <w:webHidden/>
              </w:rPr>
              <w:t>9</w:t>
            </w:r>
            <w:r w:rsidR="001F2CD2">
              <w:rPr>
                <w:noProof/>
                <w:webHidden/>
              </w:rPr>
              <w:fldChar w:fldCharType="end"/>
            </w:r>
          </w:hyperlink>
        </w:p>
        <w:p w14:paraId="37A0EDB9" w14:textId="2E346E28" w:rsidR="001F2CD2" w:rsidRDefault="00087307">
          <w:pPr>
            <w:pStyle w:val="Inhopg3"/>
            <w:tabs>
              <w:tab w:val="right" w:leader="dot" w:pos="9017"/>
            </w:tabs>
            <w:rPr>
              <w:rFonts w:cstheme="minorBidi"/>
              <w:noProof/>
            </w:rPr>
          </w:pPr>
          <w:hyperlink w:anchor="_Toc78365696" w:history="1">
            <w:r w:rsidR="001F2CD2" w:rsidRPr="006473CC">
              <w:rPr>
                <w:rStyle w:val="Hyperlink"/>
                <w:noProof/>
                <w:lang w:val="en-US"/>
              </w:rPr>
              <w:t>Doelgroep</w:t>
            </w:r>
            <w:r w:rsidR="001F2CD2">
              <w:rPr>
                <w:noProof/>
                <w:webHidden/>
              </w:rPr>
              <w:tab/>
            </w:r>
            <w:r w:rsidR="001F2CD2">
              <w:rPr>
                <w:noProof/>
                <w:webHidden/>
              </w:rPr>
              <w:fldChar w:fldCharType="begin"/>
            </w:r>
            <w:r w:rsidR="001F2CD2">
              <w:rPr>
                <w:noProof/>
                <w:webHidden/>
              </w:rPr>
              <w:instrText xml:space="preserve"> PAGEREF _Toc78365696 \h </w:instrText>
            </w:r>
            <w:r w:rsidR="001F2CD2">
              <w:rPr>
                <w:noProof/>
                <w:webHidden/>
              </w:rPr>
            </w:r>
            <w:r w:rsidR="001F2CD2">
              <w:rPr>
                <w:noProof/>
                <w:webHidden/>
              </w:rPr>
              <w:fldChar w:fldCharType="separate"/>
            </w:r>
            <w:r w:rsidR="001F2CD2">
              <w:rPr>
                <w:noProof/>
                <w:webHidden/>
              </w:rPr>
              <w:t>9</w:t>
            </w:r>
            <w:r w:rsidR="001F2CD2">
              <w:rPr>
                <w:noProof/>
                <w:webHidden/>
              </w:rPr>
              <w:fldChar w:fldCharType="end"/>
            </w:r>
          </w:hyperlink>
        </w:p>
        <w:p w14:paraId="33CC9C76" w14:textId="15272F24" w:rsidR="001F2CD2" w:rsidRDefault="00087307">
          <w:pPr>
            <w:pStyle w:val="Inhopg2"/>
            <w:tabs>
              <w:tab w:val="right" w:leader="dot" w:pos="9017"/>
            </w:tabs>
            <w:rPr>
              <w:noProof/>
              <w:sz w:val="22"/>
              <w:szCs w:val="22"/>
              <w:lang w:eastAsia="nl-NL"/>
            </w:rPr>
          </w:pPr>
          <w:hyperlink w:anchor="_Toc78365697" w:history="1">
            <w:r w:rsidR="001F2CD2" w:rsidRPr="006473CC">
              <w:rPr>
                <w:rStyle w:val="Hyperlink"/>
                <w:rFonts w:cstheme="minorHAnsi"/>
                <w:noProof/>
              </w:rPr>
              <w:t>TrainingsInformatie/Inleiding (Voor Student)</w:t>
            </w:r>
            <w:r w:rsidR="001F2CD2">
              <w:rPr>
                <w:noProof/>
                <w:webHidden/>
              </w:rPr>
              <w:tab/>
            </w:r>
            <w:r w:rsidR="001F2CD2">
              <w:rPr>
                <w:noProof/>
                <w:webHidden/>
              </w:rPr>
              <w:fldChar w:fldCharType="begin"/>
            </w:r>
            <w:r w:rsidR="001F2CD2">
              <w:rPr>
                <w:noProof/>
                <w:webHidden/>
              </w:rPr>
              <w:instrText xml:space="preserve"> PAGEREF _Toc78365697 \h </w:instrText>
            </w:r>
            <w:r w:rsidR="001F2CD2">
              <w:rPr>
                <w:noProof/>
                <w:webHidden/>
              </w:rPr>
            </w:r>
            <w:r w:rsidR="001F2CD2">
              <w:rPr>
                <w:noProof/>
                <w:webHidden/>
              </w:rPr>
              <w:fldChar w:fldCharType="separate"/>
            </w:r>
            <w:r w:rsidR="001F2CD2">
              <w:rPr>
                <w:noProof/>
                <w:webHidden/>
              </w:rPr>
              <w:t>9</w:t>
            </w:r>
            <w:r w:rsidR="001F2CD2">
              <w:rPr>
                <w:noProof/>
                <w:webHidden/>
              </w:rPr>
              <w:fldChar w:fldCharType="end"/>
            </w:r>
          </w:hyperlink>
        </w:p>
        <w:p w14:paraId="4B9B34EE" w14:textId="129891B4" w:rsidR="001F2CD2" w:rsidRDefault="00087307">
          <w:pPr>
            <w:pStyle w:val="Inhopg3"/>
            <w:tabs>
              <w:tab w:val="right" w:leader="dot" w:pos="9017"/>
            </w:tabs>
            <w:rPr>
              <w:rFonts w:cstheme="minorBidi"/>
              <w:noProof/>
            </w:rPr>
          </w:pPr>
          <w:hyperlink w:anchor="_Toc78365698" w:history="1">
            <w:r w:rsidR="001F2CD2" w:rsidRPr="006473CC">
              <w:rPr>
                <w:rStyle w:val="Hyperlink"/>
                <w:noProof/>
              </w:rPr>
              <w:t>Tijdschema</w:t>
            </w:r>
            <w:r w:rsidR="001F2CD2">
              <w:rPr>
                <w:noProof/>
                <w:webHidden/>
              </w:rPr>
              <w:tab/>
            </w:r>
            <w:r w:rsidR="001F2CD2">
              <w:rPr>
                <w:noProof/>
                <w:webHidden/>
              </w:rPr>
              <w:fldChar w:fldCharType="begin"/>
            </w:r>
            <w:r w:rsidR="001F2CD2">
              <w:rPr>
                <w:noProof/>
                <w:webHidden/>
              </w:rPr>
              <w:instrText xml:space="preserve"> PAGEREF _Toc78365698 \h </w:instrText>
            </w:r>
            <w:r w:rsidR="001F2CD2">
              <w:rPr>
                <w:noProof/>
                <w:webHidden/>
              </w:rPr>
            </w:r>
            <w:r w:rsidR="001F2CD2">
              <w:rPr>
                <w:noProof/>
                <w:webHidden/>
              </w:rPr>
              <w:fldChar w:fldCharType="separate"/>
            </w:r>
            <w:r w:rsidR="001F2CD2">
              <w:rPr>
                <w:noProof/>
                <w:webHidden/>
              </w:rPr>
              <w:t>9</w:t>
            </w:r>
            <w:r w:rsidR="001F2CD2">
              <w:rPr>
                <w:noProof/>
                <w:webHidden/>
              </w:rPr>
              <w:fldChar w:fldCharType="end"/>
            </w:r>
          </w:hyperlink>
        </w:p>
        <w:p w14:paraId="1C4A750A" w14:textId="74E73FA2" w:rsidR="001F2CD2" w:rsidRDefault="00087307">
          <w:pPr>
            <w:pStyle w:val="Inhopg3"/>
            <w:tabs>
              <w:tab w:val="right" w:leader="dot" w:pos="9017"/>
            </w:tabs>
            <w:rPr>
              <w:rFonts w:cstheme="minorBidi"/>
              <w:noProof/>
            </w:rPr>
          </w:pPr>
          <w:hyperlink w:anchor="_Toc78365699" w:history="1">
            <w:r w:rsidR="001F2CD2" w:rsidRPr="006473CC">
              <w:rPr>
                <w:rStyle w:val="Hyperlink"/>
                <w:noProof/>
              </w:rPr>
              <w:t>Onderwerpen</w:t>
            </w:r>
            <w:r w:rsidR="001F2CD2">
              <w:rPr>
                <w:noProof/>
                <w:webHidden/>
              </w:rPr>
              <w:tab/>
            </w:r>
            <w:r w:rsidR="001F2CD2">
              <w:rPr>
                <w:noProof/>
                <w:webHidden/>
              </w:rPr>
              <w:fldChar w:fldCharType="begin"/>
            </w:r>
            <w:r w:rsidR="001F2CD2">
              <w:rPr>
                <w:noProof/>
                <w:webHidden/>
              </w:rPr>
              <w:instrText xml:space="preserve"> PAGEREF _Toc78365699 \h </w:instrText>
            </w:r>
            <w:r w:rsidR="001F2CD2">
              <w:rPr>
                <w:noProof/>
                <w:webHidden/>
              </w:rPr>
            </w:r>
            <w:r w:rsidR="001F2CD2">
              <w:rPr>
                <w:noProof/>
                <w:webHidden/>
              </w:rPr>
              <w:fldChar w:fldCharType="separate"/>
            </w:r>
            <w:r w:rsidR="001F2CD2">
              <w:rPr>
                <w:noProof/>
                <w:webHidden/>
              </w:rPr>
              <w:t>9</w:t>
            </w:r>
            <w:r w:rsidR="001F2CD2">
              <w:rPr>
                <w:noProof/>
                <w:webHidden/>
              </w:rPr>
              <w:fldChar w:fldCharType="end"/>
            </w:r>
          </w:hyperlink>
        </w:p>
        <w:p w14:paraId="6F78CDA8" w14:textId="4156DE4F" w:rsidR="001F2CD2" w:rsidRDefault="00087307">
          <w:pPr>
            <w:pStyle w:val="Inhopg2"/>
            <w:tabs>
              <w:tab w:val="right" w:leader="dot" w:pos="9017"/>
            </w:tabs>
            <w:rPr>
              <w:noProof/>
              <w:sz w:val="22"/>
              <w:szCs w:val="22"/>
              <w:lang w:eastAsia="nl-NL"/>
            </w:rPr>
          </w:pPr>
          <w:hyperlink w:anchor="_Toc78365700" w:history="1">
            <w:r w:rsidR="001F2CD2" w:rsidRPr="006473CC">
              <w:rPr>
                <w:rStyle w:val="Hyperlink"/>
                <w:rFonts w:cstheme="minorHAnsi"/>
                <w:noProof/>
              </w:rPr>
              <w:t>Gewenste studentvoorbereiding (Voor Student)</w:t>
            </w:r>
            <w:r w:rsidR="001F2CD2">
              <w:rPr>
                <w:noProof/>
                <w:webHidden/>
              </w:rPr>
              <w:tab/>
            </w:r>
            <w:r w:rsidR="001F2CD2">
              <w:rPr>
                <w:noProof/>
                <w:webHidden/>
              </w:rPr>
              <w:fldChar w:fldCharType="begin"/>
            </w:r>
            <w:r w:rsidR="001F2CD2">
              <w:rPr>
                <w:noProof/>
                <w:webHidden/>
              </w:rPr>
              <w:instrText xml:space="preserve"> PAGEREF _Toc78365700 \h </w:instrText>
            </w:r>
            <w:r w:rsidR="001F2CD2">
              <w:rPr>
                <w:noProof/>
                <w:webHidden/>
              </w:rPr>
            </w:r>
            <w:r w:rsidR="001F2CD2">
              <w:rPr>
                <w:noProof/>
                <w:webHidden/>
              </w:rPr>
              <w:fldChar w:fldCharType="separate"/>
            </w:r>
            <w:r w:rsidR="001F2CD2">
              <w:rPr>
                <w:noProof/>
                <w:webHidden/>
              </w:rPr>
              <w:t>10</w:t>
            </w:r>
            <w:r w:rsidR="001F2CD2">
              <w:rPr>
                <w:noProof/>
                <w:webHidden/>
              </w:rPr>
              <w:fldChar w:fldCharType="end"/>
            </w:r>
          </w:hyperlink>
        </w:p>
        <w:p w14:paraId="08769BBF" w14:textId="1385013A" w:rsidR="001F2CD2" w:rsidRDefault="00087307">
          <w:pPr>
            <w:pStyle w:val="Inhopg1"/>
            <w:tabs>
              <w:tab w:val="right" w:leader="dot" w:pos="9017"/>
            </w:tabs>
            <w:rPr>
              <w:noProof/>
              <w:sz w:val="22"/>
              <w:szCs w:val="22"/>
              <w:lang w:eastAsia="nl-NL"/>
            </w:rPr>
          </w:pPr>
          <w:hyperlink w:anchor="_Toc78365701" w:history="1">
            <w:r w:rsidR="001F2CD2" w:rsidRPr="006473CC">
              <w:rPr>
                <w:rStyle w:val="Hyperlink"/>
                <w:rFonts w:cstheme="minorHAnsi"/>
                <w:noProof/>
              </w:rPr>
              <w:t>Voor in OLO Les 2</w:t>
            </w:r>
            <w:r w:rsidR="001F2CD2">
              <w:rPr>
                <w:noProof/>
                <w:webHidden/>
              </w:rPr>
              <w:tab/>
            </w:r>
            <w:r w:rsidR="001F2CD2">
              <w:rPr>
                <w:noProof/>
                <w:webHidden/>
              </w:rPr>
              <w:fldChar w:fldCharType="begin"/>
            </w:r>
            <w:r w:rsidR="001F2CD2">
              <w:rPr>
                <w:noProof/>
                <w:webHidden/>
              </w:rPr>
              <w:instrText xml:space="preserve"> PAGEREF _Toc78365701 \h </w:instrText>
            </w:r>
            <w:r w:rsidR="001F2CD2">
              <w:rPr>
                <w:noProof/>
                <w:webHidden/>
              </w:rPr>
            </w:r>
            <w:r w:rsidR="001F2CD2">
              <w:rPr>
                <w:noProof/>
                <w:webHidden/>
              </w:rPr>
              <w:fldChar w:fldCharType="separate"/>
            </w:r>
            <w:r w:rsidR="001F2CD2">
              <w:rPr>
                <w:noProof/>
                <w:webHidden/>
              </w:rPr>
              <w:t>10</w:t>
            </w:r>
            <w:r w:rsidR="001F2CD2">
              <w:rPr>
                <w:noProof/>
                <w:webHidden/>
              </w:rPr>
              <w:fldChar w:fldCharType="end"/>
            </w:r>
          </w:hyperlink>
        </w:p>
        <w:p w14:paraId="4941AFA6" w14:textId="618A036C" w:rsidR="001F2CD2" w:rsidRDefault="00087307">
          <w:pPr>
            <w:pStyle w:val="Inhopg2"/>
            <w:tabs>
              <w:tab w:val="right" w:leader="dot" w:pos="9017"/>
            </w:tabs>
            <w:rPr>
              <w:noProof/>
              <w:sz w:val="22"/>
              <w:szCs w:val="22"/>
              <w:lang w:eastAsia="nl-NL"/>
            </w:rPr>
          </w:pPr>
          <w:hyperlink w:anchor="_Toc78365702" w:history="1">
            <w:r w:rsidR="001F2CD2" w:rsidRPr="006473CC">
              <w:rPr>
                <w:rStyle w:val="Hyperlink"/>
                <w:rFonts w:cstheme="minorHAnsi"/>
                <w:noProof/>
              </w:rPr>
              <w:t>Trainingschema en informatie (Voor Docent)</w:t>
            </w:r>
            <w:r w:rsidR="001F2CD2">
              <w:rPr>
                <w:noProof/>
                <w:webHidden/>
              </w:rPr>
              <w:tab/>
            </w:r>
            <w:r w:rsidR="001F2CD2">
              <w:rPr>
                <w:noProof/>
                <w:webHidden/>
              </w:rPr>
              <w:fldChar w:fldCharType="begin"/>
            </w:r>
            <w:r w:rsidR="001F2CD2">
              <w:rPr>
                <w:noProof/>
                <w:webHidden/>
              </w:rPr>
              <w:instrText xml:space="preserve"> PAGEREF _Toc78365702 \h </w:instrText>
            </w:r>
            <w:r w:rsidR="001F2CD2">
              <w:rPr>
                <w:noProof/>
                <w:webHidden/>
              </w:rPr>
            </w:r>
            <w:r w:rsidR="001F2CD2">
              <w:rPr>
                <w:noProof/>
                <w:webHidden/>
              </w:rPr>
              <w:fldChar w:fldCharType="separate"/>
            </w:r>
            <w:r w:rsidR="001F2CD2">
              <w:rPr>
                <w:noProof/>
                <w:webHidden/>
              </w:rPr>
              <w:t>10</w:t>
            </w:r>
            <w:r w:rsidR="001F2CD2">
              <w:rPr>
                <w:noProof/>
                <w:webHidden/>
              </w:rPr>
              <w:fldChar w:fldCharType="end"/>
            </w:r>
          </w:hyperlink>
        </w:p>
        <w:p w14:paraId="77FC5528" w14:textId="7C998627" w:rsidR="001F2CD2" w:rsidRDefault="00087307">
          <w:pPr>
            <w:pStyle w:val="Inhopg2"/>
            <w:tabs>
              <w:tab w:val="right" w:leader="dot" w:pos="9017"/>
            </w:tabs>
            <w:rPr>
              <w:noProof/>
              <w:sz w:val="22"/>
              <w:szCs w:val="22"/>
              <w:lang w:eastAsia="nl-NL"/>
            </w:rPr>
          </w:pPr>
          <w:hyperlink w:anchor="_Toc78365703" w:history="1">
            <w:r w:rsidR="001F2CD2" w:rsidRPr="006473CC">
              <w:rPr>
                <w:rStyle w:val="Hyperlink"/>
                <w:rFonts w:cstheme="minorHAnsi"/>
                <w:noProof/>
              </w:rPr>
              <w:t>TrainingsInformatie/Inleiding (Voor Student)</w:t>
            </w:r>
            <w:r w:rsidR="001F2CD2">
              <w:rPr>
                <w:noProof/>
                <w:webHidden/>
              </w:rPr>
              <w:tab/>
            </w:r>
            <w:r w:rsidR="001F2CD2">
              <w:rPr>
                <w:noProof/>
                <w:webHidden/>
              </w:rPr>
              <w:fldChar w:fldCharType="begin"/>
            </w:r>
            <w:r w:rsidR="001F2CD2">
              <w:rPr>
                <w:noProof/>
                <w:webHidden/>
              </w:rPr>
              <w:instrText xml:space="preserve"> PAGEREF _Toc78365703 \h </w:instrText>
            </w:r>
            <w:r w:rsidR="001F2CD2">
              <w:rPr>
                <w:noProof/>
                <w:webHidden/>
              </w:rPr>
            </w:r>
            <w:r w:rsidR="001F2CD2">
              <w:rPr>
                <w:noProof/>
                <w:webHidden/>
              </w:rPr>
              <w:fldChar w:fldCharType="separate"/>
            </w:r>
            <w:r w:rsidR="001F2CD2">
              <w:rPr>
                <w:noProof/>
                <w:webHidden/>
              </w:rPr>
              <w:t>10</w:t>
            </w:r>
            <w:r w:rsidR="001F2CD2">
              <w:rPr>
                <w:noProof/>
                <w:webHidden/>
              </w:rPr>
              <w:fldChar w:fldCharType="end"/>
            </w:r>
          </w:hyperlink>
        </w:p>
        <w:p w14:paraId="265BE847" w14:textId="3C2B86BB" w:rsidR="001F2CD2" w:rsidRDefault="00087307">
          <w:pPr>
            <w:pStyle w:val="Inhopg3"/>
            <w:tabs>
              <w:tab w:val="right" w:leader="dot" w:pos="9017"/>
            </w:tabs>
            <w:rPr>
              <w:rFonts w:cstheme="minorBidi"/>
              <w:noProof/>
            </w:rPr>
          </w:pPr>
          <w:hyperlink w:anchor="_Toc78365704" w:history="1">
            <w:r w:rsidR="001F2CD2" w:rsidRPr="006473CC">
              <w:rPr>
                <w:rStyle w:val="Hyperlink"/>
                <w:noProof/>
              </w:rPr>
              <w:t>Tijdschema</w:t>
            </w:r>
            <w:r w:rsidR="001F2CD2">
              <w:rPr>
                <w:noProof/>
                <w:webHidden/>
              </w:rPr>
              <w:tab/>
            </w:r>
            <w:r w:rsidR="001F2CD2">
              <w:rPr>
                <w:noProof/>
                <w:webHidden/>
              </w:rPr>
              <w:fldChar w:fldCharType="begin"/>
            </w:r>
            <w:r w:rsidR="001F2CD2">
              <w:rPr>
                <w:noProof/>
                <w:webHidden/>
              </w:rPr>
              <w:instrText xml:space="preserve"> PAGEREF _Toc78365704 \h </w:instrText>
            </w:r>
            <w:r w:rsidR="001F2CD2">
              <w:rPr>
                <w:noProof/>
                <w:webHidden/>
              </w:rPr>
            </w:r>
            <w:r w:rsidR="001F2CD2">
              <w:rPr>
                <w:noProof/>
                <w:webHidden/>
              </w:rPr>
              <w:fldChar w:fldCharType="separate"/>
            </w:r>
            <w:r w:rsidR="001F2CD2">
              <w:rPr>
                <w:noProof/>
                <w:webHidden/>
              </w:rPr>
              <w:t>10</w:t>
            </w:r>
            <w:r w:rsidR="001F2CD2">
              <w:rPr>
                <w:noProof/>
                <w:webHidden/>
              </w:rPr>
              <w:fldChar w:fldCharType="end"/>
            </w:r>
          </w:hyperlink>
        </w:p>
        <w:p w14:paraId="2EEAB24D" w14:textId="7EB07609" w:rsidR="001F2CD2" w:rsidRDefault="00087307">
          <w:pPr>
            <w:pStyle w:val="Inhopg3"/>
            <w:tabs>
              <w:tab w:val="right" w:leader="dot" w:pos="9017"/>
            </w:tabs>
            <w:rPr>
              <w:rFonts w:cstheme="minorBidi"/>
              <w:noProof/>
            </w:rPr>
          </w:pPr>
          <w:hyperlink w:anchor="_Toc78365705" w:history="1">
            <w:r w:rsidR="001F2CD2" w:rsidRPr="006473CC">
              <w:rPr>
                <w:rStyle w:val="Hyperlink"/>
                <w:noProof/>
              </w:rPr>
              <w:t>Onderwerpen les 2</w:t>
            </w:r>
            <w:r w:rsidR="001F2CD2">
              <w:rPr>
                <w:noProof/>
                <w:webHidden/>
              </w:rPr>
              <w:tab/>
            </w:r>
            <w:r w:rsidR="001F2CD2">
              <w:rPr>
                <w:noProof/>
                <w:webHidden/>
              </w:rPr>
              <w:fldChar w:fldCharType="begin"/>
            </w:r>
            <w:r w:rsidR="001F2CD2">
              <w:rPr>
                <w:noProof/>
                <w:webHidden/>
              </w:rPr>
              <w:instrText xml:space="preserve"> PAGEREF _Toc78365705 \h </w:instrText>
            </w:r>
            <w:r w:rsidR="001F2CD2">
              <w:rPr>
                <w:noProof/>
                <w:webHidden/>
              </w:rPr>
            </w:r>
            <w:r w:rsidR="001F2CD2">
              <w:rPr>
                <w:noProof/>
                <w:webHidden/>
              </w:rPr>
              <w:fldChar w:fldCharType="separate"/>
            </w:r>
            <w:r w:rsidR="001F2CD2">
              <w:rPr>
                <w:noProof/>
                <w:webHidden/>
              </w:rPr>
              <w:t>10</w:t>
            </w:r>
            <w:r w:rsidR="001F2CD2">
              <w:rPr>
                <w:noProof/>
                <w:webHidden/>
              </w:rPr>
              <w:fldChar w:fldCharType="end"/>
            </w:r>
          </w:hyperlink>
        </w:p>
        <w:p w14:paraId="7CC70AE3" w14:textId="78632ABE" w:rsidR="001F2CD2" w:rsidRDefault="00087307">
          <w:pPr>
            <w:pStyle w:val="Inhopg2"/>
            <w:tabs>
              <w:tab w:val="right" w:leader="dot" w:pos="9017"/>
            </w:tabs>
            <w:rPr>
              <w:noProof/>
              <w:sz w:val="22"/>
              <w:szCs w:val="22"/>
              <w:lang w:eastAsia="nl-NL"/>
            </w:rPr>
          </w:pPr>
          <w:hyperlink w:anchor="_Toc78365706" w:history="1">
            <w:r w:rsidR="001F2CD2" w:rsidRPr="006473CC">
              <w:rPr>
                <w:rStyle w:val="Hyperlink"/>
                <w:rFonts w:cstheme="minorHAnsi"/>
                <w:noProof/>
              </w:rPr>
              <w:t>Gewenste studentvoorbereiding (Voor Student)</w:t>
            </w:r>
            <w:r w:rsidR="001F2CD2">
              <w:rPr>
                <w:noProof/>
                <w:webHidden/>
              </w:rPr>
              <w:tab/>
            </w:r>
            <w:r w:rsidR="001F2CD2">
              <w:rPr>
                <w:noProof/>
                <w:webHidden/>
              </w:rPr>
              <w:fldChar w:fldCharType="begin"/>
            </w:r>
            <w:r w:rsidR="001F2CD2">
              <w:rPr>
                <w:noProof/>
                <w:webHidden/>
              </w:rPr>
              <w:instrText xml:space="preserve"> PAGEREF _Toc78365706 \h </w:instrText>
            </w:r>
            <w:r w:rsidR="001F2CD2">
              <w:rPr>
                <w:noProof/>
                <w:webHidden/>
              </w:rPr>
            </w:r>
            <w:r w:rsidR="001F2CD2">
              <w:rPr>
                <w:noProof/>
                <w:webHidden/>
              </w:rPr>
              <w:fldChar w:fldCharType="separate"/>
            </w:r>
            <w:r w:rsidR="001F2CD2">
              <w:rPr>
                <w:noProof/>
                <w:webHidden/>
              </w:rPr>
              <w:t>10</w:t>
            </w:r>
            <w:r w:rsidR="001F2CD2">
              <w:rPr>
                <w:noProof/>
                <w:webHidden/>
              </w:rPr>
              <w:fldChar w:fldCharType="end"/>
            </w:r>
          </w:hyperlink>
        </w:p>
        <w:p w14:paraId="7AF99B46" w14:textId="2B3E9EE4" w:rsidR="001F2CD2" w:rsidRDefault="00087307">
          <w:pPr>
            <w:pStyle w:val="Inhopg1"/>
            <w:tabs>
              <w:tab w:val="right" w:leader="dot" w:pos="9017"/>
            </w:tabs>
            <w:rPr>
              <w:noProof/>
              <w:sz w:val="22"/>
              <w:szCs w:val="22"/>
              <w:lang w:eastAsia="nl-NL"/>
            </w:rPr>
          </w:pPr>
          <w:hyperlink w:anchor="_Toc78365707" w:history="1">
            <w:r w:rsidR="001F2CD2" w:rsidRPr="006473CC">
              <w:rPr>
                <w:rStyle w:val="Hyperlink"/>
                <w:noProof/>
              </w:rPr>
              <w:t>Planning voor ontwikkelaar en eventuele tegenlezer(s)</w:t>
            </w:r>
            <w:r w:rsidR="001F2CD2">
              <w:rPr>
                <w:noProof/>
                <w:webHidden/>
              </w:rPr>
              <w:tab/>
            </w:r>
            <w:r w:rsidR="001F2CD2">
              <w:rPr>
                <w:noProof/>
                <w:webHidden/>
              </w:rPr>
              <w:fldChar w:fldCharType="begin"/>
            </w:r>
            <w:r w:rsidR="001F2CD2">
              <w:rPr>
                <w:noProof/>
                <w:webHidden/>
              </w:rPr>
              <w:instrText xml:space="preserve"> PAGEREF _Toc78365707 \h </w:instrText>
            </w:r>
            <w:r w:rsidR="001F2CD2">
              <w:rPr>
                <w:noProof/>
                <w:webHidden/>
              </w:rPr>
            </w:r>
            <w:r w:rsidR="001F2CD2">
              <w:rPr>
                <w:noProof/>
                <w:webHidden/>
              </w:rPr>
              <w:fldChar w:fldCharType="separate"/>
            </w:r>
            <w:r w:rsidR="001F2CD2">
              <w:rPr>
                <w:noProof/>
                <w:webHidden/>
              </w:rPr>
              <w:t>11</w:t>
            </w:r>
            <w:r w:rsidR="001F2CD2">
              <w:rPr>
                <w:noProof/>
                <w:webHidden/>
              </w:rPr>
              <w:fldChar w:fldCharType="end"/>
            </w:r>
          </w:hyperlink>
        </w:p>
        <w:p w14:paraId="54C6D386" w14:textId="6FD18E49" w:rsidR="001F2CD2" w:rsidRDefault="00087307">
          <w:pPr>
            <w:pStyle w:val="Inhopg1"/>
            <w:tabs>
              <w:tab w:val="right" w:leader="dot" w:pos="9017"/>
            </w:tabs>
            <w:rPr>
              <w:noProof/>
              <w:sz w:val="22"/>
              <w:szCs w:val="22"/>
              <w:lang w:eastAsia="nl-NL"/>
            </w:rPr>
          </w:pPr>
          <w:hyperlink w:anchor="_Toc78365708" w:history="1">
            <w:r w:rsidR="001F2CD2" w:rsidRPr="006473CC">
              <w:rPr>
                <w:rStyle w:val="Hyperlink"/>
                <w:noProof/>
              </w:rPr>
              <w:t>Extra opmerkingen voor Peter Anema</w:t>
            </w:r>
            <w:r w:rsidR="001F2CD2">
              <w:rPr>
                <w:noProof/>
                <w:webHidden/>
              </w:rPr>
              <w:tab/>
            </w:r>
            <w:r w:rsidR="001F2CD2">
              <w:rPr>
                <w:noProof/>
                <w:webHidden/>
              </w:rPr>
              <w:fldChar w:fldCharType="begin"/>
            </w:r>
            <w:r w:rsidR="001F2CD2">
              <w:rPr>
                <w:noProof/>
                <w:webHidden/>
              </w:rPr>
              <w:instrText xml:space="preserve"> PAGEREF _Toc78365708 \h </w:instrText>
            </w:r>
            <w:r w:rsidR="001F2CD2">
              <w:rPr>
                <w:noProof/>
                <w:webHidden/>
              </w:rPr>
            </w:r>
            <w:r w:rsidR="001F2CD2">
              <w:rPr>
                <w:noProof/>
                <w:webHidden/>
              </w:rPr>
              <w:fldChar w:fldCharType="separate"/>
            </w:r>
            <w:r w:rsidR="001F2CD2">
              <w:rPr>
                <w:noProof/>
                <w:webHidden/>
              </w:rPr>
              <w:t>12</w:t>
            </w:r>
            <w:r w:rsidR="001F2CD2">
              <w:rPr>
                <w:noProof/>
                <w:webHidden/>
              </w:rPr>
              <w:fldChar w:fldCharType="end"/>
            </w:r>
          </w:hyperlink>
        </w:p>
        <w:p w14:paraId="5A39BBE3" w14:textId="6AADA8B3" w:rsidR="00CD24C8" w:rsidRPr="004D4005" w:rsidRDefault="00CD24C8" w:rsidP="00D041BE">
          <w:pPr>
            <w:rPr>
              <w:sz w:val="20"/>
            </w:rPr>
          </w:pPr>
          <w:r w:rsidRPr="004D4005">
            <w:rPr>
              <w:sz w:val="20"/>
            </w:rPr>
            <w:fldChar w:fldCharType="end"/>
          </w:r>
        </w:p>
      </w:sdtContent>
    </w:sdt>
    <w:p w14:paraId="41C8F396" w14:textId="4320929B" w:rsidR="00D51760" w:rsidRPr="004D4005" w:rsidRDefault="00D51760" w:rsidP="00D041BE">
      <w:pPr>
        <w:rPr>
          <w:rFonts w:eastAsia="Times New Roman"/>
          <w:sz w:val="20"/>
          <w:lang w:eastAsia="en-US"/>
        </w:rPr>
      </w:pPr>
    </w:p>
    <w:p w14:paraId="53A52424" w14:textId="1731C767" w:rsidR="00D51760" w:rsidRPr="004D4005" w:rsidRDefault="009113ED">
      <w:pPr>
        <w:rPr>
          <w:rFonts w:eastAsia="Times New Roman" w:cstheme="minorHAnsi"/>
          <w:sz w:val="20"/>
          <w:lang w:eastAsia="en-US"/>
        </w:rPr>
      </w:pPr>
      <w:r>
        <w:rPr>
          <w:rFonts w:eastAsia="Times New Roman" w:cstheme="minorHAnsi"/>
          <w:sz w:val="20"/>
          <w:lang w:eastAsia="en-US"/>
        </w:rPr>
        <w:tab/>
      </w:r>
      <w:r w:rsidR="00D51760" w:rsidRPr="004D4005">
        <w:rPr>
          <w:rFonts w:eastAsia="Times New Roman" w:cstheme="minorHAnsi"/>
          <w:sz w:val="20"/>
          <w:lang w:eastAsia="en-US"/>
        </w:rPr>
        <w:br w:type="page"/>
      </w:r>
    </w:p>
    <w:p w14:paraId="30962925" w14:textId="77777777" w:rsidR="00F62827" w:rsidRPr="004D4005" w:rsidRDefault="00862AF5" w:rsidP="000263B0">
      <w:pPr>
        <w:pStyle w:val="Kop1"/>
        <w:rPr>
          <w:sz w:val="20"/>
          <w:szCs w:val="20"/>
        </w:rPr>
      </w:pPr>
      <w:bookmarkStart w:id="0" w:name="_Toc78365660"/>
      <w:r w:rsidRPr="004D4005">
        <w:rPr>
          <w:sz w:val="20"/>
          <w:szCs w:val="20"/>
        </w:rPr>
        <w:lastRenderedPageBreak/>
        <w:t>V</w:t>
      </w:r>
      <w:r w:rsidR="00F62827" w:rsidRPr="004D4005">
        <w:rPr>
          <w:sz w:val="20"/>
          <w:szCs w:val="20"/>
        </w:rPr>
        <w:t>ersiebeheer</w:t>
      </w:r>
      <w:r w:rsidR="002B16B1" w:rsidRPr="004D4005">
        <w:rPr>
          <w:sz w:val="20"/>
          <w:szCs w:val="20"/>
        </w:rPr>
        <w:t xml:space="preserve"> van dit</w:t>
      </w:r>
      <w:r w:rsidR="00F62827" w:rsidRPr="004D4005">
        <w:rPr>
          <w:sz w:val="20"/>
          <w:szCs w:val="20"/>
        </w:rPr>
        <w:t xml:space="preserve"> document</w:t>
      </w:r>
      <w:bookmarkEnd w:id="0"/>
    </w:p>
    <w:tbl>
      <w:tblPr>
        <w:tblStyle w:val="Rastertabel6kleurrijk-Accent1"/>
        <w:tblW w:w="5138" w:type="pct"/>
        <w:tblLook w:val="0420" w:firstRow="1" w:lastRow="0" w:firstColumn="0" w:lastColumn="0" w:noHBand="0" w:noVBand="1"/>
      </w:tblPr>
      <w:tblGrid>
        <w:gridCol w:w="736"/>
        <w:gridCol w:w="2405"/>
        <w:gridCol w:w="1177"/>
        <w:gridCol w:w="3418"/>
        <w:gridCol w:w="1530"/>
      </w:tblGrid>
      <w:tr w:rsidR="00EB1940" w:rsidRPr="004D4005" w14:paraId="03D24431" w14:textId="77777777" w:rsidTr="00EB1940">
        <w:trPr>
          <w:cnfStyle w:val="100000000000" w:firstRow="1" w:lastRow="0" w:firstColumn="0" w:lastColumn="0" w:oddVBand="0" w:evenVBand="0" w:oddHBand="0" w:evenHBand="0" w:firstRowFirstColumn="0" w:firstRowLastColumn="0" w:lastRowFirstColumn="0" w:lastRowLastColumn="0"/>
          <w:trHeight w:val="494"/>
        </w:trPr>
        <w:tc>
          <w:tcPr>
            <w:tcW w:w="397" w:type="pct"/>
            <w:noWrap/>
          </w:tcPr>
          <w:p w14:paraId="691E7A30" w14:textId="76791116" w:rsidR="00EB1940" w:rsidRPr="004D4005" w:rsidRDefault="00EB1940" w:rsidP="00D92E74">
            <w:pPr>
              <w:rPr>
                <w:sz w:val="20"/>
              </w:rPr>
            </w:pPr>
            <w:r w:rsidRPr="004D4005">
              <w:rPr>
                <w:sz w:val="20"/>
              </w:rPr>
              <w:t>Versie</w:t>
            </w:r>
          </w:p>
        </w:tc>
        <w:tc>
          <w:tcPr>
            <w:tcW w:w="1299" w:type="pct"/>
          </w:tcPr>
          <w:p w14:paraId="5706B631" w14:textId="0DC60951" w:rsidR="00EB1940" w:rsidRPr="004D4005" w:rsidRDefault="00EB1940" w:rsidP="007F7636">
            <w:pPr>
              <w:rPr>
                <w:sz w:val="20"/>
              </w:rPr>
            </w:pPr>
            <w:r>
              <w:rPr>
                <w:sz w:val="20"/>
              </w:rPr>
              <w:t>Inhoud van dit document opgesteld door</w:t>
            </w:r>
          </w:p>
        </w:tc>
        <w:tc>
          <w:tcPr>
            <w:tcW w:w="632" w:type="pct"/>
            <w:shd w:val="clear" w:color="auto" w:fill="auto"/>
          </w:tcPr>
          <w:p w14:paraId="5D7F8673" w14:textId="3E66A9D7" w:rsidR="00EB1940" w:rsidRPr="004D4005" w:rsidRDefault="00EB1940" w:rsidP="00EB1940">
            <w:pPr>
              <w:rPr>
                <w:sz w:val="20"/>
              </w:rPr>
            </w:pPr>
            <w:r>
              <w:rPr>
                <w:sz w:val="20"/>
              </w:rPr>
              <w:t>Revisiedata</w:t>
            </w:r>
          </w:p>
        </w:tc>
        <w:tc>
          <w:tcPr>
            <w:tcW w:w="1845" w:type="pct"/>
          </w:tcPr>
          <w:p w14:paraId="40CED7D2" w14:textId="26AAAE19" w:rsidR="00EB1940" w:rsidRPr="004D4005" w:rsidRDefault="00EB1940" w:rsidP="00D92E74">
            <w:pPr>
              <w:rPr>
                <w:sz w:val="20"/>
              </w:rPr>
            </w:pPr>
            <w:r>
              <w:rPr>
                <w:sz w:val="20"/>
              </w:rPr>
              <w:t>Wat gereviseerd</w:t>
            </w:r>
          </w:p>
        </w:tc>
        <w:tc>
          <w:tcPr>
            <w:tcW w:w="826" w:type="pct"/>
            <w:shd w:val="clear" w:color="auto" w:fill="auto"/>
          </w:tcPr>
          <w:p w14:paraId="0801C91F" w14:textId="7781921A" w:rsidR="00EB1940" w:rsidRPr="004D4005" w:rsidRDefault="00EB1940" w:rsidP="00D92E74">
            <w:pPr>
              <w:rPr>
                <w:sz w:val="20"/>
              </w:rPr>
            </w:pPr>
            <w:r w:rsidRPr="004D4005">
              <w:rPr>
                <w:sz w:val="20"/>
              </w:rPr>
              <w:t>Opleverdatum</w:t>
            </w:r>
          </w:p>
        </w:tc>
      </w:tr>
      <w:tr w:rsidR="00EB1940" w:rsidRPr="004D4005" w14:paraId="2C8E0BF8" w14:textId="77777777" w:rsidTr="00E60E71">
        <w:trPr>
          <w:cnfStyle w:val="000000100000" w:firstRow="0" w:lastRow="0" w:firstColumn="0" w:lastColumn="0" w:oddVBand="0" w:evenVBand="0" w:oddHBand="1" w:evenHBand="0" w:firstRowFirstColumn="0" w:firstRowLastColumn="0" w:lastRowFirstColumn="0" w:lastRowLastColumn="0"/>
        </w:trPr>
        <w:tc>
          <w:tcPr>
            <w:tcW w:w="397" w:type="pct"/>
            <w:shd w:val="clear" w:color="auto" w:fill="auto"/>
            <w:noWrap/>
          </w:tcPr>
          <w:p w14:paraId="6A0E758F" w14:textId="075E783A" w:rsidR="00EB1940" w:rsidRPr="004D4005" w:rsidRDefault="00E94642" w:rsidP="00C346D5">
            <w:pPr>
              <w:rPr>
                <w:color w:val="000000" w:themeColor="text1"/>
                <w:sz w:val="20"/>
              </w:rPr>
            </w:pPr>
            <w:r>
              <w:rPr>
                <w:color w:val="000000" w:themeColor="text1"/>
                <w:sz w:val="20"/>
              </w:rPr>
              <w:t>0.1</w:t>
            </w:r>
          </w:p>
        </w:tc>
        <w:tc>
          <w:tcPr>
            <w:tcW w:w="1299" w:type="pct"/>
            <w:shd w:val="clear" w:color="auto" w:fill="auto"/>
          </w:tcPr>
          <w:p w14:paraId="4EB207B4" w14:textId="5C6950DE" w:rsidR="00EB1940" w:rsidRPr="00E60E71" w:rsidRDefault="00EB1940" w:rsidP="007E7827">
            <w:pPr>
              <w:rPr>
                <w:color w:val="000000" w:themeColor="text1"/>
                <w:sz w:val="20"/>
              </w:rPr>
            </w:pPr>
            <w:r w:rsidRPr="00E60E71">
              <w:rPr>
                <w:color w:val="000000" w:themeColor="text1"/>
                <w:sz w:val="20"/>
              </w:rPr>
              <w:t>Nora Makboul</w:t>
            </w:r>
          </w:p>
        </w:tc>
        <w:tc>
          <w:tcPr>
            <w:tcW w:w="632" w:type="pct"/>
            <w:shd w:val="clear" w:color="auto" w:fill="auto"/>
          </w:tcPr>
          <w:p w14:paraId="1EDE5EAE" w14:textId="5521986B" w:rsidR="00EB1940" w:rsidRPr="00E60E71" w:rsidRDefault="00564BB9" w:rsidP="007E7827">
            <w:pPr>
              <w:rPr>
                <w:color w:val="000000" w:themeColor="text1"/>
                <w:sz w:val="20"/>
              </w:rPr>
            </w:pPr>
            <w:r w:rsidRPr="00E60E71">
              <w:rPr>
                <w:color w:val="000000" w:themeColor="text1"/>
                <w:sz w:val="20"/>
              </w:rPr>
              <w:t>3/8/2021</w:t>
            </w:r>
          </w:p>
        </w:tc>
        <w:tc>
          <w:tcPr>
            <w:tcW w:w="1845" w:type="pct"/>
            <w:shd w:val="clear" w:color="auto" w:fill="auto"/>
          </w:tcPr>
          <w:p w14:paraId="0EA19ADA" w14:textId="620114D2" w:rsidR="00EB1940" w:rsidRPr="00E60E71" w:rsidRDefault="005D116F" w:rsidP="007E7827">
            <w:pPr>
              <w:rPr>
                <w:color w:val="000000" w:themeColor="text1"/>
                <w:sz w:val="20"/>
              </w:rPr>
            </w:pPr>
            <w:r w:rsidRPr="00E60E71">
              <w:rPr>
                <w:color w:val="000000" w:themeColor="text1"/>
                <w:sz w:val="20"/>
              </w:rPr>
              <w:t>Inhoudelijke revisie en aanvullingen in dit document</w:t>
            </w:r>
            <w:r w:rsidR="00385FD2">
              <w:rPr>
                <w:color w:val="000000" w:themeColor="text1"/>
                <w:sz w:val="20"/>
              </w:rPr>
              <w:t xml:space="preserve"> door ontwikkelaar</w:t>
            </w:r>
          </w:p>
        </w:tc>
        <w:tc>
          <w:tcPr>
            <w:tcW w:w="826" w:type="pct"/>
            <w:shd w:val="clear" w:color="auto" w:fill="auto"/>
          </w:tcPr>
          <w:p w14:paraId="48A9938B" w14:textId="3A572260" w:rsidR="00EB1940" w:rsidRPr="00E60E71" w:rsidRDefault="00E60E71" w:rsidP="007E7827">
            <w:pPr>
              <w:rPr>
                <w:color w:val="000000" w:themeColor="text1"/>
                <w:sz w:val="20"/>
              </w:rPr>
            </w:pPr>
            <w:r w:rsidRPr="00E60E71">
              <w:rPr>
                <w:color w:val="000000" w:themeColor="text1"/>
                <w:sz w:val="20"/>
              </w:rPr>
              <w:t>9/8/2021</w:t>
            </w:r>
          </w:p>
        </w:tc>
      </w:tr>
      <w:tr w:rsidR="00EB1940" w:rsidRPr="004D4005" w14:paraId="146A5B80" w14:textId="77777777" w:rsidTr="00EB1940">
        <w:tc>
          <w:tcPr>
            <w:tcW w:w="397" w:type="pct"/>
            <w:noWrap/>
          </w:tcPr>
          <w:p w14:paraId="4C42C46E" w14:textId="5ED85F11" w:rsidR="00EB1940" w:rsidRDefault="00EB1940" w:rsidP="00C346D5">
            <w:pPr>
              <w:rPr>
                <w:color w:val="000000" w:themeColor="text1"/>
                <w:sz w:val="20"/>
              </w:rPr>
            </w:pPr>
          </w:p>
        </w:tc>
        <w:tc>
          <w:tcPr>
            <w:tcW w:w="1299" w:type="pct"/>
          </w:tcPr>
          <w:p w14:paraId="39F56817" w14:textId="2C05353E" w:rsidR="00EB1940" w:rsidRDefault="00EB1940" w:rsidP="007E7827">
            <w:pPr>
              <w:rPr>
                <w:color w:val="000000" w:themeColor="text1"/>
                <w:sz w:val="20"/>
              </w:rPr>
            </w:pPr>
          </w:p>
        </w:tc>
        <w:tc>
          <w:tcPr>
            <w:tcW w:w="632" w:type="pct"/>
          </w:tcPr>
          <w:p w14:paraId="16A702D0" w14:textId="4E36EBE9" w:rsidR="00EB1940" w:rsidRPr="004D4005" w:rsidRDefault="00EB1940" w:rsidP="00EB1940">
            <w:pPr>
              <w:rPr>
                <w:color w:val="000000" w:themeColor="text1"/>
                <w:sz w:val="20"/>
              </w:rPr>
            </w:pPr>
          </w:p>
        </w:tc>
        <w:tc>
          <w:tcPr>
            <w:tcW w:w="1845" w:type="pct"/>
          </w:tcPr>
          <w:p w14:paraId="6AF28815" w14:textId="5B53737E" w:rsidR="00EB1940" w:rsidRDefault="00EB1940" w:rsidP="00EB1940">
            <w:pPr>
              <w:rPr>
                <w:color w:val="000000" w:themeColor="text1"/>
                <w:sz w:val="20"/>
              </w:rPr>
            </w:pPr>
          </w:p>
        </w:tc>
        <w:tc>
          <w:tcPr>
            <w:tcW w:w="826" w:type="pct"/>
          </w:tcPr>
          <w:p w14:paraId="2023B1D7" w14:textId="12348D63" w:rsidR="00EB1940" w:rsidRDefault="00EB1940" w:rsidP="007E7827">
            <w:pPr>
              <w:rPr>
                <w:color w:val="000000" w:themeColor="text1"/>
                <w:sz w:val="20"/>
              </w:rPr>
            </w:pPr>
          </w:p>
        </w:tc>
      </w:tr>
    </w:tbl>
    <w:p w14:paraId="6E12C9E9" w14:textId="77777777" w:rsidR="009113ED" w:rsidRDefault="009113ED" w:rsidP="003A088D">
      <w:pPr>
        <w:rPr>
          <w:rFonts w:eastAsia="Times New Roman"/>
          <w:sz w:val="20"/>
          <w:lang w:eastAsia="en-US"/>
        </w:rPr>
      </w:pPr>
    </w:p>
    <w:p w14:paraId="3F4B5BF2" w14:textId="77777777" w:rsidR="00FC1DD2" w:rsidRPr="004D4005" w:rsidRDefault="00FC1DD2" w:rsidP="000263B0">
      <w:pPr>
        <w:pStyle w:val="Kop1"/>
        <w:rPr>
          <w:sz w:val="20"/>
          <w:szCs w:val="20"/>
        </w:rPr>
      </w:pPr>
      <w:bookmarkStart w:id="1" w:name="_Toc78365661"/>
      <w:r w:rsidRPr="004D4005">
        <w:rPr>
          <w:sz w:val="20"/>
          <w:szCs w:val="20"/>
        </w:rPr>
        <w:t>Doel van dit document</w:t>
      </w:r>
      <w:bookmarkEnd w:id="1"/>
    </w:p>
    <w:p w14:paraId="2FE59745" w14:textId="77777777" w:rsidR="009113ED" w:rsidRDefault="009113ED" w:rsidP="009113ED">
      <w:pPr>
        <w:rPr>
          <w:sz w:val="20"/>
        </w:rPr>
      </w:pPr>
      <w:bookmarkStart w:id="2" w:name="_Hlk37741465"/>
      <w:r w:rsidRPr="004D4005">
        <w:rPr>
          <w:sz w:val="20"/>
        </w:rPr>
        <w:t>Dit document dient als</w:t>
      </w:r>
      <w:r>
        <w:rPr>
          <w:sz w:val="20"/>
        </w:rPr>
        <w:t>:</w:t>
      </w:r>
    </w:p>
    <w:p w14:paraId="15E9071D" w14:textId="77777777" w:rsidR="009113ED" w:rsidRPr="004D4005" w:rsidRDefault="009113ED" w:rsidP="009113ED">
      <w:pPr>
        <w:pStyle w:val="Lijstalinea"/>
        <w:numPr>
          <w:ilvl w:val="0"/>
          <w:numId w:val="28"/>
        </w:numPr>
        <w:rPr>
          <w:rFonts w:cstheme="minorHAnsi"/>
          <w:color w:val="000000" w:themeColor="text1"/>
          <w:sz w:val="20"/>
        </w:rPr>
      </w:pPr>
      <w:r w:rsidRPr="004D4005">
        <w:rPr>
          <w:sz w:val="20"/>
        </w:rPr>
        <w:t>Informatie</w:t>
      </w:r>
      <w:r>
        <w:rPr>
          <w:sz w:val="20"/>
        </w:rPr>
        <w:t>gids</w:t>
      </w:r>
    </w:p>
    <w:p w14:paraId="27C29D3B" w14:textId="39F8410E" w:rsidR="009113ED" w:rsidRPr="008B7EFC" w:rsidRDefault="009113ED" w:rsidP="009113ED">
      <w:pPr>
        <w:pStyle w:val="Lijstalinea"/>
        <w:numPr>
          <w:ilvl w:val="0"/>
          <w:numId w:val="28"/>
        </w:numPr>
        <w:rPr>
          <w:rFonts w:cstheme="minorHAnsi"/>
          <w:color w:val="000000" w:themeColor="text1"/>
          <w:sz w:val="20"/>
        </w:rPr>
      </w:pPr>
      <w:r w:rsidRPr="004D4005">
        <w:rPr>
          <w:sz w:val="20"/>
        </w:rPr>
        <w:t>Blauwdruk</w:t>
      </w:r>
      <w:r w:rsidR="00412B63">
        <w:rPr>
          <w:sz w:val="20"/>
        </w:rPr>
        <w:t xml:space="preserve"> van het stappenplan wat gevolgd wordt bij dit ontwikkeltraject</w:t>
      </w:r>
    </w:p>
    <w:p w14:paraId="7016B506" w14:textId="77777777" w:rsidR="009113ED" w:rsidRPr="004D4005" w:rsidRDefault="009113ED" w:rsidP="009113ED">
      <w:pPr>
        <w:pStyle w:val="Lijstalinea"/>
        <w:numPr>
          <w:ilvl w:val="0"/>
          <w:numId w:val="28"/>
        </w:numPr>
        <w:rPr>
          <w:rFonts w:cstheme="minorHAnsi"/>
          <w:color w:val="000000" w:themeColor="text1"/>
          <w:sz w:val="20"/>
        </w:rPr>
      </w:pPr>
      <w:r>
        <w:rPr>
          <w:sz w:val="20"/>
        </w:rPr>
        <w:t>Werkdocument</w:t>
      </w:r>
    </w:p>
    <w:p w14:paraId="322BAA28" w14:textId="34AFAADB" w:rsidR="009113ED" w:rsidRPr="004D4005" w:rsidRDefault="009113ED" w:rsidP="009113ED">
      <w:pPr>
        <w:rPr>
          <w:sz w:val="20"/>
        </w:rPr>
      </w:pPr>
      <w:r>
        <w:rPr>
          <w:sz w:val="20"/>
        </w:rPr>
        <w:t>Alle</w:t>
      </w:r>
      <w:r w:rsidRPr="004D4005">
        <w:rPr>
          <w:sz w:val="20"/>
        </w:rPr>
        <w:t xml:space="preserve"> informatie rondom het realiseren van de</w:t>
      </w:r>
      <w:r w:rsidR="00D97CA2">
        <w:rPr>
          <w:sz w:val="20"/>
        </w:rPr>
        <w:t xml:space="preserve"> trainingen binnen het Python curriculum </w:t>
      </w:r>
      <w:r>
        <w:rPr>
          <w:sz w:val="20"/>
        </w:rPr>
        <w:t>wordt h</w:t>
      </w:r>
      <w:r w:rsidRPr="004D4005">
        <w:rPr>
          <w:sz w:val="20"/>
        </w:rPr>
        <w:t xml:space="preserve">ierin vastgelegd. </w:t>
      </w:r>
      <w:r>
        <w:rPr>
          <w:sz w:val="20"/>
        </w:rPr>
        <w:t xml:space="preserve">Er wordt </w:t>
      </w:r>
      <w:r w:rsidRPr="004D4005">
        <w:rPr>
          <w:sz w:val="20"/>
        </w:rPr>
        <w:t>een overzicht geboden van o.a.:</w:t>
      </w:r>
    </w:p>
    <w:p w14:paraId="502B877D" w14:textId="77777777" w:rsidR="009113ED" w:rsidRPr="004D4005" w:rsidRDefault="009113ED" w:rsidP="009113ED">
      <w:pPr>
        <w:pStyle w:val="Lijstalinea"/>
        <w:numPr>
          <w:ilvl w:val="0"/>
          <w:numId w:val="14"/>
        </w:numPr>
        <w:rPr>
          <w:sz w:val="20"/>
          <w:szCs w:val="20"/>
        </w:rPr>
      </w:pPr>
      <w:r w:rsidRPr="004D4005">
        <w:rPr>
          <w:sz w:val="20"/>
          <w:szCs w:val="20"/>
        </w:rPr>
        <w:t>Betrokkenen bij het ontwikkeltraject</w:t>
      </w:r>
    </w:p>
    <w:p w14:paraId="7399A804" w14:textId="77777777" w:rsidR="009113ED" w:rsidRPr="004D4005" w:rsidRDefault="009113ED" w:rsidP="009113ED">
      <w:pPr>
        <w:pStyle w:val="Lijstalinea"/>
        <w:numPr>
          <w:ilvl w:val="0"/>
          <w:numId w:val="14"/>
        </w:numPr>
        <w:rPr>
          <w:sz w:val="20"/>
          <w:szCs w:val="20"/>
        </w:rPr>
      </w:pPr>
      <w:r>
        <w:rPr>
          <w:sz w:val="20"/>
          <w:szCs w:val="20"/>
        </w:rPr>
        <w:t>Pr</w:t>
      </w:r>
      <w:r w:rsidRPr="004D4005">
        <w:rPr>
          <w:sz w:val="20"/>
          <w:szCs w:val="20"/>
        </w:rPr>
        <w:t>ogramma invulling</w:t>
      </w:r>
    </w:p>
    <w:p w14:paraId="2C7024C0" w14:textId="7A341AA3" w:rsidR="009113ED" w:rsidRPr="004D4005" w:rsidRDefault="00D97CA2" w:rsidP="009113ED">
      <w:pPr>
        <w:pStyle w:val="Lijstalinea"/>
        <w:numPr>
          <w:ilvl w:val="0"/>
          <w:numId w:val="14"/>
        </w:numPr>
        <w:rPr>
          <w:sz w:val="20"/>
          <w:szCs w:val="20"/>
        </w:rPr>
      </w:pPr>
      <w:r>
        <w:rPr>
          <w:sz w:val="20"/>
          <w:szCs w:val="20"/>
        </w:rPr>
        <w:t>Lesm</w:t>
      </w:r>
      <w:r w:rsidR="009113ED" w:rsidRPr="004D4005">
        <w:rPr>
          <w:sz w:val="20"/>
          <w:szCs w:val="20"/>
        </w:rPr>
        <w:t>ateriaal</w:t>
      </w:r>
    </w:p>
    <w:p w14:paraId="653EAF51" w14:textId="4D2BC5F1" w:rsidR="009113ED" w:rsidRDefault="009113ED" w:rsidP="009113ED">
      <w:pPr>
        <w:pStyle w:val="Lijstalinea"/>
        <w:numPr>
          <w:ilvl w:val="0"/>
          <w:numId w:val="14"/>
        </w:numPr>
        <w:rPr>
          <w:sz w:val="20"/>
          <w:szCs w:val="20"/>
        </w:rPr>
      </w:pPr>
      <w:r w:rsidRPr="004D4005">
        <w:rPr>
          <w:sz w:val="20"/>
          <w:szCs w:val="20"/>
        </w:rPr>
        <w:t xml:space="preserve">Leerdoelen </w:t>
      </w:r>
    </w:p>
    <w:p w14:paraId="235581F3" w14:textId="47808A9B" w:rsidR="009113ED" w:rsidRDefault="009113ED" w:rsidP="009113ED">
      <w:pPr>
        <w:pStyle w:val="Lijstalinea"/>
        <w:ind w:left="360"/>
        <w:rPr>
          <w:sz w:val="20"/>
          <w:szCs w:val="20"/>
        </w:rPr>
      </w:pPr>
    </w:p>
    <w:p w14:paraId="43081F58" w14:textId="407E51F7" w:rsidR="004D4005" w:rsidRPr="004D4005" w:rsidRDefault="004D4005" w:rsidP="004D4005">
      <w:pPr>
        <w:pStyle w:val="Kop1"/>
        <w:rPr>
          <w:sz w:val="20"/>
          <w:szCs w:val="20"/>
        </w:rPr>
      </w:pPr>
      <w:bookmarkStart w:id="3" w:name="_Toc78365662"/>
      <w:bookmarkEnd w:id="2"/>
      <w:r>
        <w:rPr>
          <w:sz w:val="20"/>
          <w:szCs w:val="20"/>
        </w:rPr>
        <w:t>Hoe dient dit document te worden gebruikt</w:t>
      </w:r>
      <w:bookmarkEnd w:id="3"/>
    </w:p>
    <w:p w14:paraId="39600F67" w14:textId="4224A0D7" w:rsidR="009113ED" w:rsidRDefault="009113ED" w:rsidP="009113ED">
      <w:pPr>
        <w:rPr>
          <w:rFonts w:eastAsia="Times New Roman"/>
          <w:sz w:val="20"/>
          <w:lang w:eastAsia="en-US"/>
        </w:rPr>
      </w:pPr>
      <w:r w:rsidRPr="004D4005">
        <w:rPr>
          <w:rFonts w:eastAsia="Times New Roman"/>
          <w:sz w:val="20"/>
        </w:rPr>
        <w:t xml:space="preserve">Dit document dient door de aangewezen </w:t>
      </w:r>
      <w:r>
        <w:rPr>
          <w:rFonts w:eastAsia="Times New Roman"/>
          <w:sz w:val="20"/>
        </w:rPr>
        <w:t>hoofdontwikkelaar</w:t>
      </w:r>
      <w:r w:rsidRPr="004D4005">
        <w:rPr>
          <w:rFonts w:eastAsia="Times New Roman"/>
          <w:sz w:val="20"/>
        </w:rPr>
        <w:t xml:space="preserve"> en overige betrokkenen in het ontwikkelproces te worden gebruikt als </w:t>
      </w:r>
      <w:r>
        <w:rPr>
          <w:rFonts w:eastAsia="Times New Roman"/>
          <w:sz w:val="20"/>
        </w:rPr>
        <w:t>werk</w:t>
      </w:r>
      <w:r w:rsidRPr="004D4005">
        <w:rPr>
          <w:rFonts w:eastAsia="Times New Roman"/>
          <w:sz w:val="20"/>
          <w:lang w:eastAsia="en-US"/>
        </w:rPr>
        <w:t>document</w:t>
      </w:r>
      <w:r>
        <w:rPr>
          <w:rFonts w:eastAsia="Times New Roman"/>
          <w:sz w:val="20"/>
          <w:lang w:eastAsia="en-US"/>
        </w:rPr>
        <w:t xml:space="preserve"> </w:t>
      </w:r>
      <w:r w:rsidRPr="004D4005">
        <w:rPr>
          <w:rFonts w:eastAsia="Times New Roman"/>
          <w:sz w:val="20"/>
          <w:lang w:eastAsia="en-US"/>
        </w:rPr>
        <w:t xml:space="preserve">waarin alle betrokkenen elkaar van input, suggesties en opmerkingen kunnen voorzien. </w:t>
      </w:r>
    </w:p>
    <w:p w14:paraId="353BB9EF" w14:textId="0C140564" w:rsidR="009113ED" w:rsidRDefault="009113ED" w:rsidP="009113ED">
      <w:pPr>
        <w:rPr>
          <w:rFonts w:eastAsia="Times New Roman"/>
          <w:sz w:val="20"/>
          <w:lang w:eastAsia="en-US"/>
        </w:rPr>
      </w:pPr>
      <w:r w:rsidRPr="004D4005">
        <w:rPr>
          <w:rFonts w:eastAsia="Times New Roman"/>
          <w:sz w:val="20"/>
          <w:lang w:eastAsia="en-US"/>
        </w:rPr>
        <w:t xml:space="preserve">Op deze manier is informatie met betrekking tot </w:t>
      </w:r>
      <w:r>
        <w:rPr>
          <w:rFonts w:eastAsia="Times New Roman"/>
          <w:sz w:val="20"/>
          <w:lang w:eastAsia="en-US"/>
        </w:rPr>
        <w:t>het</w:t>
      </w:r>
      <w:r w:rsidRPr="004D4005">
        <w:rPr>
          <w:rFonts w:eastAsia="Times New Roman"/>
          <w:sz w:val="20"/>
          <w:lang w:eastAsia="en-US"/>
        </w:rPr>
        <w:t xml:space="preserve"> </w:t>
      </w:r>
      <w:r>
        <w:rPr>
          <w:rFonts w:eastAsia="Times New Roman"/>
          <w:sz w:val="20"/>
          <w:lang w:eastAsia="en-US"/>
        </w:rPr>
        <w:t xml:space="preserve">creëren van dit </w:t>
      </w:r>
      <w:r w:rsidRPr="004D4005">
        <w:rPr>
          <w:rFonts w:eastAsia="Times New Roman"/>
          <w:sz w:val="20"/>
          <w:lang w:eastAsia="en-US"/>
        </w:rPr>
        <w:t>trainings</w:t>
      </w:r>
      <w:r w:rsidR="006432EF">
        <w:rPr>
          <w:rFonts w:eastAsia="Times New Roman"/>
          <w:sz w:val="20"/>
          <w:lang w:eastAsia="en-US"/>
        </w:rPr>
        <w:t xml:space="preserve">curriculum </w:t>
      </w:r>
      <w:r w:rsidR="00D97CA2">
        <w:rPr>
          <w:rFonts w:eastAsia="Times New Roman"/>
          <w:sz w:val="20"/>
          <w:lang w:eastAsia="en-US"/>
        </w:rPr>
        <w:t>in</w:t>
      </w:r>
      <w:r w:rsidRPr="004D4005">
        <w:rPr>
          <w:rFonts w:eastAsia="Times New Roman"/>
          <w:sz w:val="20"/>
          <w:lang w:eastAsia="en-US"/>
        </w:rPr>
        <w:t xml:space="preserve"> de toekomst herleidbaar en draagt </w:t>
      </w:r>
      <w:r>
        <w:rPr>
          <w:rFonts w:eastAsia="Times New Roman"/>
          <w:sz w:val="20"/>
          <w:lang w:eastAsia="en-US"/>
        </w:rPr>
        <w:t xml:space="preserve">het </w:t>
      </w:r>
      <w:r w:rsidRPr="004D4005">
        <w:rPr>
          <w:rFonts w:eastAsia="Times New Roman"/>
          <w:sz w:val="20"/>
          <w:lang w:eastAsia="en-US"/>
        </w:rPr>
        <w:t xml:space="preserve">bij aan het uitwisselen van inzichten bij </w:t>
      </w:r>
      <w:r>
        <w:rPr>
          <w:rFonts w:eastAsia="Times New Roman"/>
          <w:sz w:val="20"/>
          <w:lang w:eastAsia="en-US"/>
        </w:rPr>
        <w:t xml:space="preserve">het </w:t>
      </w:r>
      <w:r w:rsidRPr="004D4005">
        <w:rPr>
          <w:rFonts w:eastAsia="Times New Roman"/>
          <w:sz w:val="20"/>
          <w:lang w:eastAsia="en-US"/>
        </w:rPr>
        <w:t xml:space="preserve">ontwikkelproces. </w:t>
      </w:r>
    </w:p>
    <w:p w14:paraId="01CB1365" w14:textId="77777777" w:rsidR="00267DB7" w:rsidRPr="004D4005" w:rsidRDefault="00862AF5" w:rsidP="000263B0">
      <w:pPr>
        <w:pStyle w:val="Kop1"/>
        <w:rPr>
          <w:sz w:val="20"/>
          <w:szCs w:val="20"/>
        </w:rPr>
      </w:pPr>
      <w:bookmarkStart w:id="4" w:name="_Toc78365663"/>
      <w:r w:rsidRPr="004D4005">
        <w:rPr>
          <w:sz w:val="20"/>
          <w:szCs w:val="20"/>
        </w:rPr>
        <w:t>S</w:t>
      </w:r>
      <w:r w:rsidR="00267DB7" w:rsidRPr="004D4005">
        <w:rPr>
          <w:sz w:val="20"/>
          <w:szCs w:val="20"/>
        </w:rPr>
        <w:t>takeholders van dit ontwikkeltraject</w:t>
      </w:r>
      <w:bookmarkEnd w:id="4"/>
    </w:p>
    <w:tbl>
      <w:tblPr>
        <w:tblStyle w:val="Rastertabel6kleurrijk-Accent1"/>
        <w:tblW w:w="5000" w:type="pct"/>
        <w:tblLook w:val="0420" w:firstRow="1" w:lastRow="0" w:firstColumn="0" w:lastColumn="0" w:noHBand="0" w:noVBand="1"/>
      </w:tblPr>
      <w:tblGrid>
        <w:gridCol w:w="2939"/>
        <w:gridCol w:w="3533"/>
        <w:gridCol w:w="2545"/>
      </w:tblGrid>
      <w:tr w:rsidR="00014ADE" w:rsidRPr="004D4005" w14:paraId="48FCC414" w14:textId="77777777" w:rsidTr="00BB6F1A">
        <w:trPr>
          <w:cnfStyle w:val="100000000000" w:firstRow="1" w:lastRow="0" w:firstColumn="0" w:lastColumn="0" w:oddVBand="0" w:evenVBand="0" w:oddHBand="0" w:evenHBand="0" w:firstRowFirstColumn="0" w:firstRowLastColumn="0" w:lastRowFirstColumn="0" w:lastRowLastColumn="0"/>
        </w:trPr>
        <w:tc>
          <w:tcPr>
            <w:tcW w:w="1630" w:type="pct"/>
          </w:tcPr>
          <w:p w14:paraId="468E9CB3" w14:textId="77777777" w:rsidR="00267DB7" w:rsidRPr="004D4005" w:rsidRDefault="00267DB7" w:rsidP="00D02D2B">
            <w:pPr>
              <w:rPr>
                <w:sz w:val="20"/>
              </w:rPr>
            </w:pPr>
            <w:r w:rsidRPr="004D4005">
              <w:rPr>
                <w:sz w:val="20"/>
              </w:rPr>
              <w:t>Naam</w:t>
            </w:r>
          </w:p>
        </w:tc>
        <w:tc>
          <w:tcPr>
            <w:tcW w:w="1959" w:type="pct"/>
          </w:tcPr>
          <w:p w14:paraId="4622FEC4" w14:textId="77777777" w:rsidR="00267DB7" w:rsidRPr="004D4005" w:rsidRDefault="00267DB7" w:rsidP="00D02D2B">
            <w:pPr>
              <w:rPr>
                <w:sz w:val="20"/>
              </w:rPr>
            </w:pPr>
            <w:r w:rsidRPr="004D4005">
              <w:rPr>
                <w:sz w:val="20"/>
              </w:rPr>
              <w:t xml:space="preserve">Rol in </w:t>
            </w:r>
            <w:r w:rsidR="00834E17" w:rsidRPr="004D4005">
              <w:rPr>
                <w:sz w:val="20"/>
              </w:rPr>
              <w:t>het ontwikkel</w:t>
            </w:r>
            <w:r w:rsidRPr="004D4005">
              <w:rPr>
                <w:sz w:val="20"/>
              </w:rPr>
              <w:t>traject</w:t>
            </w:r>
          </w:p>
        </w:tc>
        <w:tc>
          <w:tcPr>
            <w:tcW w:w="1411" w:type="pct"/>
          </w:tcPr>
          <w:p w14:paraId="2EB61F5C" w14:textId="77777777" w:rsidR="00267DB7" w:rsidRPr="004D4005" w:rsidRDefault="00267DB7" w:rsidP="00D02D2B">
            <w:pPr>
              <w:rPr>
                <w:sz w:val="20"/>
              </w:rPr>
            </w:pPr>
            <w:r w:rsidRPr="004D4005">
              <w:rPr>
                <w:sz w:val="20"/>
              </w:rPr>
              <w:t>Contactgegevens</w:t>
            </w:r>
          </w:p>
        </w:tc>
      </w:tr>
      <w:tr w:rsidR="00D02D2B" w:rsidRPr="004D4005" w14:paraId="01DAA096" w14:textId="77777777" w:rsidTr="00BB6F1A">
        <w:trPr>
          <w:cnfStyle w:val="000000100000" w:firstRow="0" w:lastRow="0" w:firstColumn="0" w:lastColumn="0" w:oddVBand="0" w:evenVBand="0" w:oddHBand="1" w:evenHBand="0" w:firstRowFirstColumn="0" w:firstRowLastColumn="0" w:lastRowFirstColumn="0" w:lastRowLastColumn="0"/>
          <w:trHeight w:val="257"/>
        </w:trPr>
        <w:tc>
          <w:tcPr>
            <w:tcW w:w="1630" w:type="pct"/>
          </w:tcPr>
          <w:p w14:paraId="207B0685" w14:textId="6A385ACB" w:rsidR="00D8209D" w:rsidRPr="004D4005" w:rsidRDefault="116D97D3" w:rsidP="237327AA">
            <w:pPr>
              <w:rPr>
                <w:color w:val="000000" w:themeColor="text1"/>
                <w:sz w:val="20"/>
              </w:rPr>
            </w:pPr>
            <w:r w:rsidRPr="004D4005">
              <w:rPr>
                <w:color w:val="000000" w:themeColor="text1"/>
                <w:sz w:val="20"/>
              </w:rPr>
              <w:t>Nora Makboul</w:t>
            </w:r>
            <w:r w:rsidR="008220BA">
              <w:rPr>
                <w:color w:val="000000" w:themeColor="text1"/>
                <w:sz w:val="20"/>
              </w:rPr>
              <w:t xml:space="preserve"> en Nico Hendriks</w:t>
            </w:r>
          </w:p>
        </w:tc>
        <w:tc>
          <w:tcPr>
            <w:tcW w:w="1959" w:type="pct"/>
          </w:tcPr>
          <w:p w14:paraId="2012B2D6" w14:textId="30F4CD9F" w:rsidR="00F62F01" w:rsidRDefault="00E432B2" w:rsidP="00F62F01">
            <w:pPr>
              <w:spacing w:before="0" w:after="0"/>
              <w:contextualSpacing/>
              <w:rPr>
                <w:color w:val="000000" w:themeColor="text1"/>
                <w:sz w:val="20"/>
              </w:rPr>
            </w:pPr>
            <w:r w:rsidRPr="00E432B2">
              <w:rPr>
                <w:color w:val="000000" w:themeColor="text1"/>
                <w:sz w:val="20"/>
              </w:rPr>
              <w:t>*</w:t>
            </w:r>
            <w:r w:rsidR="00F62F01">
              <w:rPr>
                <w:color w:val="000000" w:themeColor="text1"/>
                <w:sz w:val="20"/>
              </w:rPr>
              <w:t>Proces</w:t>
            </w:r>
            <w:r w:rsidR="009B3EAC">
              <w:rPr>
                <w:color w:val="000000" w:themeColor="text1"/>
                <w:sz w:val="20"/>
              </w:rPr>
              <w:t>begeleiding</w:t>
            </w:r>
            <w:r w:rsidR="00F62F01">
              <w:rPr>
                <w:color w:val="000000" w:themeColor="text1"/>
                <w:sz w:val="20"/>
              </w:rPr>
              <w:t xml:space="preserve">, borging van kwaliteit lesmateriaal. </w:t>
            </w:r>
            <w:r w:rsidR="009B3EAC">
              <w:rPr>
                <w:color w:val="000000" w:themeColor="text1"/>
                <w:sz w:val="20"/>
              </w:rPr>
              <w:t xml:space="preserve"> </w:t>
            </w:r>
          </w:p>
          <w:p w14:paraId="48192D69" w14:textId="66F9332F" w:rsidR="00D8209D" w:rsidRPr="004D4005" w:rsidRDefault="00E432B2" w:rsidP="00F62F01">
            <w:pPr>
              <w:spacing w:before="0" w:after="0"/>
              <w:contextualSpacing/>
              <w:rPr>
                <w:color w:val="000000" w:themeColor="text1"/>
                <w:sz w:val="20"/>
              </w:rPr>
            </w:pPr>
            <w:r w:rsidRPr="00E432B2">
              <w:rPr>
                <w:color w:val="000000" w:themeColor="text1"/>
                <w:sz w:val="20"/>
              </w:rPr>
              <w:t>*Focus: Procesregie, Verantwoordelijk voor de onderwijskundige vormgeving en borging.</w:t>
            </w:r>
          </w:p>
        </w:tc>
        <w:tc>
          <w:tcPr>
            <w:tcW w:w="1411" w:type="pct"/>
          </w:tcPr>
          <w:p w14:paraId="35EECBF3" w14:textId="35FAF299" w:rsidR="00D8209D" w:rsidRPr="004D4005" w:rsidRDefault="00900764" w:rsidP="237327AA">
            <w:pPr>
              <w:rPr>
                <w:color w:val="000000" w:themeColor="text1"/>
                <w:sz w:val="20"/>
              </w:rPr>
            </w:pPr>
            <w:r w:rsidRPr="004D4005">
              <w:rPr>
                <w:color w:val="000000" w:themeColor="text1"/>
                <w:sz w:val="20"/>
              </w:rPr>
              <w:t>Nmakboul@computrain.nl</w:t>
            </w:r>
            <w:r w:rsidR="00F62F01">
              <w:rPr>
                <w:color w:val="000000" w:themeColor="text1"/>
                <w:sz w:val="20"/>
              </w:rPr>
              <w:t xml:space="preserve"> nhendriks@computrain.nl</w:t>
            </w:r>
          </w:p>
        </w:tc>
      </w:tr>
      <w:tr w:rsidR="00834E17" w:rsidRPr="004D4005" w14:paraId="0D5C4578" w14:textId="77777777" w:rsidTr="00BB6F1A">
        <w:trPr>
          <w:trHeight w:val="369"/>
        </w:trPr>
        <w:tc>
          <w:tcPr>
            <w:tcW w:w="1630" w:type="pct"/>
          </w:tcPr>
          <w:p w14:paraId="63FEC3C5" w14:textId="2A575BCD" w:rsidR="00D8209D" w:rsidRPr="004D4005" w:rsidRDefault="00BA4F69" w:rsidP="00E432B2">
            <w:pPr>
              <w:spacing w:before="0" w:after="0"/>
              <w:contextualSpacing/>
              <w:rPr>
                <w:color w:val="000000" w:themeColor="text1"/>
                <w:sz w:val="20"/>
              </w:rPr>
            </w:pPr>
            <w:r w:rsidRPr="004D4005">
              <w:rPr>
                <w:color w:val="000000" w:themeColor="text1"/>
                <w:sz w:val="20"/>
              </w:rPr>
              <w:t>Peter Anema</w:t>
            </w:r>
          </w:p>
        </w:tc>
        <w:tc>
          <w:tcPr>
            <w:tcW w:w="1959" w:type="pct"/>
          </w:tcPr>
          <w:p w14:paraId="0F991E81" w14:textId="77777777" w:rsidR="00E432B2" w:rsidRPr="00E432B2" w:rsidRDefault="00E432B2" w:rsidP="00E432B2">
            <w:pPr>
              <w:spacing w:before="0" w:after="0"/>
              <w:contextualSpacing/>
              <w:rPr>
                <w:color w:val="000000" w:themeColor="text1"/>
                <w:sz w:val="20"/>
              </w:rPr>
            </w:pPr>
            <w:r w:rsidRPr="00E432B2">
              <w:rPr>
                <w:color w:val="000000" w:themeColor="text1"/>
                <w:sz w:val="20"/>
              </w:rPr>
              <w:t>*Hoofdontwikkelaar/Inhoudsdeskundige</w:t>
            </w:r>
          </w:p>
          <w:p w14:paraId="40A395C6" w14:textId="0033F4F0" w:rsidR="00D8209D" w:rsidRPr="004D4005" w:rsidRDefault="00E432B2" w:rsidP="00E432B2">
            <w:pPr>
              <w:spacing w:before="0" w:after="0"/>
              <w:contextualSpacing/>
              <w:rPr>
                <w:color w:val="000000" w:themeColor="text1"/>
                <w:sz w:val="20"/>
              </w:rPr>
            </w:pPr>
            <w:r w:rsidRPr="00E432B2">
              <w:rPr>
                <w:color w:val="000000" w:themeColor="text1"/>
                <w:sz w:val="20"/>
              </w:rPr>
              <w:t>*Focus: Verantwoordelijk voor de vakinhoudelijke invulling en vormgeving van deze training.</w:t>
            </w:r>
          </w:p>
        </w:tc>
        <w:tc>
          <w:tcPr>
            <w:tcW w:w="1411" w:type="pct"/>
          </w:tcPr>
          <w:p w14:paraId="0BC2F041" w14:textId="6E6A1E37" w:rsidR="00D8209D" w:rsidRPr="004D4005" w:rsidRDefault="00900764" w:rsidP="237327AA">
            <w:pPr>
              <w:rPr>
                <w:color w:val="000000" w:themeColor="text1"/>
                <w:sz w:val="20"/>
              </w:rPr>
            </w:pPr>
            <w:r w:rsidRPr="004D4005">
              <w:rPr>
                <w:color w:val="000000" w:themeColor="text1"/>
                <w:sz w:val="20"/>
              </w:rPr>
              <w:t>Email@peteranema.nl</w:t>
            </w:r>
          </w:p>
        </w:tc>
      </w:tr>
      <w:tr w:rsidR="006341DE" w:rsidRPr="004D4005" w14:paraId="329D1FFC" w14:textId="77777777" w:rsidTr="00BB6F1A">
        <w:trPr>
          <w:cnfStyle w:val="000000100000" w:firstRow="0" w:lastRow="0" w:firstColumn="0" w:lastColumn="0" w:oddVBand="0" w:evenVBand="0" w:oddHBand="1" w:evenHBand="0" w:firstRowFirstColumn="0" w:firstRowLastColumn="0" w:lastRowFirstColumn="0" w:lastRowLastColumn="0"/>
        </w:trPr>
        <w:tc>
          <w:tcPr>
            <w:tcW w:w="1630" w:type="pct"/>
          </w:tcPr>
          <w:p w14:paraId="1C3D5718" w14:textId="474DB367" w:rsidR="006341DE" w:rsidRPr="004D4005" w:rsidRDefault="005D647D" w:rsidP="006341DE">
            <w:pPr>
              <w:rPr>
                <w:color w:val="000000" w:themeColor="text1"/>
                <w:sz w:val="20"/>
              </w:rPr>
            </w:pPr>
            <w:r w:rsidRPr="004D4005">
              <w:rPr>
                <w:color w:val="000000" w:themeColor="text1"/>
                <w:sz w:val="20"/>
              </w:rPr>
              <w:t>Sjon Post</w:t>
            </w:r>
          </w:p>
        </w:tc>
        <w:tc>
          <w:tcPr>
            <w:tcW w:w="1959" w:type="pct"/>
          </w:tcPr>
          <w:p w14:paraId="7842F86D" w14:textId="181F571C" w:rsidR="006341DE" w:rsidRPr="007F7636" w:rsidRDefault="00E432B2" w:rsidP="005D647D">
            <w:pPr>
              <w:rPr>
                <w:color w:val="000000" w:themeColor="text1"/>
                <w:sz w:val="20"/>
                <w:lang w:val="en-US"/>
              </w:rPr>
            </w:pPr>
            <w:r w:rsidRPr="00E432B2">
              <w:rPr>
                <w:rFonts w:cstheme="minorHAnsi"/>
                <w:color w:val="000000" w:themeColor="text1"/>
                <w:sz w:val="20"/>
              </w:rPr>
              <w:t>Programmamanager van o.a.</w:t>
            </w:r>
            <w:r w:rsidR="009B3EAC">
              <w:rPr>
                <w:rFonts w:cstheme="minorHAnsi"/>
                <w:color w:val="000000" w:themeColor="text1"/>
                <w:sz w:val="20"/>
              </w:rPr>
              <w:t xml:space="preserve"> Python </w:t>
            </w:r>
            <w:proofErr w:type="gramStart"/>
            <w:r w:rsidR="009B3EAC">
              <w:rPr>
                <w:rFonts w:cstheme="minorHAnsi"/>
                <w:color w:val="000000" w:themeColor="text1"/>
                <w:sz w:val="20"/>
              </w:rPr>
              <w:t xml:space="preserve">en </w:t>
            </w:r>
            <w:r w:rsidRPr="00E432B2">
              <w:rPr>
                <w:rFonts w:cstheme="minorHAnsi"/>
                <w:color w:val="000000" w:themeColor="text1"/>
                <w:sz w:val="20"/>
              </w:rPr>
              <w:t xml:space="preserve"> Data</w:t>
            </w:r>
            <w:proofErr w:type="gramEnd"/>
            <w:r w:rsidRPr="00E432B2">
              <w:rPr>
                <w:rFonts w:cstheme="minorHAnsi"/>
                <w:color w:val="000000" w:themeColor="text1"/>
                <w:sz w:val="20"/>
              </w:rPr>
              <w:t xml:space="preserve"> </w:t>
            </w:r>
            <w:proofErr w:type="spellStart"/>
            <w:r w:rsidRPr="00E432B2">
              <w:rPr>
                <w:rFonts w:cstheme="minorHAnsi"/>
                <w:color w:val="000000" w:themeColor="text1"/>
                <w:sz w:val="20"/>
              </w:rPr>
              <w:t>Science</w:t>
            </w:r>
            <w:proofErr w:type="spellEnd"/>
            <w:r w:rsidRPr="00E432B2">
              <w:rPr>
                <w:rFonts w:cstheme="minorHAnsi"/>
                <w:color w:val="000000" w:themeColor="text1"/>
                <w:sz w:val="20"/>
              </w:rPr>
              <w:t xml:space="preserve"> domein</w:t>
            </w:r>
          </w:p>
        </w:tc>
        <w:tc>
          <w:tcPr>
            <w:tcW w:w="1411" w:type="pct"/>
          </w:tcPr>
          <w:p w14:paraId="3C415D17" w14:textId="053A6808" w:rsidR="006341DE" w:rsidRPr="004D4005" w:rsidRDefault="00900764" w:rsidP="006341DE">
            <w:pPr>
              <w:rPr>
                <w:color w:val="000000" w:themeColor="text1"/>
                <w:sz w:val="20"/>
              </w:rPr>
            </w:pPr>
            <w:r w:rsidRPr="004D4005">
              <w:rPr>
                <w:color w:val="000000" w:themeColor="text1"/>
                <w:sz w:val="20"/>
              </w:rPr>
              <w:t>Spost@computrain.nl</w:t>
            </w:r>
          </w:p>
        </w:tc>
      </w:tr>
    </w:tbl>
    <w:p w14:paraId="6B63ADEE" w14:textId="47CA7B73" w:rsidR="00E432B2" w:rsidRDefault="00E432B2" w:rsidP="00712466">
      <w:pPr>
        <w:spacing w:before="0" w:after="0" w:line="240" w:lineRule="auto"/>
        <w:contextualSpacing/>
        <w:rPr>
          <w:rFonts w:eastAsia="Times New Roman"/>
          <w:sz w:val="20"/>
          <w:lang w:eastAsia="en-US"/>
        </w:rPr>
      </w:pPr>
    </w:p>
    <w:p w14:paraId="3DEEB63B" w14:textId="77777777" w:rsidR="00E432B2" w:rsidRDefault="00E432B2" w:rsidP="00712466">
      <w:pPr>
        <w:spacing w:before="0" w:after="0" w:line="240" w:lineRule="auto"/>
        <w:contextualSpacing/>
        <w:rPr>
          <w:rFonts w:eastAsia="Times New Roman"/>
          <w:sz w:val="20"/>
          <w:lang w:eastAsia="en-US"/>
        </w:rPr>
      </w:pPr>
    </w:p>
    <w:p w14:paraId="4A2D6538" w14:textId="77777777" w:rsidR="00E432B2" w:rsidRPr="004D4005" w:rsidRDefault="00E432B2" w:rsidP="00E432B2">
      <w:pPr>
        <w:pStyle w:val="Kop1"/>
        <w:rPr>
          <w:sz w:val="20"/>
          <w:szCs w:val="20"/>
        </w:rPr>
      </w:pPr>
      <w:bookmarkStart w:id="5" w:name="_Toc17873494"/>
      <w:bookmarkStart w:id="6" w:name="_Toc37687298"/>
      <w:bookmarkStart w:id="7" w:name="_Toc78365664"/>
      <w:r w:rsidRPr="004D4005">
        <w:rPr>
          <w:sz w:val="20"/>
          <w:szCs w:val="20"/>
        </w:rPr>
        <w:lastRenderedPageBreak/>
        <w:t>Instructies voor betrokkenen (</w:t>
      </w:r>
      <w:r>
        <w:rPr>
          <w:sz w:val="20"/>
          <w:szCs w:val="20"/>
        </w:rPr>
        <w:t xml:space="preserve">zoals </w:t>
      </w:r>
      <w:r w:rsidRPr="004D4005">
        <w:rPr>
          <w:sz w:val="20"/>
          <w:szCs w:val="20"/>
        </w:rPr>
        <w:t>Docenten</w:t>
      </w:r>
      <w:r>
        <w:rPr>
          <w:sz w:val="20"/>
          <w:szCs w:val="20"/>
        </w:rPr>
        <w:t>, meelezers en</w:t>
      </w:r>
      <w:r w:rsidRPr="004D4005">
        <w:rPr>
          <w:sz w:val="20"/>
          <w:szCs w:val="20"/>
        </w:rPr>
        <w:t xml:space="preserve"> ontwikkelaars</w:t>
      </w:r>
      <w:bookmarkEnd w:id="5"/>
      <w:r>
        <w:rPr>
          <w:sz w:val="20"/>
          <w:szCs w:val="20"/>
        </w:rPr>
        <w:t>)</w:t>
      </w:r>
      <w:bookmarkEnd w:id="6"/>
      <w:bookmarkEnd w:id="7"/>
    </w:p>
    <w:p w14:paraId="20A04CBF" w14:textId="77777777" w:rsidR="0076028D" w:rsidRPr="004D4005" w:rsidRDefault="0076028D" w:rsidP="0076028D">
      <w:pPr>
        <w:spacing w:before="0" w:after="0" w:line="240" w:lineRule="auto"/>
        <w:contextualSpacing/>
        <w:rPr>
          <w:rFonts w:eastAsia="Times New Roman"/>
          <w:sz w:val="20"/>
          <w:lang w:eastAsia="en-US"/>
        </w:rPr>
      </w:pPr>
      <w:r w:rsidRPr="004D4005">
        <w:rPr>
          <w:rFonts w:eastAsia="Times New Roman"/>
          <w:sz w:val="20"/>
          <w:lang w:eastAsia="en-US"/>
        </w:rPr>
        <w:t xml:space="preserve">De ontwerpbenadering van Computrain trainingen is pragmatisch met een hervattend karakter. </w:t>
      </w:r>
    </w:p>
    <w:p w14:paraId="675F9FA1" w14:textId="77777777" w:rsidR="0076028D" w:rsidRPr="004D4005" w:rsidRDefault="0076028D" w:rsidP="0076028D">
      <w:pPr>
        <w:spacing w:before="0" w:after="0" w:line="240" w:lineRule="auto"/>
        <w:contextualSpacing/>
        <w:rPr>
          <w:rFonts w:eastAsia="Times New Roman"/>
          <w:sz w:val="20"/>
          <w:lang w:eastAsia="en-US"/>
        </w:rPr>
      </w:pPr>
    </w:p>
    <w:p w14:paraId="5A7BCC50" w14:textId="77777777" w:rsidR="0076028D" w:rsidRDefault="0076028D" w:rsidP="0076028D">
      <w:pPr>
        <w:spacing w:before="0" w:after="0" w:line="240" w:lineRule="auto"/>
        <w:contextualSpacing/>
        <w:rPr>
          <w:rFonts w:eastAsia="Times New Roman"/>
          <w:sz w:val="20"/>
          <w:lang w:eastAsia="en-US"/>
        </w:rPr>
      </w:pPr>
      <w:r w:rsidRPr="004D4005">
        <w:rPr>
          <w:rFonts w:eastAsia="Times New Roman"/>
          <w:sz w:val="20"/>
          <w:lang w:eastAsia="en-US"/>
        </w:rPr>
        <w:t xml:space="preserve">We zetten in op het continu leren van elkaar als collega docenten, ontwikkelaars, </w:t>
      </w:r>
      <w:proofErr w:type="spellStart"/>
      <w:r w:rsidRPr="004D4005">
        <w:rPr>
          <w:rFonts w:eastAsia="Times New Roman"/>
          <w:sz w:val="20"/>
          <w:lang w:eastAsia="en-US"/>
        </w:rPr>
        <w:t>vakex</w:t>
      </w:r>
      <w:r>
        <w:rPr>
          <w:rFonts w:eastAsia="Times New Roman"/>
          <w:sz w:val="20"/>
          <w:lang w:eastAsia="en-US"/>
        </w:rPr>
        <w:t>perts</w:t>
      </w:r>
      <w:proofErr w:type="spellEnd"/>
      <w:r>
        <w:rPr>
          <w:rFonts w:eastAsia="Times New Roman"/>
          <w:sz w:val="20"/>
          <w:lang w:eastAsia="en-US"/>
        </w:rPr>
        <w:t xml:space="preserve"> en opleidingsdeskundigen. De betrokkenen dragen hieraan bij door te streven naar: </w:t>
      </w:r>
    </w:p>
    <w:p w14:paraId="5A59F752" w14:textId="77777777" w:rsidR="0076028D" w:rsidRPr="007F7636" w:rsidRDefault="0076028D" w:rsidP="0076028D">
      <w:pPr>
        <w:spacing w:before="0" w:after="0" w:line="240" w:lineRule="auto"/>
        <w:contextualSpacing/>
        <w:rPr>
          <w:rFonts w:eastAsia="Times New Roman"/>
          <w:sz w:val="20"/>
          <w:lang w:eastAsia="en-US"/>
        </w:rPr>
      </w:pPr>
      <w:proofErr w:type="spellStart"/>
      <w:r w:rsidRPr="007F7636">
        <w:rPr>
          <w:rFonts w:eastAsia="Times New Roman"/>
          <w:sz w:val="20"/>
          <w:lang w:eastAsia="en-US"/>
        </w:rPr>
        <w:t>Éénheid</w:t>
      </w:r>
      <w:proofErr w:type="spellEnd"/>
      <w:r w:rsidRPr="007F7636">
        <w:rPr>
          <w:rFonts w:eastAsia="Times New Roman"/>
          <w:sz w:val="20"/>
          <w:lang w:eastAsia="en-US"/>
        </w:rPr>
        <w:t xml:space="preserve"> in uitgangspunten en eventuele verscheidenheid in uitvoering.</w:t>
      </w:r>
    </w:p>
    <w:p w14:paraId="1D10D86B" w14:textId="1B38F4FC" w:rsidR="00E432B2" w:rsidRDefault="0076028D" w:rsidP="00712466">
      <w:pPr>
        <w:spacing w:before="0" w:after="0" w:line="240" w:lineRule="auto"/>
        <w:contextualSpacing/>
        <w:rPr>
          <w:rFonts w:eastAsia="Times New Roman"/>
          <w:sz w:val="20"/>
          <w:lang w:eastAsia="en-US"/>
        </w:rPr>
      </w:pPr>
      <w:r w:rsidRPr="00712466">
        <w:rPr>
          <w:rFonts w:eastAsia="Times New Roman"/>
          <w:sz w:val="20"/>
          <w:lang w:eastAsia="en-US"/>
        </w:rPr>
        <w:t xml:space="preserve">Hierbij betrachten wij waardering voor elkaars inbreng en inspanning als vertrekpunt. </w:t>
      </w:r>
    </w:p>
    <w:p w14:paraId="2DCCFC5F" w14:textId="77777777" w:rsidR="00E432B2" w:rsidRPr="00712466" w:rsidRDefault="00E432B2" w:rsidP="00712466">
      <w:pPr>
        <w:spacing w:before="0" w:after="0" w:line="240" w:lineRule="auto"/>
        <w:contextualSpacing/>
        <w:rPr>
          <w:rFonts w:eastAsia="Times New Roman"/>
          <w:sz w:val="20"/>
          <w:lang w:eastAsia="en-US"/>
        </w:rPr>
      </w:pPr>
    </w:p>
    <w:p w14:paraId="7F947074" w14:textId="77777777" w:rsidR="003F3584" w:rsidRPr="004D4005" w:rsidRDefault="00EC39A2" w:rsidP="00852E06">
      <w:pPr>
        <w:pStyle w:val="Kop1"/>
        <w:rPr>
          <w:sz w:val="20"/>
          <w:szCs w:val="20"/>
        </w:rPr>
      </w:pPr>
      <w:bookmarkStart w:id="8" w:name="_Toc78365665"/>
      <w:r w:rsidRPr="004D4005">
        <w:rPr>
          <w:sz w:val="20"/>
          <w:szCs w:val="20"/>
        </w:rPr>
        <w:t>Algemene info</w:t>
      </w:r>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17"/>
      </w:tblGrid>
      <w:tr w:rsidR="00AC6645" w:rsidRPr="004D4005" w14:paraId="224257AF" w14:textId="77777777" w:rsidTr="237327AA">
        <w:trPr>
          <w:trHeight w:val="1404"/>
        </w:trPr>
        <w:tc>
          <w:tcPr>
            <w:tcW w:w="5000" w:type="pct"/>
          </w:tcPr>
          <w:p w14:paraId="14661C5D" w14:textId="72FFF706" w:rsidR="00E75C75" w:rsidRPr="004D4005" w:rsidRDefault="007933C8" w:rsidP="00012EEF">
            <w:pPr>
              <w:spacing w:before="0" w:after="0" w:line="240" w:lineRule="auto"/>
              <w:contextualSpacing/>
              <w:jc w:val="both"/>
              <w:rPr>
                <w:rFonts w:cstheme="minorHAnsi"/>
                <w:color w:val="000000" w:themeColor="text1"/>
                <w:sz w:val="20"/>
              </w:rPr>
            </w:pPr>
            <w:r w:rsidRPr="004D4005">
              <w:rPr>
                <w:rFonts w:cstheme="minorHAnsi"/>
                <w:color w:val="000000" w:themeColor="text1"/>
                <w:sz w:val="20"/>
              </w:rPr>
              <w:t>Module ID</w:t>
            </w:r>
            <w:r w:rsidR="00B82783" w:rsidRPr="004D4005">
              <w:rPr>
                <w:rFonts w:cstheme="minorHAnsi"/>
                <w:color w:val="000000" w:themeColor="text1"/>
                <w:sz w:val="20"/>
              </w:rPr>
              <w:t>:</w:t>
            </w:r>
            <w:r w:rsidR="00421DC4" w:rsidRPr="004D4005">
              <w:rPr>
                <w:rFonts w:cstheme="minorHAnsi"/>
                <w:color w:val="000000" w:themeColor="text1"/>
                <w:sz w:val="20"/>
              </w:rPr>
              <w:t xml:space="preserve"> </w:t>
            </w:r>
            <w:r w:rsidR="00F62F01">
              <w:rPr>
                <w:color w:val="000000" w:themeColor="text1"/>
                <w:sz w:val="20"/>
              </w:rPr>
              <w:t>101835</w:t>
            </w:r>
          </w:p>
          <w:p w14:paraId="19F94417" w14:textId="72F3F243" w:rsidR="007933C8" w:rsidRDefault="5ADBBBAE" w:rsidP="062BF32D">
            <w:pPr>
              <w:spacing w:before="0" w:after="0" w:line="240" w:lineRule="auto"/>
              <w:contextualSpacing/>
              <w:jc w:val="both"/>
              <w:rPr>
                <w:color w:val="000000" w:themeColor="text1"/>
                <w:sz w:val="20"/>
              </w:rPr>
            </w:pPr>
            <w:r w:rsidRPr="00664B83">
              <w:rPr>
                <w:color w:val="000000" w:themeColor="text1"/>
                <w:sz w:val="20"/>
              </w:rPr>
              <w:t xml:space="preserve">Startdatum </w:t>
            </w:r>
            <w:r w:rsidR="44DD5ED9" w:rsidRPr="00664B83">
              <w:rPr>
                <w:color w:val="000000" w:themeColor="text1"/>
                <w:sz w:val="20"/>
              </w:rPr>
              <w:t xml:space="preserve">eerste les met inzet nieuw </w:t>
            </w:r>
            <w:r w:rsidR="44DD5ED9" w:rsidRPr="004D4005">
              <w:rPr>
                <w:color w:val="000000" w:themeColor="text1"/>
                <w:sz w:val="20"/>
              </w:rPr>
              <w:t>content en materiaal</w:t>
            </w:r>
            <w:r w:rsidR="00F62F01">
              <w:rPr>
                <w:color w:val="000000" w:themeColor="text1"/>
                <w:sz w:val="20"/>
              </w:rPr>
              <w:t>: 2/9 – 3/9/2021</w:t>
            </w:r>
          </w:p>
          <w:p w14:paraId="56D8C530" w14:textId="4F032629" w:rsidR="00EB1940" w:rsidRPr="00664B83" w:rsidRDefault="00EB1940" w:rsidP="00EB1940">
            <w:pPr>
              <w:spacing w:before="0" w:after="0" w:line="240" w:lineRule="auto"/>
              <w:contextualSpacing/>
              <w:jc w:val="both"/>
              <w:rPr>
                <w:color w:val="000000" w:themeColor="text1"/>
                <w:sz w:val="20"/>
              </w:rPr>
            </w:pPr>
            <w:r>
              <w:rPr>
                <w:color w:val="000000" w:themeColor="text1"/>
                <w:sz w:val="20"/>
              </w:rPr>
              <w:t xml:space="preserve">Betrekking op </w:t>
            </w:r>
            <w:r w:rsidRPr="004D4005">
              <w:rPr>
                <w:color w:val="000000" w:themeColor="text1"/>
                <w:sz w:val="20"/>
              </w:rPr>
              <w:t xml:space="preserve">Programma </w:t>
            </w:r>
            <w:r w:rsidRPr="00664B83">
              <w:rPr>
                <w:color w:val="000000" w:themeColor="text1"/>
                <w:sz w:val="20"/>
              </w:rPr>
              <w:t xml:space="preserve">ID: </w:t>
            </w:r>
            <w:r w:rsidR="00F62F01" w:rsidRPr="00F62F01">
              <w:rPr>
                <w:color w:val="000000" w:themeColor="text1"/>
                <w:sz w:val="20"/>
              </w:rPr>
              <w:t>332336</w:t>
            </w:r>
          </w:p>
          <w:p w14:paraId="0D562938" w14:textId="77C04BAF" w:rsidR="008F677A" w:rsidRPr="004D4005" w:rsidRDefault="002862F7" w:rsidP="00012EEF">
            <w:pPr>
              <w:spacing w:before="0" w:after="0" w:line="240" w:lineRule="auto"/>
              <w:contextualSpacing/>
              <w:jc w:val="both"/>
              <w:rPr>
                <w:rFonts w:cstheme="minorHAnsi"/>
                <w:color w:val="000000" w:themeColor="text1"/>
                <w:sz w:val="20"/>
              </w:rPr>
            </w:pPr>
            <w:r w:rsidRPr="004D4005">
              <w:rPr>
                <w:rFonts w:cstheme="minorHAnsi"/>
                <w:color w:val="000000" w:themeColor="text1"/>
                <w:sz w:val="20"/>
              </w:rPr>
              <w:t xml:space="preserve">Duur: </w:t>
            </w:r>
            <w:r w:rsidR="00F62F01">
              <w:rPr>
                <w:rFonts w:cstheme="minorHAnsi"/>
                <w:color w:val="000000" w:themeColor="text1"/>
                <w:sz w:val="20"/>
              </w:rPr>
              <w:t>2</w:t>
            </w:r>
            <w:r w:rsidRPr="004D4005">
              <w:rPr>
                <w:rFonts w:cstheme="minorHAnsi"/>
                <w:color w:val="000000" w:themeColor="text1"/>
                <w:sz w:val="20"/>
              </w:rPr>
              <w:t xml:space="preserve"> dagen</w:t>
            </w:r>
          </w:p>
          <w:p w14:paraId="57B555F8" w14:textId="62AFEFB8" w:rsidR="00EB1940" w:rsidRDefault="00EB1940" w:rsidP="062BF32D">
            <w:pPr>
              <w:spacing w:before="0" w:after="0" w:line="240" w:lineRule="auto"/>
              <w:contextualSpacing/>
              <w:jc w:val="both"/>
              <w:rPr>
                <w:i/>
                <w:color w:val="000000" w:themeColor="text1"/>
                <w:sz w:val="20"/>
              </w:rPr>
            </w:pPr>
          </w:p>
          <w:p w14:paraId="3058859B" w14:textId="18B68DAF" w:rsidR="007F7636" w:rsidRDefault="00156498" w:rsidP="00F62F01">
            <w:pPr>
              <w:spacing w:before="0" w:after="0" w:line="240" w:lineRule="auto"/>
              <w:contextualSpacing/>
              <w:jc w:val="both"/>
            </w:pPr>
            <w:r w:rsidRPr="004D4005">
              <w:rPr>
                <w:rFonts w:cstheme="minorHAnsi"/>
                <w:color w:val="000000" w:themeColor="text1"/>
                <w:sz w:val="20"/>
              </w:rPr>
              <w:t xml:space="preserve">Website: </w:t>
            </w:r>
            <w:hyperlink r:id="rId18" w:history="1">
              <w:r w:rsidR="00F62F01" w:rsidRPr="00F62F01">
                <w:rPr>
                  <w:rStyle w:val="Hyperlink"/>
                  <w:rFonts w:cstheme="minorHAnsi"/>
                  <w:sz w:val="20"/>
                </w:rPr>
                <w:t>Python Fundamentals | Computrain</w:t>
              </w:r>
            </w:hyperlink>
          </w:p>
          <w:p w14:paraId="2A39AEE6" w14:textId="7344C578" w:rsidR="00F62F01" w:rsidRPr="004D4005" w:rsidRDefault="00F62F01" w:rsidP="00F62F01">
            <w:pPr>
              <w:spacing w:before="0" w:after="0" w:line="240" w:lineRule="auto"/>
              <w:contextualSpacing/>
              <w:jc w:val="both"/>
              <w:rPr>
                <w:rFonts w:cstheme="minorHAnsi"/>
                <w:color w:val="FF0000"/>
                <w:sz w:val="20"/>
              </w:rPr>
            </w:pPr>
          </w:p>
        </w:tc>
      </w:tr>
    </w:tbl>
    <w:p w14:paraId="48A21919" w14:textId="2B6C7696" w:rsidR="00BF0610" w:rsidRDefault="00BF0610" w:rsidP="003A088D">
      <w:pPr>
        <w:rPr>
          <w:rFonts w:eastAsia="Times New Roman"/>
          <w:sz w:val="20"/>
          <w:lang w:eastAsia="en-US"/>
        </w:rPr>
      </w:pPr>
    </w:p>
    <w:p w14:paraId="7A027008" w14:textId="116E3EBB" w:rsidR="00B32735" w:rsidRPr="004D4005" w:rsidRDefault="00862AF5" w:rsidP="00852E06">
      <w:pPr>
        <w:pStyle w:val="Kop1"/>
        <w:rPr>
          <w:sz w:val="20"/>
          <w:szCs w:val="20"/>
        </w:rPr>
      </w:pPr>
      <w:bookmarkStart w:id="9" w:name="_Toc78365666"/>
      <w:r w:rsidRPr="004D4005">
        <w:rPr>
          <w:sz w:val="20"/>
          <w:szCs w:val="20"/>
        </w:rPr>
        <w:t>O</w:t>
      </w:r>
      <w:r w:rsidR="00B32735" w:rsidRPr="004D4005">
        <w:rPr>
          <w:sz w:val="20"/>
          <w:szCs w:val="20"/>
        </w:rPr>
        <w:t>ntwikkel</w:t>
      </w:r>
      <w:r w:rsidR="0007619D">
        <w:rPr>
          <w:sz w:val="20"/>
          <w:szCs w:val="20"/>
        </w:rPr>
        <w:t>kader</w:t>
      </w:r>
      <w:bookmarkEnd w:id="9"/>
      <w:r w:rsidR="00997D50" w:rsidRPr="004D4005">
        <w:rPr>
          <w:sz w:val="20"/>
          <w:szCs w:val="20"/>
        </w:rPr>
        <w:t xml:space="preserve"> </w:t>
      </w:r>
    </w:p>
    <w:tbl>
      <w:tblPr>
        <w:tblStyle w:val="Rastertabel6kleurrijk-Accent1"/>
        <w:tblW w:w="5000" w:type="pct"/>
        <w:tblLook w:val="0620" w:firstRow="1" w:lastRow="0" w:firstColumn="0" w:lastColumn="0" w:noHBand="1" w:noVBand="1"/>
      </w:tblPr>
      <w:tblGrid>
        <w:gridCol w:w="2694"/>
        <w:gridCol w:w="6323"/>
      </w:tblGrid>
      <w:tr w:rsidR="003F716A" w:rsidRPr="004D4005" w14:paraId="10F14BFB" w14:textId="77777777" w:rsidTr="009531F9">
        <w:trPr>
          <w:cnfStyle w:val="100000000000" w:firstRow="1" w:lastRow="0" w:firstColumn="0" w:lastColumn="0" w:oddVBand="0" w:evenVBand="0" w:oddHBand="0" w:evenHBand="0" w:firstRowFirstColumn="0" w:firstRowLastColumn="0" w:lastRowFirstColumn="0" w:lastRowLastColumn="0"/>
          <w:trHeight w:val="352"/>
        </w:trPr>
        <w:tc>
          <w:tcPr>
            <w:tcW w:w="1494" w:type="pct"/>
          </w:tcPr>
          <w:p w14:paraId="70D4835D" w14:textId="77777777" w:rsidR="00C62104" w:rsidRPr="004D4005" w:rsidRDefault="00BA5A80" w:rsidP="003F716A">
            <w:pPr>
              <w:rPr>
                <w:sz w:val="20"/>
              </w:rPr>
            </w:pPr>
            <w:r w:rsidRPr="004D4005">
              <w:rPr>
                <w:sz w:val="20"/>
              </w:rPr>
              <w:t>Kernvraag</w:t>
            </w:r>
          </w:p>
        </w:tc>
        <w:tc>
          <w:tcPr>
            <w:tcW w:w="3506" w:type="pct"/>
          </w:tcPr>
          <w:p w14:paraId="70CC3B2F" w14:textId="69711A14" w:rsidR="00C62104" w:rsidRPr="004D4005" w:rsidRDefault="0094051F" w:rsidP="003F716A">
            <w:pPr>
              <w:rPr>
                <w:sz w:val="20"/>
              </w:rPr>
            </w:pPr>
            <w:r>
              <w:rPr>
                <w:sz w:val="20"/>
              </w:rPr>
              <w:t>Context</w:t>
            </w:r>
          </w:p>
        </w:tc>
      </w:tr>
      <w:tr w:rsidR="006549CA" w:rsidRPr="004D4005" w14:paraId="708BC5DD" w14:textId="77777777" w:rsidTr="7E93058C">
        <w:tc>
          <w:tcPr>
            <w:tcW w:w="1494" w:type="pct"/>
          </w:tcPr>
          <w:p w14:paraId="37D38D2C" w14:textId="77777777" w:rsidR="006549CA" w:rsidRPr="004D4005" w:rsidRDefault="3445D69D" w:rsidP="237327AA">
            <w:pPr>
              <w:rPr>
                <w:color w:val="000000" w:themeColor="text1"/>
                <w:sz w:val="20"/>
              </w:rPr>
            </w:pPr>
            <w:r w:rsidRPr="004D4005">
              <w:rPr>
                <w:color w:val="000000" w:themeColor="text1"/>
                <w:sz w:val="20"/>
              </w:rPr>
              <w:t>Vanuit welke vak</w:t>
            </w:r>
            <w:r w:rsidR="7EEED9B0" w:rsidRPr="004D4005">
              <w:rPr>
                <w:color w:val="000000" w:themeColor="text1"/>
                <w:sz w:val="20"/>
              </w:rPr>
              <w:t>- en of markt</w:t>
            </w:r>
            <w:r w:rsidRPr="004D4005">
              <w:rPr>
                <w:color w:val="000000" w:themeColor="text1"/>
                <w:sz w:val="20"/>
              </w:rPr>
              <w:t>ontwikkelingen is de les opgezet?</w:t>
            </w:r>
          </w:p>
        </w:tc>
        <w:tc>
          <w:tcPr>
            <w:tcW w:w="3506" w:type="pct"/>
          </w:tcPr>
          <w:p w14:paraId="750BF26A" w14:textId="303CEA97" w:rsidR="008751E6" w:rsidRDefault="008751E6" w:rsidP="00930110">
            <w:pPr>
              <w:pStyle w:val="Lijstalinea"/>
              <w:numPr>
                <w:ilvl w:val="0"/>
                <w:numId w:val="3"/>
              </w:numPr>
              <w:ind w:left="357"/>
              <w:rPr>
                <w:rFonts w:eastAsia="Osaka" w:cstheme="minorBidi"/>
                <w:color w:val="000000" w:themeColor="text1"/>
                <w:sz w:val="20"/>
                <w:szCs w:val="20"/>
              </w:rPr>
            </w:pPr>
            <w:r w:rsidRPr="004D4005">
              <w:rPr>
                <w:rFonts w:eastAsia="Osaka" w:cstheme="minorBidi"/>
                <w:color w:val="000000" w:themeColor="text1"/>
                <w:sz w:val="20"/>
                <w:szCs w:val="20"/>
              </w:rPr>
              <w:t>Python is een flexibele open-source programmeertaal met een modulaire opzet en een uitgebreide standaard bibliotheek</w:t>
            </w:r>
            <w:r w:rsidR="00CE66A1">
              <w:rPr>
                <w:rFonts w:eastAsia="Osaka" w:cstheme="minorBidi"/>
                <w:color w:val="000000" w:themeColor="text1"/>
                <w:sz w:val="20"/>
                <w:szCs w:val="20"/>
              </w:rPr>
              <w:t>.</w:t>
            </w:r>
          </w:p>
          <w:p w14:paraId="79DC9510" w14:textId="593BC23A" w:rsidR="00BB0F38" w:rsidRDefault="00BB0F38" w:rsidP="00930110">
            <w:pPr>
              <w:pStyle w:val="Lijstalinea"/>
              <w:numPr>
                <w:ilvl w:val="0"/>
                <w:numId w:val="3"/>
              </w:numPr>
              <w:ind w:left="357"/>
              <w:rPr>
                <w:rFonts w:eastAsia="Osaka" w:cstheme="minorBidi"/>
                <w:color w:val="000000" w:themeColor="text1"/>
                <w:sz w:val="20"/>
                <w:szCs w:val="20"/>
              </w:rPr>
            </w:pPr>
            <w:r>
              <w:rPr>
                <w:rFonts w:eastAsia="Osaka" w:cstheme="minorBidi"/>
                <w:color w:val="000000" w:themeColor="text1"/>
                <w:sz w:val="20"/>
                <w:szCs w:val="20"/>
              </w:rPr>
              <w:t>Python is gemakkelijk te leren als je begint met het leren van een programmeertaal.</w:t>
            </w:r>
          </w:p>
          <w:p w14:paraId="3619E3E0" w14:textId="77777777" w:rsidR="003D4509" w:rsidRDefault="00BB0F38" w:rsidP="00BB0F38">
            <w:pPr>
              <w:pStyle w:val="Lijstalinea"/>
              <w:numPr>
                <w:ilvl w:val="0"/>
                <w:numId w:val="3"/>
              </w:numPr>
              <w:ind w:left="357"/>
              <w:rPr>
                <w:rFonts w:eastAsia="Osaka" w:cstheme="minorBidi"/>
                <w:color w:val="000000" w:themeColor="text1"/>
                <w:sz w:val="20"/>
                <w:szCs w:val="20"/>
              </w:rPr>
            </w:pPr>
            <w:r>
              <w:rPr>
                <w:rFonts w:eastAsia="Osaka" w:cstheme="minorBidi"/>
                <w:color w:val="000000" w:themeColor="text1"/>
                <w:sz w:val="20"/>
                <w:szCs w:val="20"/>
              </w:rPr>
              <w:t xml:space="preserve">De groei in Python is ook gerelateerd aan de stijgende vraag naar AI en machine </w:t>
            </w:r>
            <w:proofErr w:type="spellStart"/>
            <w:r>
              <w:rPr>
                <w:rFonts w:eastAsia="Osaka" w:cstheme="minorBidi"/>
                <w:color w:val="000000" w:themeColor="text1"/>
                <w:sz w:val="20"/>
                <w:szCs w:val="20"/>
              </w:rPr>
              <w:t>learning</w:t>
            </w:r>
            <w:proofErr w:type="spellEnd"/>
            <w:r>
              <w:rPr>
                <w:rFonts w:eastAsia="Osaka" w:cstheme="minorBidi"/>
                <w:color w:val="000000" w:themeColor="text1"/>
                <w:sz w:val="20"/>
                <w:szCs w:val="20"/>
              </w:rPr>
              <w:t xml:space="preserve">. Door de brede toepasbaarheid en het </w:t>
            </w:r>
            <w:proofErr w:type="spellStart"/>
            <w:r>
              <w:rPr>
                <w:rFonts w:eastAsia="Osaka" w:cstheme="minorBidi"/>
                <w:color w:val="000000" w:themeColor="text1"/>
                <w:sz w:val="20"/>
                <w:szCs w:val="20"/>
              </w:rPr>
              <w:t>framework</w:t>
            </w:r>
            <w:proofErr w:type="spellEnd"/>
            <w:r>
              <w:rPr>
                <w:rFonts w:eastAsia="Osaka" w:cstheme="minorBidi"/>
                <w:color w:val="000000" w:themeColor="text1"/>
                <w:sz w:val="20"/>
                <w:szCs w:val="20"/>
              </w:rPr>
              <w:t xml:space="preserve"> wat Python biedt voor uitdagingen binnen AI en machine </w:t>
            </w:r>
            <w:proofErr w:type="spellStart"/>
            <w:r>
              <w:rPr>
                <w:rFonts w:eastAsia="Osaka" w:cstheme="minorBidi"/>
                <w:color w:val="000000" w:themeColor="text1"/>
                <w:sz w:val="20"/>
                <w:szCs w:val="20"/>
              </w:rPr>
              <w:t>learning</w:t>
            </w:r>
            <w:proofErr w:type="spellEnd"/>
            <w:r>
              <w:rPr>
                <w:rFonts w:eastAsia="Osaka" w:cstheme="minorBidi"/>
                <w:color w:val="000000" w:themeColor="text1"/>
                <w:sz w:val="20"/>
                <w:szCs w:val="20"/>
              </w:rPr>
              <w:t xml:space="preserve"> is er een stijgende populariteit onder python.</w:t>
            </w:r>
          </w:p>
          <w:p w14:paraId="1F3B1409" w14:textId="406D2464" w:rsidR="00BB0F38" w:rsidRPr="004D4005" w:rsidRDefault="00BB0F38" w:rsidP="00BB0F38">
            <w:pPr>
              <w:pStyle w:val="Lijstalinea"/>
              <w:ind w:left="357"/>
              <w:rPr>
                <w:rFonts w:eastAsia="Osaka" w:cstheme="minorBidi"/>
                <w:color w:val="000000" w:themeColor="text1"/>
                <w:sz w:val="20"/>
                <w:szCs w:val="20"/>
              </w:rPr>
            </w:pPr>
          </w:p>
        </w:tc>
      </w:tr>
      <w:tr w:rsidR="001D076C" w:rsidRPr="004D4005" w14:paraId="03C5D5D5" w14:textId="77777777" w:rsidTr="00C62DE7">
        <w:tc>
          <w:tcPr>
            <w:tcW w:w="1494" w:type="pct"/>
          </w:tcPr>
          <w:p w14:paraId="1F588ED2" w14:textId="4FBA4B42" w:rsidR="001D076C" w:rsidRPr="004D4005" w:rsidRDefault="00412B63" w:rsidP="00A42D7C">
            <w:pPr>
              <w:rPr>
                <w:color w:val="000000" w:themeColor="text1"/>
                <w:sz w:val="20"/>
              </w:rPr>
            </w:pPr>
            <w:r>
              <w:rPr>
                <w:color w:val="000000" w:themeColor="text1"/>
                <w:sz w:val="20"/>
              </w:rPr>
              <w:t>(D</w:t>
            </w:r>
            <w:r w:rsidR="00A42D7C" w:rsidRPr="004D4005">
              <w:rPr>
                <w:color w:val="000000" w:themeColor="text1"/>
                <w:sz w:val="20"/>
              </w:rPr>
              <w:t>idactische</w:t>
            </w:r>
            <w:r>
              <w:rPr>
                <w:color w:val="000000" w:themeColor="text1"/>
                <w:sz w:val="20"/>
              </w:rPr>
              <w:t>)</w:t>
            </w:r>
            <w:r w:rsidR="00A42D7C" w:rsidRPr="004D4005">
              <w:rPr>
                <w:color w:val="000000" w:themeColor="text1"/>
                <w:sz w:val="20"/>
              </w:rPr>
              <w:t xml:space="preserve"> </w:t>
            </w:r>
            <w:r>
              <w:rPr>
                <w:color w:val="000000" w:themeColor="text1"/>
                <w:sz w:val="20"/>
              </w:rPr>
              <w:t xml:space="preserve">accenten bij deze </w:t>
            </w:r>
            <w:proofErr w:type="gramStart"/>
            <w:r>
              <w:rPr>
                <w:color w:val="000000" w:themeColor="text1"/>
                <w:sz w:val="20"/>
              </w:rPr>
              <w:t>training</w:t>
            </w:r>
            <w:r w:rsidR="007A3053">
              <w:rPr>
                <w:color w:val="000000" w:themeColor="text1"/>
                <w:sz w:val="20"/>
              </w:rPr>
              <w:t xml:space="preserve">  </w:t>
            </w:r>
            <w:r w:rsidR="00C62DE7" w:rsidRPr="00C62DE7">
              <w:rPr>
                <w:color w:val="000000" w:themeColor="text1"/>
                <w:sz w:val="20"/>
                <w:highlight w:val="yellow"/>
              </w:rPr>
              <w:t>IN</w:t>
            </w:r>
            <w:proofErr w:type="gramEnd"/>
            <w:r w:rsidR="00C62DE7" w:rsidRPr="00C62DE7">
              <w:rPr>
                <w:color w:val="000000" w:themeColor="text1"/>
                <w:sz w:val="20"/>
                <w:highlight w:val="yellow"/>
              </w:rPr>
              <w:t>- EN AANVULLLING DOOR PTER ANEMA</w:t>
            </w:r>
          </w:p>
        </w:tc>
        <w:tc>
          <w:tcPr>
            <w:tcW w:w="3506" w:type="pct"/>
            <w:shd w:val="clear" w:color="auto" w:fill="FFFF00"/>
          </w:tcPr>
          <w:p w14:paraId="71873505" w14:textId="29098021" w:rsidR="00C266FA" w:rsidRDefault="00C266FA" w:rsidP="00453F12">
            <w:pPr>
              <w:pStyle w:val="Lijstalinea"/>
              <w:numPr>
                <w:ilvl w:val="0"/>
                <w:numId w:val="4"/>
              </w:numPr>
              <w:rPr>
                <w:ins w:id="10" w:author="Peter Anema" w:date="2021-08-16T10:49:00Z"/>
                <w:rFonts w:eastAsia="Osaka"/>
                <w:color w:val="000000" w:themeColor="text1"/>
                <w:sz w:val="20"/>
                <w:szCs w:val="20"/>
              </w:rPr>
            </w:pPr>
            <w:r w:rsidRPr="00C62DE7">
              <w:rPr>
                <w:rFonts w:eastAsia="Osaka"/>
                <w:color w:val="000000" w:themeColor="text1"/>
                <w:sz w:val="20"/>
                <w:szCs w:val="20"/>
              </w:rPr>
              <w:t xml:space="preserve">Kennismaking met Python. </w:t>
            </w:r>
            <w:r w:rsidR="00FF01D5" w:rsidRPr="00C62DE7">
              <w:rPr>
                <w:rFonts w:eastAsia="Osaka"/>
                <w:color w:val="000000" w:themeColor="text1"/>
                <w:sz w:val="20"/>
                <w:szCs w:val="20"/>
              </w:rPr>
              <w:t>De</w:t>
            </w:r>
            <w:r w:rsidRPr="00C62DE7">
              <w:rPr>
                <w:rFonts w:eastAsia="Osaka"/>
                <w:color w:val="000000" w:themeColor="text1"/>
                <w:sz w:val="20"/>
                <w:szCs w:val="20"/>
              </w:rPr>
              <w:t xml:space="preserve"> belangrijkste eigenschappen</w:t>
            </w:r>
            <w:r w:rsidR="00FF01D5" w:rsidRPr="00C62DE7">
              <w:rPr>
                <w:rFonts w:eastAsia="Osaka"/>
                <w:color w:val="000000" w:themeColor="text1"/>
                <w:sz w:val="20"/>
                <w:szCs w:val="20"/>
              </w:rPr>
              <w:t xml:space="preserve"> hiervan toelichten</w:t>
            </w:r>
            <w:r w:rsidRPr="00C62DE7">
              <w:rPr>
                <w:rFonts w:eastAsia="Osaka"/>
                <w:color w:val="000000" w:themeColor="text1"/>
                <w:sz w:val="20"/>
                <w:szCs w:val="20"/>
              </w:rPr>
              <w:t xml:space="preserve">. </w:t>
            </w:r>
          </w:p>
          <w:p w14:paraId="6C8535DF" w14:textId="6E5F6AFA" w:rsidR="008F2BD6" w:rsidRPr="00C62DE7" w:rsidRDefault="008F2BD6" w:rsidP="00453F12">
            <w:pPr>
              <w:pStyle w:val="Lijstalinea"/>
              <w:numPr>
                <w:ilvl w:val="0"/>
                <w:numId w:val="4"/>
              </w:numPr>
              <w:rPr>
                <w:rFonts w:eastAsia="Osaka"/>
                <w:color w:val="000000" w:themeColor="text1"/>
                <w:sz w:val="20"/>
                <w:szCs w:val="20"/>
              </w:rPr>
            </w:pPr>
            <w:ins w:id="11" w:author="Peter Anema" w:date="2021-08-16T10:49:00Z">
              <w:r>
                <w:rPr>
                  <w:rFonts w:eastAsia="Osaka"/>
                  <w:color w:val="000000" w:themeColor="text1"/>
                  <w:sz w:val="20"/>
                  <w:szCs w:val="20"/>
                </w:rPr>
                <w:t>Kennismaking met programmeren</w:t>
              </w:r>
            </w:ins>
          </w:p>
          <w:p w14:paraId="6E10B10A" w14:textId="1BBB22C3" w:rsidR="002102F1" w:rsidRPr="00C62DE7" w:rsidRDefault="002102F1" w:rsidP="00453F12">
            <w:pPr>
              <w:pStyle w:val="Lijstalinea"/>
              <w:numPr>
                <w:ilvl w:val="0"/>
                <w:numId w:val="4"/>
              </w:numPr>
              <w:rPr>
                <w:color w:val="000000" w:themeColor="text1"/>
                <w:sz w:val="20"/>
                <w:szCs w:val="20"/>
              </w:rPr>
            </w:pPr>
            <w:r w:rsidRPr="00C62DE7">
              <w:rPr>
                <w:rFonts w:eastAsia="Osaka"/>
                <w:color w:val="000000" w:themeColor="text1"/>
                <w:sz w:val="20"/>
                <w:szCs w:val="20"/>
              </w:rPr>
              <w:t>De student moet praktisch ervaren hoe hij Python technieken efficiënt kan toepassen</w:t>
            </w:r>
            <w:r w:rsidR="007A3053" w:rsidRPr="00C62DE7">
              <w:rPr>
                <w:rFonts w:eastAsia="Osaka"/>
                <w:color w:val="000000" w:themeColor="text1"/>
                <w:sz w:val="20"/>
                <w:szCs w:val="20"/>
              </w:rPr>
              <w:t>.</w:t>
            </w:r>
          </w:p>
          <w:p w14:paraId="605BBCC5" w14:textId="7D508309" w:rsidR="002102F1" w:rsidRPr="00C62DE7" w:rsidRDefault="002102F1" w:rsidP="00453F12">
            <w:pPr>
              <w:pStyle w:val="Lijstalinea"/>
              <w:numPr>
                <w:ilvl w:val="0"/>
                <w:numId w:val="4"/>
              </w:numPr>
              <w:rPr>
                <w:rFonts w:eastAsia="Osaka" w:cstheme="minorBidi"/>
                <w:color w:val="000000" w:themeColor="text1"/>
                <w:sz w:val="20"/>
                <w:szCs w:val="20"/>
              </w:rPr>
            </w:pPr>
            <w:r w:rsidRPr="00C62DE7">
              <w:rPr>
                <w:rFonts w:eastAsia="Osaka"/>
                <w:color w:val="000000" w:themeColor="text1"/>
                <w:sz w:val="20"/>
                <w:szCs w:val="20"/>
              </w:rPr>
              <w:t>Verhouding theorie – praktijk ongeveer 40-60</w:t>
            </w:r>
          </w:p>
          <w:p w14:paraId="562C75D1" w14:textId="4638C40F" w:rsidR="00A42D7C" w:rsidRPr="004D4005" w:rsidRDefault="00A42D7C" w:rsidP="007A3053">
            <w:pPr>
              <w:pStyle w:val="Lijstalinea"/>
              <w:ind w:left="360"/>
              <w:rPr>
                <w:rFonts w:eastAsia="Osaka" w:cstheme="minorBidi"/>
                <w:color w:val="000000" w:themeColor="text1"/>
                <w:sz w:val="20"/>
                <w:szCs w:val="20"/>
              </w:rPr>
            </w:pPr>
          </w:p>
        </w:tc>
      </w:tr>
      <w:tr w:rsidR="00D4208F" w:rsidRPr="004D4005" w14:paraId="553864C6" w14:textId="77777777" w:rsidTr="7E93058C">
        <w:trPr>
          <w:trHeight w:val="664"/>
        </w:trPr>
        <w:tc>
          <w:tcPr>
            <w:tcW w:w="1494" w:type="pct"/>
          </w:tcPr>
          <w:p w14:paraId="2A12201B" w14:textId="77777777" w:rsidR="00D4208F" w:rsidRPr="004D4005" w:rsidRDefault="5C958855" w:rsidP="237327AA">
            <w:pPr>
              <w:rPr>
                <w:color w:val="000000" w:themeColor="text1"/>
                <w:sz w:val="20"/>
              </w:rPr>
            </w:pPr>
            <w:r w:rsidRPr="004D4005">
              <w:rPr>
                <w:color w:val="000000" w:themeColor="text1"/>
                <w:sz w:val="20"/>
              </w:rPr>
              <w:t>Doelgroep</w:t>
            </w:r>
          </w:p>
        </w:tc>
        <w:tc>
          <w:tcPr>
            <w:tcW w:w="3506" w:type="pct"/>
          </w:tcPr>
          <w:p w14:paraId="2C296A6B" w14:textId="4E077019" w:rsidR="004F3233" w:rsidRPr="004D4005" w:rsidRDefault="0044265D" w:rsidP="00930110">
            <w:pPr>
              <w:pStyle w:val="Lijstalinea"/>
              <w:numPr>
                <w:ilvl w:val="0"/>
                <w:numId w:val="5"/>
              </w:numPr>
              <w:rPr>
                <w:rFonts w:eastAsiaTheme="minorEastAsia" w:cstheme="minorBidi"/>
                <w:color w:val="000000" w:themeColor="text1"/>
                <w:sz w:val="20"/>
                <w:szCs w:val="20"/>
              </w:rPr>
            </w:pPr>
            <w:r w:rsidRPr="004D4005">
              <w:rPr>
                <w:rFonts w:eastAsia="Osaka"/>
                <w:color w:val="000000" w:themeColor="text1"/>
                <w:sz w:val="20"/>
                <w:szCs w:val="20"/>
              </w:rPr>
              <w:t>Beginnende d</w:t>
            </w:r>
            <w:r w:rsidR="004F3233" w:rsidRPr="004D4005">
              <w:rPr>
                <w:rFonts w:eastAsia="Osaka"/>
                <w:color w:val="000000" w:themeColor="text1"/>
                <w:sz w:val="20"/>
                <w:szCs w:val="20"/>
              </w:rPr>
              <w:t xml:space="preserve">ata-analisten die Python willen gebruiken in Data </w:t>
            </w:r>
            <w:proofErr w:type="spellStart"/>
            <w:r w:rsidR="004F3233" w:rsidRPr="004D4005">
              <w:rPr>
                <w:rFonts w:eastAsia="Osaka"/>
                <w:color w:val="000000" w:themeColor="text1"/>
                <w:sz w:val="20"/>
                <w:szCs w:val="20"/>
              </w:rPr>
              <w:t>Science</w:t>
            </w:r>
            <w:proofErr w:type="spellEnd"/>
            <w:r w:rsidR="004F3233" w:rsidRPr="004D4005">
              <w:rPr>
                <w:rFonts w:eastAsia="Osaka"/>
                <w:color w:val="000000" w:themeColor="text1"/>
                <w:sz w:val="20"/>
                <w:szCs w:val="20"/>
              </w:rPr>
              <w:t xml:space="preserve"> projecten.</w:t>
            </w:r>
          </w:p>
          <w:p w14:paraId="2BEE259D" w14:textId="4CFFB65A" w:rsidR="00CD1452" w:rsidRPr="004D4005" w:rsidRDefault="00CD1452" w:rsidP="00930110">
            <w:pPr>
              <w:pStyle w:val="Lijstalinea"/>
              <w:numPr>
                <w:ilvl w:val="0"/>
                <w:numId w:val="5"/>
              </w:numPr>
              <w:rPr>
                <w:rFonts w:eastAsiaTheme="minorEastAsia" w:cstheme="minorBidi"/>
                <w:color w:val="000000" w:themeColor="text1"/>
                <w:sz w:val="20"/>
                <w:szCs w:val="20"/>
              </w:rPr>
            </w:pPr>
            <w:r w:rsidRPr="004D4005">
              <w:rPr>
                <w:rFonts w:eastAsia="Osaka"/>
                <w:color w:val="000000" w:themeColor="text1"/>
                <w:sz w:val="20"/>
                <w:szCs w:val="20"/>
              </w:rPr>
              <w:t xml:space="preserve">Business </w:t>
            </w:r>
            <w:r w:rsidR="004F3233" w:rsidRPr="004D4005">
              <w:rPr>
                <w:rFonts w:eastAsia="Osaka"/>
                <w:color w:val="000000" w:themeColor="text1"/>
                <w:sz w:val="20"/>
                <w:szCs w:val="20"/>
              </w:rPr>
              <w:t>IT-professionals</w:t>
            </w:r>
            <w:r w:rsidRPr="004D4005">
              <w:rPr>
                <w:rFonts w:eastAsia="Osaka"/>
                <w:color w:val="000000" w:themeColor="text1"/>
                <w:sz w:val="20"/>
                <w:szCs w:val="20"/>
              </w:rPr>
              <w:t xml:space="preserve"> die </w:t>
            </w:r>
            <w:r w:rsidR="323FBD4E" w:rsidRPr="004D4005">
              <w:rPr>
                <w:rFonts w:eastAsia="Osaka"/>
                <w:color w:val="000000" w:themeColor="text1"/>
                <w:sz w:val="20"/>
                <w:szCs w:val="20"/>
              </w:rPr>
              <w:t xml:space="preserve">vanuit hun </w:t>
            </w:r>
            <w:r w:rsidR="13D858E9" w:rsidRPr="004D4005">
              <w:rPr>
                <w:rFonts w:eastAsia="Osaka"/>
                <w:color w:val="000000" w:themeColor="text1"/>
                <w:sz w:val="20"/>
                <w:szCs w:val="20"/>
              </w:rPr>
              <w:t>(</w:t>
            </w:r>
            <w:r w:rsidR="323FBD4E" w:rsidRPr="004D4005">
              <w:rPr>
                <w:rFonts w:eastAsia="Osaka"/>
                <w:color w:val="000000" w:themeColor="text1"/>
                <w:sz w:val="20"/>
                <w:szCs w:val="20"/>
              </w:rPr>
              <w:t>huidige</w:t>
            </w:r>
            <w:r w:rsidR="13D858E9" w:rsidRPr="004D4005">
              <w:rPr>
                <w:rFonts w:eastAsia="Osaka"/>
                <w:color w:val="000000" w:themeColor="text1"/>
                <w:sz w:val="20"/>
                <w:szCs w:val="20"/>
              </w:rPr>
              <w:t xml:space="preserve"> of toekomstige)</w:t>
            </w:r>
            <w:r w:rsidR="5CC3C85E" w:rsidRPr="004D4005">
              <w:rPr>
                <w:rFonts w:eastAsia="Osaka"/>
                <w:color w:val="000000" w:themeColor="text1"/>
                <w:sz w:val="20"/>
                <w:szCs w:val="20"/>
              </w:rPr>
              <w:t xml:space="preserve"> </w:t>
            </w:r>
            <w:r w:rsidR="7F444BEC" w:rsidRPr="004D4005">
              <w:rPr>
                <w:rFonts w:eastAsia="Osaka"/>
                <w:color w:val="000000" w:themeColor="text1"/>
                <w:sz w:val="20"/>
                <w:szCs w:val="20"/>
              </w:rPr>
              <w:t>rol</w:t>
            </w:r>
            <w:r w:rsidR="49449FEB" w:rsidRPr="004D4005">
              <w:rPr>
                <w:rFonts w:eastAsia="Osaka"/>
                <w:color w:val="000000" w:themeColor="text1"/>
                <w:sz w:val="20"/>
                <w:szCs w:val="20"/>
              </w:rPr>
              <w:t xml:space="preserve"> </w:t>
            </w:r>
            <w:r w:rsidRPr="004D4005">
              <w:rPr>
                <w:rFonts w:eastAsia="Osaka"/>
                <w:color w:val="000000" w:themeColor="text1"/>
                <w:sz w:val="20"/>
                <w:szCs w:val="20"/>
              </w:rPr>
              <w:t>werken met data en hier meer inzichten uit willen halen.</w:t>
            </w:r>
          </w:p>
          <w:p w14:paraId="5ED6A827" w14:textId="77777777" w:rsidR="001E7B8D" w:rsidRPr="004D4005" w:rsidRDefault="00CD1452" w:rsidP="00930110">
            <w:pPr>
              <w:pStyle w:val="Lijstalinea"/>
              <w:numPr>
                <w:ilvl w:val="0"/>
                <w:numId w:val="5"/>
              </w:numPr>
              <w:rPr>
                <w:rFonts w:cstheme="minorBidi"/>
                <w:color w:val="000000" w:themeColor="text1"/>
                <w:sz w:val="20"/>
                <w:szCs w:val="20"/>
              </w:rPr>
            </w:pPr>
            <w:r w:rsidRPr="004D4005">
              <w:rPr>
                <w:rFonts w:eastAsiaTheme="minorEastAsia" w:cstheme="minorBidi"/>
                <w:color w:val="000000" w:themeColor="text1"/>
                <w:sz w:val="20"/>
                <w:szCs w:val="20"/>
              </w:rPr>
              <w:t xml:space="preserve">Studenten die informatie willen automatiseren maar geen ervaring hebben met programmeren en/of geen </w:t>
            </w:r>
            <w:r w:rsidR="004F3233" w:rsidRPr="004D4005">
              <w:rPr>
                <w:rFonts w:eastAsiaTheme="minorEastAsia" w:cstheme="minorBidi"/>
                <w:color w:val="000000" w:themeColor="text1"/>
                <w:sz w:val="20"/>
                <w:szCs w:val="20"/>
              </w:rPr>
              <w:t>IT-achtergrond</w:t>
            </w:r>
            <w:r w:rsidRPr="004D4005">
              <w:rPr>
                <w:rFonts w:eastAsiaTheme="minorEastAsia" w:cstheme="minorBidi"/>
                <w:color w:val="000000" w:themeColor="text1"/>
                <w:sz w:val="20"/>
                <w:szCs w:val="20"/>
              </w:rPr>
              <w:t xml:space="preserve"> hebben.</w:t>
            </w:r>
          </w:p>
          <w:p w14:paraId="664355AD" w14:textId="6380CA1D" w:rsidR="009531F9" w:rsidRPr="004D4005" w:rsidRDefault="009531F9" w:rsidP="009531F9">
            <w:pPr>
              <w:pStyle w:val="Lijstalinea"/>
              <w:ind w:left="360"/>
              <w:rPr>
                <w:rFonts w:cstheme="minorBidi"/>
                <w:color w:val="000000" w:themeColor="text1"/>
                <w:sz w:val="20"/>
                <w:szCs w:val="20"/>
              </w:rPr>
            </w:pPr>
          </w:p>
        </w:tc>
      </w:tr>
    </w:tbl>
    <w:p w14:paraId="6E380DE5" w14:textId="26BA7F45" w:rsidR="00F40DC8" w:rsidRDefault="00F40DC8" w:rsidP="006E290D">
      <w:pPr>
        <w:rPr>
          <w:rFonts w:eastAsia="Osaka"/>
          <w:color w:val="000000" w:themeColor="text1"/>
          <w:sz w:val="20"/>
        </w:rPr>
      </w:pPr>
    </w:p>
    <w:p w14:paraId="5BB14C1D" w14:textId="3BC1CA67" w:rsidR="003B547E" w:rsidRDefault="003B547E" w:rsidP="006E290D">
      <w:pPr>
        <w:rPr>
          <w:rFonts w:eastAsia="Osaka"/>
          <w:color w:val="000000" w:themeColor="text1"/>
          <w:sz w:val="20"/>
        </w:rPr>
      </w:pPr>
    </w:p>
    <w:p w14:paraId="147EB167" w14:textId="77777777" w:rsidR="003B547E" w:rsidRDefault="003B547E" w:rsidP="006E290D">
      <w:pPr>
        <w:rPr>
          <w:rFonts w:eastAsia="Osaka"/>
          <w:color w:val="000000" w:themeColor="text1"/>
          <w:sz w:val="20"/>
        </w:rPr>
      </w:pPr>
    </w:p>
    <w:p w14:paraId="500063CF" w14:textId="77777777" w:rsidR="00BC6EC2" w:rsidRPr="00232443" w:rsidRDefault="00BC6EC2" w:rsidP="00BC6EC2">
      <w:pPr>
        <w:pStyle w:val="Kop1"/>
        <w:rPr>
          <w:rFonts w:cstheme="minorHAnsi"/>
          <w:sz w:val="20"/>
          <w:szCs w:val="20"/>
        </w:rPr>
      </w:pPr>
      <w:bookmarkStart w:id="12" w:name="_Toc38214787"/>
      <w:bookmarkStart w:id="13" w:name="_Toc38266260"/>
      <w:bookmarkStart w:id="14" w:name="_Toc78365667"/>
      <w:r w:rsidRPr="00232443">
        <w:rPr>
          <w:rFonts w:cstheme="minorHAnsi"/>
          <w:sz w:val="20"/>
          <w:szCs w:val="20"/>
        </w:rPr>
        <w:lastRenderedPageBreak/>
        <w:t>Voor in OLO</w:t>
      </w:r>
      <w:r>
        <w:rPr>
          <w:rFonts w:cstheme="minorHAnsi"/>
          <w:sz w:val="20"/>
          <w:szCs w:val="20"/>
        </w:rPr>
        <w:t xml:space="preserve"> Docentgedeelte</w:t>
      </w:r>
      <w:bookmarkEnd w:id="12"/>
      <w:bookmarkEnd w:id="13"/>
      <w:bookmarkEnd w:id="14"/>
    </w:p>
    <w:p w14:paraId="3A01E1E1" w14:textId="77777777" w:rsidR="00BC6EC2" w:rsidRPr="00CE261E" w:rsidRDefault="00BC6EC2" w:rsidP="00BC6EC2">
      <w:pPr>
        <w:pStyle w:val="Kop2"/>
      </w:pPr>
      <w:bookmarkStart w:id="15" w:name="_Toc38214788"/>
      <w:bookmarkStart w:id="16" w:name="_Toc38266261"/>
      <w:bookmarkStart w:id="17" w:name="_Toc78365668"/>
      <w:r w:rsidRPr="00CE261E">
        <w:t>Opmerkingen voor de docent:</w:t>
      </w:r>
      <w:bookmarkEnd w:id="15"/>
      <w:bookmarkEnd w:id="16"/>
      <w:bookmarkEnd w:id="17"/>
    </w:p>
    <w:p w14:paraId="75433ADE" w14:textId="78452C9D" w:rsidR="00BC6EC2" w:rsidRPr="00CE261E" w:rsidRDefault="00BC6EC2" w:rsidP="00BC6EC2">
      <w:pPr>
        <w:spacing w:before="0" w:after="0" w:line="240" w:lineRule="auto"/>
        <w:contextualSpacing/>
        <w:rPr>
          <w:rFonts w:cstheme="minorHAnsi"/>
          <w:sz w:val="20"/>
        </w:rPr>
      </w:pPr>
      <w:r w:rsidRPr="00CE261E">
        <w:rPr>
          <w:rFonts w:cstheme="minorHAnsi"/>
          <w:sz w:val="20"/>
        </w:rPr>
        <w:t xml:space="preserve">Welkom op de e-Connectpagina van de training </w:t>
      </w:r>
      <w:r w:rsidR="00A240CF" w:rsidRPr="00A240CF">
        <w:rPr>
          <w:rFonts w:cstheme="minorHAnsi"/>
          <w:b/>
          <w:bCs/>
          <w:sz w:val="20"/>
        </w:rPr>
        <w:t xml:space="preserve">Python </w:t>
      </w:r>
      <w:r w:rsidR="003C0B63">
        <w:rPr>
          <w:rFonts w:cstheme="minorHAnsi"/>
          <w:b/>
          <w:bCs/>
          <w:sz w:val="20"/>
        </w:rPr>
        <w:t>Fundamentals</w:t>
      </w:r>
    </w:p>
    <w:p w14:paraId="2F365774" w14:textId="77777777" w:rsidR="00BC6EC2" w:rsidRPr="00CE261E" w:rsidRDefault="00BC6EC2" w:rsidP="00BC6EC2">
      <w:pPr>
        <w:spacing w:before="0" w:after="0" w:line="240" w:lineRule="auto"/>
        <w:contextualSpacing/>
        <w:rPr>
          <w:rFonts w:cstheme="minorHAnsi"/>
          <w:sz w:val="20"/>
        </w:rPr>
      </w:pPr>
      <w:r w:rsidRPr="00CE261E">
        <w:rPr>
          <w:rFonts w:cstheme="minorHAnsi"/>
          <w:sz w:val="20"/>
        </w:rPr>
        <w:t>Binnen dit online platform kunnen docenten en studenten met elkaar berichten delen en informatie over de training en het bijbehorend lesmateriaal bekijken.</w:t>
      </w:r>
    </w:p>
    <w:p w14:paraId="52C5B9E8" w14:textId="77777777" w:rsidR="00BC6EC2" w:rsidRDefault="00BC6EC2" w:rsidP="00BC6EC2">
      <w:pPr>
        <w:spacing w:before="0" w:after="0" w:line="240" w:lineRule="auto"/>
        <w:contextualSpacing/>
        <w:rPr>
          <w:rFonts w:cstheme="minorHAnsi"/>
          <w:b/>
          <w:sz w:val="20"/>
        </w:rPr>
      </w:pPr>
    </w:p>
    <w:p w14:paraId="0679DF0A" w14:textId="77777777" w:rsidR="00BC6EC2" w:rsidRPr="002D6E37" w:rsidRDefault="00BC6EC2" w:rsidP="00BC6EC2">
      <w:pPr>
        <w:pStyle w:val="Kop3"/>
      </w:pPr>
      <w:bookmarkStart w:id="18" w:name="_Toc38266262"/>
      <w:bookmarkStart w:id="19" w:name="_Toc78365669"/>
      <w:r w:rsidRPr="002D6E37">
        <w:t>Belangrijk voor de docent bij Virtueel lesgeven</w:t>
      </w:r>
      <w:bookmarkEnd w:id="18"/>
      <w:bookmarkEnd w:id="19"/>
    </w:p>
    <w:p w14:paraId="4A5427CB" w14:textId="77777777" w:rsidR="00547DB9" w:rsidRPr="0096106A" w:rsidRDefault="00547DB9" w:rsidP="00BC6EC2">
      <w:pPr>
        <w:spacing w:before="0" w:after="0" w:line="240" w:lineRule="auto"/>
        <w:contextualSpacing/>
        <w:rPr>
          <w:rFonts w:cstheme="minorHAnsi"/>
          <w:color w:val="FF0000"/>
          <w:sz w:val="20"/>
        </w:rPr>
      </w:pPr>
    </w:p>
    <w:p w14:paraId="0C6E2960" w14:textId="2C155B16" w:rsidR="00BC6EC2" w:rsidRPr="003B547E" w:rsidRDefault="00BC6EC2" w:rsidP="00BC6EC2">
      <w:pPr>
        <w:spacing w:before="0" w:after="0" w:line="240" w:lineRule="auto"/>
        <w:contextualSpacing/>
        <w:rPr>
          <w:rFonts w:cstheme="minorHAnsi"/>
          <w:color w:val="000000" w:themeColor="text1"/>
          <w:sz w:val="20"/>
        </w:rPr>
      </w:pPr>
      <w:r w:rsidRPr="003B547E">
        <w:rPr>
          <w:rFonts w:cstheme="minorHAnsi"/>
          <w:color w:val="000000" w:themeColor="text1"/>
          <w:sz w:val="20"/>
        </w:rPr>
        <w:t>Mocht deze training virtueel worden gegeven dan vind je als docent hulpdocumenten in deze e-Connect omgeving. Neem deze vóór aanvang van de training goed door. Deze documenten kun je onderaan deze pagina downloaden. Je vindt hier:</w:t>
      </w:r>
    </w:p>
    <w:p w14:paraId="7935F7D3" w14:textId="77777777" w:rsidR="00BC6EC2" w:rsidRPr="003B547E" w:rsidRDefault="00BC6EC2" w:rsidP="00BC6EC2">
      <w:pPr>
        <w:spacing w:before="0" w:after="0" w:line="240" w:lineRule="auto"/>
        <w:contextualSpacing/>
        <w:rPr>
          <w:rFonts w:eastAsia="Osaka"/>
          <w:color w:val="000000" w:themeColor="text1"/>
          <w:sz w:val="20"/>
        </w:rPr>
      </w:pPr>
    </w:p>
    <w:p w14:paraId="26716373" w14:textId="77777777" w:rsidR="00BC6EC2" w:rsidRPr="003B547E" w:rsidRDefault="00BC6EC2" w:rsidP="00BC6EC2">
      <w:pPr>
        <w:numPr>
          <w:ilvl w:val="0"/>
          <w:numId w:val="9"/>
        </w:numPr>
        <w:spacing w:before="0" w:after="0" w:line="240" w:lineRule="auto"/>
        <w:contextualSpacing/>
        <w:rPr>
          <w:rFonts w:eastAsia="Osaka"/>
          <w:color w:val="000000" w:themeColor="text1"/>
          <w:sz w:val="20"/>
        </w:rPr>
      </w:pPr>
      <w:r w:rsidRPr="003B547E">
        <w:rPr>
          <w:rFonts w:eastAsia="Osaka"/>
          <w:color w:val="000000" w:themeColor="text1"/>
          <w:sz w:val="20"/>
        </w:rPr>
        <w:t>Docenthandleiding MS Teams</w:t>
      </w:r>
    </w:p>
    <w:p w14:paraId="6700E7C0" w14:textId="77777777" w:rsidR="00BC6EC2" w:rsidRPr="003B547E" w:rsidRDefault="00BC6EC2" w:rsidP="00BC6EC2">
      <w:pPr>
        <w:numPr>
          <w:ilvl w:val="0"/>
          <w:numId w:val="9"/>
        </w:numPr>
        <w:spacing w:before="0" w:after="0" w:line="240" w:lineRule="auto"/>
        <w:contextualSpacing/>
        <w:rPr>
          <w:rFonts w:eastAsia="Osaka"/>
          <w:color w:val="000000" w:themeColor="text1"/>
          <w:sz w:val="20"/>
        </w:rPr>
      </w:pPr>
      <w:r w:rsidRPr="003B547E">
        <w:rPr>
          <w:rFonts w:eastAsia="Osaka"/>
          <w:color w:val="000000" w:themeColor="text1"/>
          <w:sz w:val="20"/>
        </w:rPr>
        <w:t>Uitleg MS Teams – NCOI</w:t>
      </w:r>
    </w:p>
    <w:p w14:paraId="28C79AB3" w14:textId="77777777" w:rsidR="00BC6EC2" w:rsidRPr="003B547E" w:rsidRDefault="00BC6EC2" w:rsidP="00BC6EC2">
      <w:pPr>
        <w:numPr>
          <w:ilvl w:val="0"/>
          <w:numId w:val="9"/>
        </w:numPr>
        <w:spacing w:before="0" w:after="0" w:line="240" w:lineRule="auto"/>
        <w:contextualSpacing/>
        <w:rPr>
          <w:rFonts w:eastAsia="Osaka"/>
          <w:color w:val="000000" w:themeColor="text1"/>
          <w:sz w:val="20"/>
        </w:rPr>
      </w:pPr>
      <w:r w:rsidRPr="003B547E">
        <w:rPr>
          <w:rFonts w:eastAsia="Osaka"/>
          <w:color w:val="000000" w:themeColor="text1"/>
          <w:sz w:val="20"/>
        </w:rPr>
        <w:t>Didactische uitleg MS Teams voor de docent (over de didactische mogelijkheden om Teams in te zetten)</w:t>
      </w:r>
    </w:p>
    <w:p w14:paraId="0C8698BA" w14:textId="77777777" w:rsidR="00BC6EC2" w:rsidRPr="003B547E" w:rsidRDefault="00BC6EC2" w:rsidP="00BC6EC2">
      <w:pPr>
        <w:numPr>
          <w:ilvl w:val="0"/>
          <w:numId w:val="9"/>
        </w:numPr>
        <w:spacing w:before="0" w:after="0" w:line="240" w:lineRule="auto"/>
        <w:contextualSpacing/>
        <w:rPr>
          <w:rFonts w:eastAsia="Osaka"/>
          <w:color w:val="000000" w:themeColor="text1"/>
          <w:sz w:val="20"/>
        </w:rPr>
      </w:pPr>
      <w:r w:rsidRPr="003B547E">
        <w:rPr>
          <w:rFonts w:eastAsia="Osaka"/>
          <w:color w:val="000000" w:themeColor="text1"/>
          <w:sz w:val="20"/>
        </w:rPr>
        <w:t xml:space="preserve">Handboek </w:t>
      </w:r>
      <w:proofErr w:type="spellStart"/>
      <w:r w:rsidRPr="003B547E">
        <w:rPr>
          <w:rFonts w:eastAsia="Osaka"/>
          <w:color w:val="000000" w:themeColor="text1"/>
          <w:sz w:val="20"/>
        </w:rPr>
        <w:t>Vitero</w:t>
      </w:r>
      <w:proofErr w:type="spellEnd"/>
    </w:p>
    <w:p w14:paraId="229DC6ED" w14:textId="77777777" w:rsidR="00BC6EC2" w:rsidRPr="003B547E" w:rsidRDefault="00BC6EC2" w:rsidP="00BC6EC2">
      <w:pPr>
        <w:numPr>
          <w:ilvl w:val="0"/>
          <w:numId w:val="9"/>
        </w:numPr>
        <w:spacing w:before="0" w:after="0" w:line="240" w:lineRule="auto"/>
        <w:contextualSpacing/>
        <w:rPr>
          <w:rFonts w:eastAsia="Osaka"/>
          <w:color w:val="000000" w:themeColor="text1"/>
          <w:sz w:val="20"/>
        </w:rPr>
      </w:pPr>
      <w:r w:rsidRPr="003B547E">
        <w:rPr>
          <w:rFonts w:eastAsia="Osaka"/>
          <w:color w:val="000000" w:themeColor="text1"/>
          <w:sz w:val="20"/>
        </w:rPr>
        <w:t>Uitleg Virtual Classroom</w:t>
      </w:r>
    </w:p>
    <w:p w14:paraId="19E54426" w14:textId="77777777" w:rsidR="00BC6EC2" w:rsidRPr="003B547E" w:rsidRDefault="00BC6EC2" w:rsidP="00BC6EC2">
      <w:pPr>
        <w:numPr>
          <w:ilvl w:val="0"/>
          <w:numId w:val="9"/>
        </w:numPr>
        <w:spacing w:before="0" w:after="0" w:line="240" w:lineRule="auto"/>
        <w:contextualSpacing/>
        <w:rPr>
          <w:rFonts w:eastAsia="Osaka"/>
          <w:color w:val="000000" w:themeColor="text1"/>
          <w:sz w:val="20"/>
        </w:rPr>
      </w:pPr>
      <w:r w:rsidRPr="003B547E">
        <w:rPr>
          <w:rFonts w:eastAsia="Osaka"/>
          <w:color w:val="000000" w:themeColor="text1"/>
          <w:sz w:val="20"/>
        </w:rPr>
        <w:t>Tips en Advies voor docent bij Virtueel lesgeven</w:t>
      </w:r>
    </w:p>
    <w:p w14:paraId="0B741550" w14:textId="77777777" w:rsidR="00BC6EC2" w:rsidRPr="003B547E" w:rsidRDefault="00BC6EC2" w:rsidP="00BC6EC2">
      <w:pPr>
        <w:numPr>
          <w:ilvl w:val="0"/>
          <w:numId w:val="9"/>
        </w:numPr>
        <w:spacing w:before="0" w:after="0" w:line="240" w:lineRule="auto"/>
        <w:contextualSpacing/>
        <w:rPr>
          <w:rFonts w:eastAsia="Osaka"/>
          <w:color w:val="000000" w:themeColor="text1"/>
          <w:sz w:val="20"/>
        </w:rPr>
      </w:pPr>
      <w:r w:rsidRPr="003B547E">
        <w:rPr>
          <w:rFonts w:eastAsia="Osaka"/>
          <w:color w:val="000000" w:themeColor="text1"/>
          <w:sz w:val="20"/>
        </w:rPr>
        <w:t>Werken met ms Whiteboard</w:t>
      </w:r>
    </w:p>
    <w:p w14:paraId="7ACAA232" w14:textId="77777777" w:rsidR="00BC6EC2" w:rsidRPr="003B547E" w:rsidRDefault="00BC6EC2" w:rsidP="00BC6EC2">
      <w:pPr>
        <w:spacing w:before="0" w:after="0" w:line="240" w:lineRule="auto"/>
        <w:contextualSpacing/>
        <w:rPr>
          <w:rFonts w:eastAsia="Osaka"/>
          <w:color w:val="000000" w:themeColor="text1"/>
          <w:sz w:val="20"/>
        </w:rPr>
      </w:pPr>
    </w:p>
    <w:p w14:paraId="4ABD5F42" w14:textId="77777777" w:rsidR="00BC6EC2" w:rsidRPr="003B547E" w:rsidRDefault="00BC6EC2" w:rsidP="00BC6EC2">
      <w:pPr>
        <w:spacing w:before="0" w:after="0" w:line="240" w:lineRule="auto"/>
        <w:contextualSpacing/>
        <w:rPr>
          <w:rFonts w:cstheme="minorHAnsi"/>
          <w:b/>
          <w:color w:val="000000" w:themeColor="text1"/>
          <w:sz w:val="20"/>
        </w:rPr>
      </w:pPr>
      <w:r w:rsidRPr="003B547E">
        <w:rPr>
          <w:rFonts w:cstheme="minorHAnsi"/>
          <w:b/>
          <w:color w:val="000000" w:themeColor="text1"/>
          <w:sz w:val="20"/>
        </w:rPr>
        <w:t>Support bij Virtueel lesgeven</w:t>
      </w:r>
    </w:p>
    <w:p w14:paraId="5DFC53FF" w14:textId="77777777" w:rsidR="00BC6EC2" w:rsidRPr="003B547E" w:rsidRDefault="00BC6EC2" w:rsidP="00BC6EC2">
      <w:pPr>
        <w:spacing w:before="0" w:after="0" w:line="240" w:lineRule="auto"/>
        <w:contextualSpacing/>
        <w:rPr>
          <w:rFonts w:cstheme="minorHAnsi"/>
          <w:color w:val="000000" w:themeColor="text1"/>
          <w:sz w:val="20"/>
        </w:rPr>
      </w:pPr>
      <w:r w:rsidRPr="003B547E">
        <w:rPr>
          <w:rFonts w:cstheme="minorHAnsi"/>
          <w:color w:val="000000" w:themeColor="text1"/>
          <w:sz w:val="20"/>
        </w:rPr>
        <w:t xml:space="preserve">Mocht je (technische) vragen hebben over het gebruik van </w:t>
      </w:r>
      <w:proofErr w:type="gramStart"/>
      <w:r w:rsidRPr="003B547E">
        <w:rPr>
          <w:rFonts w:cstheme="minorHAnsi"/>
          <w:color w:val="000000" w:themeColor="text1"/>
          <w:sz w:val="20"/>
        </w:rPr>
        <w:t>één</w:t>
      </w:r>
      <w:proofErr w:type="gramEnd"/>
      <w:r w:rsidRPr="003B547E">
        <w:rPr>
          <w:rFonts w:cstheme="minorHAnsi"/>
          <w:color w:val="000000" w:themeColor="text1"/>
          <w:sz w:val="20"/>
        </w:rPr>
        <w:t xml:space="preserve"> van de virtuele systemen of je ondervindt systeemtechnische problemen neem dan contact op met:</w:t>
      </w:r>
    </w:p>
    <w:p w14:paraId="342F427E" w14:textId="77777777" w:rsidR="00BC6EC2" w:rsidRPr="003B547E" w:rsidRDefault="00BC6EC2" w:rsidP="00BC6EC2">
      <w:pPr>
        <w:spacing w:before="0" w:after="0" w:line="240" w:lineRule="auto"/>
        <w:contextualSpacing/>
        <w:rPr>
          <w:rFonts w:cstheme="minorHAnsi"/>
          <w:color w:val="000000" w:themeColor="text1"/>
          <w:sz w:val="20"/>
        </w:rPr>
      </w:pPr>
    </w:p>
    <w:p w14:paraId="1416A1FC" w14:textId="77777777" w:rsidR="00BC6EC2" w:rsidRPr="003B547E" w:rsidRDefault="00BC6EC2" w:rsidP="00BC6EC2">
      <w:pPr>
        <w:numPr>
          <w:ilvl w:val="0"/>
          <w:numId w:val="9"/>
        </w:numPr>
        <w:spacing w:before="0" w:after="0" w:line="240" w:lineRule="auto"/>
        <w:contextualSpacing/>
        <w:rPr>
          <w:rFonts w:eastAsia="Osaka"/>
          <w:color w:val="000000" w:themeColor="text1"/>
          <w:sz w:val="20"/>
        </w:rPr>
      </w:pPr>
      <w:r w:rsidRPr="003B547E">
        <w:rPr>
          <w:rFonts w:eastAsia="Osaka"/>
          <w:color w:val="000000" w:themeColor="text1"/>
          <w:sz w:val="20"/>
        </w:rPr>
        <w:t>MS Teams support: 035 528 08 06</w:t>
      </w:r>
    </w:p>
    <w:p w14:paraId="4350FB97" w14:textId="77777777" w:rsidR="00BC6EC2" w:rsidRPr="003B547E" w:rsidRDefault="00BC6EC2" w:rsidP="00BC6EC2">
      <w:pPr>
        <w:numPr>
          <w:ilvl w:val="0"/>
          <w:numId w:val="9"/>
        </w:numPr>
        <w:spacing w:before="0" w:after="0" w:line="240" w:lineRule="auto"/>
        <w:contextualSpacing/>
        <w:rPr>
          <w:rFonts w:eastAsia="Osaka"/>
          <w:color w:val="000000" w:themeColor="text1"/>
          <w:sz w:val="20"/>
        </w:rPr>
      </w:pPr>
      <w:proofErr w:type="spellStart"/>
      <w:r w:rsidRPr="003B547E">
        <w:rPr>
          <w:rFonts w:eastAsia="Osaka"/>
          <w:color w:val="000000" w:themeColor="text1"/>
          <w:sz w:val="20"/>
        </w:rPr>
        <w:t>Vitero</w:t>
      </w:r>
      <w:proofErr w:type="spellEnd"/>
      <w:r w:rsidRPr="003B547E">
        <w:rPr>
          <w:rFonts w:eastAsia="Osaka"/>
          <w:color w:val="000000" w:themeColor="text1"/>
          <w:sz w:val="20"/>
        </w:rPr>
        <w:t xml:space="preserve"> virtual class support: 035 528 08 05</w:t>
      </w:r>
    </w:p>
    <w:p w14:paraId="14D0AECB" w14:textId="3CB72F5D" w:rsidR="00BC6EC2" w:rsidRPr="003B547E" w:rsidRDefault="00BC6EC2" w:rsidP="00BC6EC2">
      <w:pPr>
        <w:rPr>
          <w:rFonts w:eastAsia="Osaka"/>
          <w:color w:val="000000" w:themeColor="text1"/>
          <w:sz w:val="20"/>
        </w:rPr>
      </w:pPr>
      <w:r w:rsidRPr="003B547E">
        <w:rPr>
          <w:rFonts w:eastAsia="Osaka"/>
          <w:color w:val="000000" w:themeColor="text1"/>
          <w:sz w:val="20"/>
        </w:rPr>
        <w:t xml:space="preserve">Computrain biedt studenten verschillende </w:t>
      </w:r>
      <w:proofErr w:type="spellStart"/>
      <w:r w:rsidRPr="003B547E">
        <w:rPr>
          <w:rFonts w:eastAsia="Osaka"/>
          <w:color w:val="000000" w:themeColor="text1"/>
          <w:sz w:val="20"/>
        </w:rPr>
        <w:t>lesvormen</w:t>
      </w:r>
      <w:proofErr w:type="spellEnd"/>
      <w:r w:rsidRPr="003B547E">
        <w:rPr>
          <w:rFonts w:eastAsia="Osaka"/>
          <w:color w:val="000000" w:themeColor="text1"/>
          <w:sz w:val="20"/>
        </w:rPr>
        <w:t>. Eén hiervan is virtual classroom waarbij lessen online worden gegeven. Dit betekent dat docent en studenten in een virtuele lesomgeving aan de slag gaan met deze training. Mocht dit het geval zijn dan zorgen wij dat je tijdig geïnformeerd wordt over hoe de training virtueel verzorg</w:t>
      </w:r>
      <w:r w:rsidR="003B547E" w:rsidRPr="003B547E">
        <w:rPr>
          <w:rFonts w:eastAsia="Osaka"/>
          <w:color w:val="000000" w:themeColor="text1"/>
          <w:sz w:val="20"/>
        </w:rPr>
        <w:t xml:space="preserve">d </w:t>
      </w:r>
      <w:r w:rsidRPr="003B547E">
        <w:rPr>
          <w:rFonts w:eastAsia="Osaka"/>
          <w:color w:val="000000" w:themeColor="text1"/>
          <w:sz w:val="20"/>
        </w:rPr>
        <w:t>wordt en we zorgen dat je het benodigd lesmateriaal tot je beschikking hebt.</w:t>
      </w:r>
    </w:p>
    <w:p w14:paraId="367E9693" w14:textId="77777777" w:rsidR="002765C3" w:rsidRPr="002D6E37" w:rsidRDefault="002765C3" w:rsidP="00BC6EC2">
      <w:pPr>
        <w:rPr>
          <w:rFonts w:eastAsia="Osaka"/>
          <w:color w:val="000000" w:themeColor="text1"/>
          <w:sz w:val="20"/>
        </w:rPr>
      </w:pPr>
    </w:p>
    <w:p w14:paraId="24CE5A8B" w14:textId="77777777" w:rsidR="00BC6EC2" w:rsidRPr="003A4FB1" w:rsidRDefault="00BC6EC2" w:rsidP="00BC6EC2">
      <w:pPr>
        <w:pStyle w:val="Lijstalinea"/>
        <w:ind w:left="360"/>
        <w:rPr>
          <w:rFonts w:eastAsiaTheme="minorEastAsia" w:cstheme="minorHAnsi"/>
          <w:sz w:val="20"/>
          <w:szCs w:val="20"/>
        </w:rPr>
      </w:pPr>
    </w:p>
    <w:p w14:paraId="1B745433" w14:textId="77777777" w:rsidR="00BC6EC2" w:rsidRPr="00232443" w:rsidRDefault="00BC6EC2" w:rsidP="00BC6EC2">
      <w:pPr>
        <w:pStyle w:val="Kop2"/>
        <w:rPr>
          <w:rFonts w:cstheme="minorHAnsi"/>
        </w:rPr>
      </w:pPr>
      <w:bookmarkStart w:id="20" w:name="_Toc38214789"/>
      <w:bookmarkStart w:id="21" w:name="_Toc38266263"/>
      <w:bookmarkStart w:id="22" w:name="_Toc78365670"/>
      <w:r w:rsidRPr="00232443">
        <w:rPr>
          <w:rFonts w:cstheme="minorHAnsi"/>
        </w:rPr>
        <w:t>Voorafgaand aan de training</w:t>
      </w:r>
      <w:bookmarkEnd w:id="20"/>
      <w:bookmarkEnd w:id="21"/>
      <w:bookmarkEnd w:id="22"/>
    </w:p>
    <w:p w14:paraId="58CEE9DD" w14:textId="3BF2E584" w:rsidR="00BC6EC2" w:rsidRDefault="00E3661D" w:rsidP="00BC6EC2">
      <w:pPr>
        <w:pStyle w:val="Kop3"/>
        <w:rPr>
          <w:rFonts w:cstheme="minorHAnsi"/>
          <w:szCs w:val="16"/>
        </w:rPr>
      </w:pPr>
      <w:bookmarkStart w:id="23" w:name="_Toc38214790"/>
      <w:bookmarkStart w:id="24" w:name="_Toc38266264"/>
      <w:bookmarkStart w:id="25" w:name="_Toc78365671"/>
      <w:r>
        <w:rPr>
          <w:rFonts w:cstheme="minorHAnsi"/>
          <w:szCs w:val="16"/>
        </w:rPr>
        <w:t>Les</w:t>
      </w:r>
      <w:r w:rsidR="00BC6EC2" w:rsidRPr="00812B34">
        <w:rPr>
          <w:rFonts w:cstheme="minorHAnsi"/>
          <w:szCs w:val="16"/>
        </w:rPr>
        <w:t>Materiaal</w:t>
      </w:r>
      <w:bookmarkEnd w:id="23"/>
      <w:bookmarkEnd w:id="24"/>
      <w:bookmarkEnd w:id="25"/>
    </w:p>
    <w:p w14:paraId="705BBA83" w14:textId="4A7CFAEC" w:rsidR="0096106A" w:rsidRPr="00856281" w:rsidRDefault="00856281" w:rsidP="00856281">
      <w:pPr>
        <w:shd w:val="clear" w:color="auto" w:fill="FFFF00"/>
        <w:rPr>
          <w:color w:val="000000" w:themeColor="text1"/>
        </w:rPr>
      </w:pPr>
      <w:r>
        <w:rPr>
          <w:color w:val="000000" w:themeColor="text1"/>
        </w:rPr>
        <w:t>PETER ANEMA GRAAG DIT STUK CHECKEN OP CORRECTHEID EN VOLLEDIGHEID</w:t>
      </w:r>
    </w:p>
    <w:p w14:paraId="4B6E9F62" w14:textId="230B5DCD" w:rsidR="0035567F" w:rsidRPr="00856281" w:rsidRDefault="00E3661D" w:rsidP="0035567F">
      <w:pPr>
        <w:rPr>
          <w:rFonts w:eastAsia="Osaka"/>
          <w:b/>
          <w:bCs/>
          <w:i/>
          <w:iCs/>
          <w:color w:val="000000" w:themeColor="text1"/>
          <w:sz w:val="20"/>
        </w:rPr>
      </w:pPr>
      <w:bookmarkStart w:id="26" w:name="OLE_LINK1"/>
      <w:r w:rsidRPr="00856281">
        <w:rPr>
          <w:rFonts w:eastAsia="Osaka"/>
          <w:color w:val="000000" w:themeColor="text1"/>
          <w:sz w:val="20"/>
        </w:rPr>
        <w:t>De studenten van deze training ontvangen vóór de eerste lesdag het boek:</w:t>
      </w:r>
      <w:r w:rsidR="0035567F" w:rsidRPr="00856281">
        <w:rPr>
          <w:rFonts w:eastAsia="Osaka"/>
          <w:color w:val="000000" w:themeColor="text1"/>
          <w:sz w:val="20"/>
        </w:rPr>
        <w:t xml:space="preserve">’ </w:t>
      </w:r>
      <w:r w:rsidR="0035567F" w:rsidRPr="00856281">
        <w:rPr>
          <w:rFonts w:eastAsia="Osaka"/>
          <w:b/>
          <w:bCs/>
          <w:i/>
          <w:iCs/>
          <w:color w:val="000000" w:themeColor="text1"/>
          <w:sz w:val="20"/>
        </w:rPr>
        <w:t xml:space="preserve">Crash course programmeren in Python’ </w:t>
      </w:r>
      <w:r w:rsidR="00856281" w:rsidRPr="00856281">
        <w:rPr>
          <w:rFonts w:eastAsia="Osaka"/>
          <w:b/>
          <w:bCs/>
          <w:i/>
          <w:iCs/>
          <w:color w:val="000000" w:themeColor="text1"/>
          <w:sz w:val="20"/>
        </w:rPr>
        <w:t>Projectgericht leren programmeren. ISBN: 9789059056749 (Nederlands)</w:t>
      </w:r>
    </w:p>
    <w:p w14:paraId="37606913" w14:textId="72C0D847" w:rsidR="00E3661D" w:rsidRPr="00856281" w:rsidRDefault="00E3661D" w:rsidP="00E3661D">
      <w:pPr>
        <w:rPr>
          <w:rFonts w:eastAsia="Osaka"/>
          <w:color w:val="000000" w:themeColor="text1"/>
          <w:sz w:val="20"/>
        </w:rPr>
      </w:pPr>
      <w:r w:rsidRPr="00856281">
        <w:rPr>
          <w:rFonts w:eastAsia="Osaka"/>
          <w:color w:val="000000" w:themeColor="text1"/>
          <w:sz w:val="20"/>
        </w:rPr>
        <w:t xml:space="preserve">Tevens worden er oefeningen gebruikt tijdens de lessen. Deze oefenbestanden kunnen studenten tijdens de training downloaden </w:t>
      </w:r>
      <w:r w:rsidR="004D46B7" w:rsidRPr="00856281">
        <w:rPr>
          <w:rFonts w:eastAsia="Osaka"/>
          <w:color w:val="000000" w:themeColor="text1"/>
          <w:sz w:val="20"/>
        </w:rPr>
        <w:t>via www.computrain.nl/oefenbestanden</w:t>
      </w:r>
      <w:r w:rsidRPr="00856281">
        <w:rPr>
          <w:rFonts w:eastAsia="Osaka"/>
          <w:color w:val="000000" w:themeColor="text1"/>
          <w:sz w:val="20"/>
        </w:rPr>
        <w:t>.</w:t>
      </w:r>
    </w:p>
    <w:bookmarkEnd w:id="26"/>
    <w:p w14:paraId="0A5DD321" w14:textId="504E1F2E" w:rsidR="00E3661D" w:rsidRDefault="00E3661D" w:rsidP="00BC6EC2">
      <w:pPr>
        <w:rPr>
          <w:rFonts w:eastAsia="Osaka"/>
          <w:color w:val="000000" w:themeColor="text1"/>
          <w:sz w:val="20"/>
        </w:rPr>
      </w:pPr>
    </w:p>
    <w:p w14:paraId="600EF87B" w14:textId="43D382D2" w:rsidR="00856281" w:rsidRDefault="00856281" w:rsidP="00BC6EC2">
      <w:pPr>
        <w:rPr>
          <w:rFonts w:eastAsia="Osaka"/>
          <w:color w:val="000000" w:themeColor="text1"/>
          <w:sz w:val="20"/>
        </w:rPr>
      </w:pPr>
    </w:p>
    <w:p w14:paraId="244E822A" w14:textId="77777777" w:rsidR="00856281" w:rsidRDefault="00856281" w:rsidP="00BC6EC2">
      <w:pPr>
        <w:rPr>
          <w:rFonts w:eastAsia="Osaka"/>
          <w:color w:val="000000" w:themeColor="text1"/>
          <w:sz w:val="20"/>
        </w:rPr>
      </w:pPr>
    </w:p>
    <w:tbl>
      <w:tblPr>
        <w:tblStyle w:val="Rastertabel6kleurrijk-Accent1"/>
        <w:tblW w:w="5479" w:type="pct"/>
        <w:tblLayout w:type="fixed"/>
        <w:tblLook w:val="0420" w:firstRow="1" w:lastRow="0" w:firstColumn="0" w:lastColumn="0" w:noHBand="0" w:noVBand="1"/>
      </w:tblPr>
      <w:tblGrid>
        <w:gridCol w:w="3539"/>
        <w:gridCol w:w="2577"/>
        <w:gridCol w:w="1676"/>
        <w:gridCol w:w="2089"/>
      </w:tblGrid>
      <w:tr w:rsidR="005955EF" w:rsidRPr="00BC6EC2" w14:paraId="6278F764" w14:textId="77777777" w:rsidTr="00856281">
        <w:trPr>
          <w:cnfStyle w:val="100000000000" w:firstRow="1" w:lastRow="0" w:firstColumn="0" w:lastColumn="0" w:oddVBand="0" w:evenVBand="0" w:oddHBand="0" w:evenHBand="0" w:firstRowFirstColumn="0" w:firstRowLastColumn="0" w:lastRowFirstColumn="0" w:lastRowLastColumn="0"/>
          <w:trHeight w:val="422"/>
        </w:trPr>
        <w:tc>
          <w:tcPr>
            <w:tcW w:w="1791" w:type="pct"/>
          </w:tcPr>
          <w:p w14:paraId="207CA2B5" w14:textId="77777777" w:rsidR="005955EF" w:rsidRPr="005955EF" w:rsidRDefault="005955EF" w:rsidP="008E066C">
            <w:pPr>
              <w:rPr>
                <w:sz w:val="20"/>
              </w:rPr>
            </w:pPr>
            <w:r w:rsidRPr="005955EF">
              <w:rPr>
                <w:sz w:val="20"/>
              </w:rPr>
              <w:lastRenderedPageBreak/>
              <w:t>Materiaal/Content</w:t>
            </w:r>
          </w:p>
        </w:tc>
        <w:tc>
          <w:tcPr>
            <w:tcW w:w="1304" w:type="pct"/>
          </w:tcPr>
          <w:p w14:paraId="687AB3BF" w14:textId="77777777" w:rsidR="005955EF" w:rsidRPr="005955EF" w:rsidRDefault="005955EF" w:rsidP="008E066C">
            <w:pPr>
              <w:rPr>
                <w:sz w:val="20"/>
              </w:rPr>
            </w:pPr>
            <w:r w:rsidRPr="005955EF">
              <w:rPr>
                <w:sz w:val="20"/>
              </w:rPr>
              <w:t>Omschrijving</w:t>
            </w:r>
          </w:p>
        </w:tc>
        <w:tc>
          <w:tcPr>
            <w:tcW w:w="848" w:type="pct"/>
          </w:tcPr>
          <w:p w14:paraId="464E96DB" w14:textId="77777777" w:rsidR="005955EF" w:rsidRPr="005955EF" w:rsidRDefault="005955EF" w:rsidP="008E066C">
            <w:pPr>
              <w:rPr>
                <w:sz w:val="20"/>
              </w:rPr>
            </w:pPr>
            <w:r w:rsidRPr="005955EF">
              <w:rPr>
                <w:sz w:val="20"/>
              </w:rPr>
              <w:t>Moment ontvangst</w:t>
            </w:r>
          </w:p>
        </w:tc>
        <w:tc>
          <w:tcPr>
            <w:tcW w:w="1057" w:type="pct"/>
          </w:tcPr>
          <w:p w14:paraId="4FFE1BAF" w14:textId="77777777" w:rsidR="005955EF" w:rsidRPr="005955EF" w:rsidRDefault="005955EF" w:rsidP="008E066C">
            <w:pPr>
              <w:rPr>
                <w:sz w:val="20"/>
              </w:rPr>
            </w:pPr>
            <w:r w:rsidRPr="005955EF">
              <w:rPr>
                <w:sz w:val="20"/>
              </w:rPr>
              <w:t>Verschijningsvorm</w:t>
            </w:r>
          </w:p>
        </w:tc>
      </w:tr>
      <w:tr w:rsidR="005955EF" w:rsidRPr="00BC6EC2" w14:paraId="4B70ADF2" w14:textId="77777777" w:rsidTr="00856281">
        <w:trPr>
          <w:cnfStyle w:val="000000100000" w:firstRow="0" w:lastRow="0" w:firstColumn="0" w:lastColumn="0" w:oddVBand="0" w:evenVBand="0" w:oddHBand="1" w:evenHBand="0" w:firstRowFirstColumn="0" w:firstRowLastColumn="0" w:lastRowFirstColumn="0" w:lastRowLastColumn="0"/>
          <w:trHeight w:val="263"/>
        </w:trPr>
        <w:tc>
          <w:tcPr>
            <w:tcW w:w="1791" w:type="pct"/>
          </w:tcPr>
          <w:p w14:paraId="55B7A9F8" w14:textId="50D32C0F" w:rsidR="005955EF" w:rsidRPr="005955EF" w:rsidRDefault="00856281" w:rsidP="008E066C">
            <w:pPr>
              <w:rPr>
                <w:bCs/>
                <w:color w:val="000000" w:themeColor="text1"/>
                <w:sz w:val="20"/>
              </w:rPr>
            </w:pPr>
            <w:r w:rsidRPr="00856281">
              <w:rPr>
                <w:rFonts w:eastAsia="Osaka"/>
                <w:b/>
                <w:bCs/>
                <w:i/>
                <w:iCs/>
                <w:color w:val="000000" w:themeColor="text1"/>
                <w:sz w:val="20"/>
              </w:rPr>
              <w:t>Crash course programmeren in Python’ Projectgericht leren programmeren</w:t>
            </w:r>
          </w:p>
        </w:tc>
        <w:tc>
          <w:tcPr>
            <w:tcW w:w="1304" w:type="pct"/>
          </w:tcPr>
          <w:p w14:paraId="0200657D" w14:textId="7371957F" w:rsidR="005955EF" w:rsidRPr="005955EF" w:rsidRDefault="00856281" w:rsidP="008E066C">
            <w:pPr>
              <w:rPr>
                <w:bCs/>
                <w:color w:val="000000" w:themeColor="text1"/>
                <w:sz w:val="20"/>
              </w:rPr>
            </w:pPr>
            <w:r>
              <w:rPr>
                <w:bCs/>
                <w:color w:val="000000" w:themeColor="text1"/>
                <w:sz w:val="20"/>
              </w:rPr>
              <w:t>Naslagwerk bij les</w:t>
            </w:r>
          </w:p>
        </w:tc>
        <w:tc>
          <w:tcPr>
            <w:tcW w:w="848" w:type="pct"/>
          </w:tcPr>
          <w:p w14:paraId="64423071" w14:textId="6D29A2BA" w:rsidR="005955EF" w:rsidRPr="005955EF" w:rsidRDefault="004F3F7B" w:rsidP="008E066C">
            <w:pPr>
              <w:contextualSpacing/>
              <w:rPr>
                <w:bCs/>
                <w:color w:val="000000" w:themeColor="text1"/>
                <w:sz w:val="20"/>
              </w:rPr>
            </w:pPr>
            <w:r>
              <w:rPr>
                <w:bCs/>
                <w:color w:val="000000" w:themeColor="text1"/>
                <w:sz w:val="20"/>
              </w:rPr>
              <w:t>Uiterlijk ochtend van eerste les</w:t>
            </w:r>
          </w:p>
        </w:tc>
        <w:tc>
          <w:tcPr>
            <w:tcW w:w="1057" w:type="pct"/>
          </w:tcPr>
          <w:p w14:paraId="5A495C8F" w14:textId="4047DEE2" w:rsidR="005955EF" w:rsidRPr="005955EF" w:rsidRDefault="004F3F7B" w:rsidP="008E066C">
            <w:pPr>
              <w:contextualSpacing/>
              <w:rPr>
                <w:bCs/>
                <w:color w:val="000000" w:themeColor="text1"/>
                <w:sz w:val="20"/>
              </w:rPr>
            </w:pPr>
            <w:r>
              <w:rPr>
                <w:bCs/>
                <w:color w:val="000000" w:themeColor="text1"/>
                <w:sz w:val="20"/>
              </w:rPr>
              <w:t xml:space="preserve">Boek </w:t>
            </w:r>
          </w:p>
        </w:tc>
      </w:tr>
      <w:tr w:rsidR="005955EF" w:rsidRPr="00BC6EC2" w14:paraId="41C07348" w14:textId="77777777" w:rsidTr="00856281">
        <w:trPr>
          <w:trHeight w:val="409"/>
        </w:trPr>
        <w:tc>
          <w:tcPr>
            <w:tcW w:w="1791" w:type="pct"/>
          </w:tcPr>
          <w:p w14:paraId="3CCDE825" w14:textId="4AADA790" w:rsidR="005955EF" w:rsidRPr="005955EF" w:rsidRDefault="004F3F7B" w:rsidP="005955EF">
            <w:pPr>
              <w:rPr>
                <w:color w:val="000000" w:themeColor="text1"/>
                <w:sz w:val="20"/>
              </w:rPr>
            </w:pPr>
            <w:r>
              <w:rPr>
                <w:color w:val="000000" w:themeColor="text1"/>
                <w:sz w:val="20"/>
              </w:rPr>
              <w:t xml:space="preserve">Oefeningen </w:t>
            </w:r>
          </w:p>
        </w:tc>
        <w:tc>
          <w:tcPr>
            <w:tcW w:w="1304" w:type="pct"/>
          </w:tcPr>
          <w:p w14:paraId="7B8841ED" w14:textId="52445A37" w:rsidR="005955EF" w:rsidRPr="005955EF" w:rsidRDefault="005955EF" w:rsidP="005955EF">
            <w:pPr>
              <w:rPr>
                <w:color w:val="000000" w:themeColor="text1"/>
                <w:sz w:val="20"/>
              </w:rPr>
            </w:pPr>
          </w:p>
        </w:tc>
        <w:tc>
          <w:tcPr>
            <w:tcW w:w="848" w:type="pct"/>
          </w:tcPr>
          <w:p w14:paraId="01A2CF5A" w14:textId="77777777" w:rsidR="005955EF" w:rsidRPr="005955EF" w:rsidRDefault="005955EF" w:rsidP="005955EF">
            <w:pPr>
              <w:rPr>
                <w:color w:val="000000" w:themeColor="text1"/>
                <w:sz w:val="20"/>
              </w:rPr>
            </w:pPr>
          </w:p>
        </w:tc>
        <w:tc>
          <w:tcPr>
            <w:tcW w:w="1057" w:type="pct"/>
          </w:tcPr>
          <w:p w14:paraId="5DF95861" w14:textId="71292383" w:rsidR="005955EF" w:rsidRPr="005955EF" w:rsidRDefault="005955EF" w:rsidP="005955EF">
            <w:pPr>
              <w:rPr>
                <w:color w:val="000000" w:themeColor="text1"/>
                <w:sz w:val="20"/>
              </w:rPr>
            </w:pPr>
          </w:p>
        </w:tc>
      </w:tr>
    </w:tbl>
    <w:p w14:paraId="51BB7B79" w14:textId="77777777" w:rsidR="005955EF" w:rsidRDefault="005955EF" w:rsidP="00BC6EC2">
      <w:pPr>
        <w:rPr>
          <w:rFonts w:eastAsia="Osaka"/>
          <w:color w:val="000000" w:themeColor="text1"/>
          <w:sz w:val="20"/>
        </w:rPr>
      </w:pPr>
    </w:p>
    <w:p w14:paraId="1F0553AE" w14:textId="10E4E600" w:rsidR="00BC6EC2" w:rsidRDefault="00D853EE" w:rsidP="00BC6EC2">
      <w:pPr>
        <w:pStyle w:val="Kop3"/>
        <w:rPr>
          <w:rFonts w:cstheme="minorHAnsi"/>
          <w:szCs w:val="18"/>
        </w:rPr>
      </w:pPr>
      <w:bookmarkStart w:id="27" w:name="_Toc37139115"/>
      <w:bookmarkStart w:id="28" w:name="_Toc38214791"/>
      <w:bookmarkStart w:id="29" w:name="_Toc38266265"/>
      <w:bookmarkStart w:id="30" w:name="_Toc78365672"/>
      <w:r>
        <w:rPr>
          <w:rFonts w:cstheme="minorHAnsi"/>
          <w:szCs w:val="18"/>
        </w:rPr>
        <w:t>Technische pc installatie vereisten</w:t>
      </w:r>
      <w:r w:rsidR="00BC6EC2" w:rsidRPr="00812B34">
        <w:rPr>
          <w:rFonts w:cstheme="minorHAnsi"/>
          <w:szCs w:val="18"/>
        </w:rPr>
        <w:t xml:space="preserve"> (Voor </w:t>
      </w:r>
      <w:r w:rsidR="00BC6EC2">
        <w:rPr>
          <w:rFonts w:cstheme="minorHAnsi"/>
          <w:szCs w:val="18"/>
        </w:rPr>
        <w:t>D</w:t>
      </w:r>
      <w:r w:rsidR="00BC6EC2" w:rsidRPr="00812B34">
        <w:rPr>
          <w:rFonts w:cstheme="minorHAnsi"/>
          <w:szCs w:val="18"/>
        </w:rPr>
        <w:t>ocent en Voor BCN)</w:t>
      </w:r>
      <w:bookmarkEnd w:id="27"/>
      <w:bookmarkEnd w:id="28"/>
      <w:bookmarkEnd w:id="29"/>
      <w:bookmarkEnd w:id="30"/>
    </w:p>
    <w:p w14:paraId="36701756" w14:textId="33755B5C" w:rsidR="00492E6F" w:rsidRPr="008F2BD6" w:rsidDel="008F2BD6" w:rsidRDefault="00492E6F">
      <w:pPr>
        <w:shd w:val="clear" w:color="auto" w:fill="FFFF00"/>
        <w:rPr>
          <w:del w:id="31" w:author="Peter Anema" w:date="2021-08-16T10:51:00Z"/>
          <w:color w:val="000000" w:themeColor="text1"/>
          <w:rPrChange w:id="32" w:author="Peter Anema" w:date="2021-08-16T10:51:00Z">
            <w:rPr>
              <w:del w:id="33" w:author="Peter Anema" w:date="2021-08-16T10:51:00Z"/>
            </w:rPr>
          </w:rPrChange>
        </w:rPr>
      </w:pPr>
      <w:del w:id="34" w:author="Peter Anema" w:date="2021-08-16T10:51:00Z">
        <w:r w:rsidRPr="008F2BD6" w:rsidDel="008F2BD6">
          <w:rPr>
            <w:color w:val="000000" w:themeColor="text1"/>
            <w:rPrChange w:id="35" w:author="Peter Anema" w:date="2021-08-16T10:51:00Z">
              <w:rPr/>
            </w:rPrChange>
          </w:rPr>
          <w:delText>PETER ANEMA GRAAG DIT STUK CHECKEN OP CORRECTHEID EN VOLLEDIGHEID</w:delText>
        </w:r>
      </w:del>
    </w:p>
    <w:p w14:paraId="63D38CDB" w14:textId="45CF8932" w:rsidR="00492E6F" w:rsidRDefault="00492E6F">
      <w:pPr>
        <w:rPr>
          <w:color w:val="FF0000"/>
          <w:sz w:val="20"/>
        </w:rPr>
        <w:pPrChange w:id="36" w:author="Peter Anema" w:date="2021-08-16T10:51:00Z">
          <w:pPr>
            <w:pStyle w:val="Lijstalinea"/>
            <w:ind w:left="426"/>
          </w:pPr>
        </w:pPrChange>
      </w:pPr>
    </w:p>
    <w:p w14:paraId="729D0D82" w14:textId="5B28E5D8" w:rsidR="00BC6EC2" w:rsidRPr="00492E6F" w:rsidRDefault="00BC6EC2" w:rsidP="00BC6EC2">
      <w:pPr>
        <w:pStyle w:val="Lijstalinea"/>
        <w:numPr>
          <w:ilvl w:val="0"/>
          <w:numId w:val="11"/>
        </w:numPr>
        <w:ind w:left="426" w:hanging="426"/>
        <w:rPr>
          <w:color w:val="000000" w:themeColor="text1"/>
          <w:sz w:val="20"/>
          <w:szCs w:val="20"/>
        </w:rPr>
      </w:pPr>
      <w:r w:rsidRPr="00492E6F">
        <w:rPr>
          <w:color w:val="000000" w:themeColor="text1"/>
          <w:sz w:val="20"/>
          <w:szCs w:val="20"/>
        </w:rPr>
        <w:t>Windows 10</w:t>
      </w:r>
    </w:p>
    <w:p w14:paraId="0E1C2D77" w14:textId="56BCA27E" w:rsidR="00BC6EC2" w:rsidRPr="00492E6F" w:rsidRDefault="00BC6EC2" w:rsidP="00D853EE">
      <w:pPr>
        <w:pStyle w:val="Lijstalinea"/>
        <w:numPr>
          <w:ilvl w:val="0"/>
          <w:numId w:val="11"/>
        </w:numPr>
        <w:ind w:left="426" w:hanging="426"/>
        <w:rPr>
          <w:color w:val="000000" w:themeColor="text1"/>
          <w:sz w:val="20"/>
          <w:szCs w:val="20"/>
        </w:rPr>
      </w:pPr>
      <w:r w:rsidRPr="00492E6F">
        <w:rPr>
          <w:color w:val="000000" w:themeColor="text1"/>
          <w:sz w:val="20"/>
          <w:szCs w:val="20"/>
        </w:rPr>
        <w:t>Office 2016</w:t>
      </w:r>
    </w:p>
    <w:p w14:paraId="1DB2A041" w14:textId="68BAA757" w:rsidR="00D853EE" w:rsidRPr="00492E6F" w:rsidRDefault="00D853EE" w:rsidP="00D853EE">
      <w:pPr>
        <w:pStyle w:val="Lijstalinea"/>
        <w:numPr>
          <w:ilvl w:val="0"/>
          <w:numId w:val="11"/>
        </w:numPr>
        <w:ind w:left="426" w:hanging="426"/>
        <w:rPr>
          <w:color w:val="000000" w:themeColor="text1"/>
          <w:sz w:val="20"/>
          <w:szCs w:val="20"/>
        </w:rPr>
      </w:pPr>
      <w:r w:rsidRPr="00492E6F">
        <w:rPr>
          <w:color w:val="000000" w:themeColor="text1"/>
          <w:sz w:val="20"/>
          <w:szCs w:val="20"/>
        </w:rPr>
        <w:t>Anaconda versie 3</w:t>
      </w:r>
    </w:p>
    <w:p w14:paraId="6A08DDCF" w14:textId="07410F9A" w:rsidR="00BC6EC2" w:rsidRPr="00492E6F" w:rsidRDefault="00BC6EC2" w:rsidP="00D853EE">
      <w:pPr>
        <w:pStyle w:val="Lijstalinea"/>
        <w:numPr>
          <w:ilvl w:val="0"/>
          <w:numId w:val="11"/>
        </w:numPr>
        <w:ind w:left="426" w:hanging="426"/>
        <w:rPr>
          <w:color w:val="000000" w:themeColor="text1"/>
          <w:sz w:val="20"/>
          <w:szCs w:val="20"/>
        </w:rPr>
      </w:pPr>
      <w:proofErr w:type="spellStart"/>
      <w:r w:rsidRPr="00492E6F">
        <w:rPr>
          <w:color w:val="000000" w:themeColor="text1"/>
          <w:sz w:val="20"/>
          <w:szCs w:val="20"/>
        </w:rPr>
        <w:t>Datascience</w:t>
      </w:r>
      <w:proofErr w:type="spellEnd"/>
      <w:r w:rsidRPr="00492E6F">
        <w:rPr>
          <w:color w:val="000000" w:themeColor="text1"/>
          <w:sz w:val="20"/>
          <w:szCs w:val="20"/>
        </w:rPr>
        <w:t xml:space="preserve"> image beschikbaar bij BCN van Anaconda 3 en Python</w:t>
      </w:r>
    </w:p>
    <w:p w14:paraId="0AE11670" w14:textId="77777777" w:rsidR="009B7424" w:rsidRPr="00492E6F" w:rsidRDefault="009B7424" w:rsidP="00D851CD">
      <w:pPr>
        <w:spacing w:before="0" w:after="0" w:line="240" w:lineRule="auto"/>
        <w:contextualSpacing/>
        <w:rPr>
          <w:rFonts w:cstheme="minorHAnsi"/>
          <w:b/>
          <w:color w:val="000000" w:themeColor="text1"/>
          <w:sz w:val="20"/>
        </w:rPr>
      </w:pPr>
    </w:p>
    <w:p w14:paraId="75E99371" w14:textId="4314AD77" w:rsidR="00D851CD" w:rsidRPr="00492E6F" w:rsidRDefault="00D851CD" w:rsidP="00D851CD">
      <w:pPr>
        <w:spacing w:before="0" w:after="0" w:line="240" w:lineRule="auto"/>
        <w:contextualSpacing/>
        <w:rPr>
          <w:rFonts w:cstheme="minorHAnsi"/>
          <w:b/>
          <w:color w:val="000000" w:themeColor="text1"/>
          <w:sz w:val="20"/>
        </w:rPr>
      </w:pPr>
      <w:r w:rsidRPr="00492E6F">
        <w:rPr>
          <w:rFonts w:cstheme="minorHAnsi"/>
          <w:b/>
          <w:color w:val="000000" w:themeColor="text1"/>
          <w:sz w:val="20"/>
        </w:rPr>
        <w:t xml:space="preserve">Support bij technische </w:t>
      </w:r>
      <w:r w:rsidR="00BC6EC2" w:rsidRPr="00492E6F">
        <w:rPr>
          <w:rFonts w:cstheme="minorHAnsi"/>
          <w:b/>
          <w:color w:val="000000" w:themeColor="text1"/>
          <w:sz w:val="20"/>
        </w:rPr>
        <w:t>computer</w:t>
      </w:r>
      <w:r w:rsidRPr="00492E6F">
        <w:rPr>
          <w:rFonts w:cstheme="minorHAnsi"/>
          <w:b/>
          <w:color w:val="000000" w:themeColor="text1"/>
          <w:sz w:val="20"/>
        </w:rPr>
        <w:t xml:space="preserve">problemen </w:t>
      </w:r>
      <w:r w:rsidR="00D853EE" w:rsidRPr="00492E6F">
        <w:rPr>
          <w:rFonts w:cstheme="minorHAnsi"/>
          <w:b/>
          <w:color w:val="000000" w:themeColor="text1"/>
          <w:sz w:val="20"/>
        </w:rPr>
        <w:t xml:space="preserve">zoals bij </w:t>
      </w:r>
      <w:proofErr w:type="spellStart"/>
      <w:r w:rsidR="00D853EE" w:rsidRPr="00492E6F">
        <w:rPr>
          <w:rFonts w:cstheme="minorHAnsi"/>
          <w:b/>
          <w:color w:val="000000" w:themeColor="text1"/>
          <w:sz w:val="20"/>
        </w:rPr>
        <w:t>Anydesk</w:t>
      </w:r>
      <w:proofErr w:type="spellEnd"/>
      <w:r w:rsidR="00D853EE" w:rsidRPr="00492E6F">
        <w:rPr>
          <w:rFonts w:cstheme="minorHAnsi"/>
          <w:b/>
          <w:color w:val="000000" w:themeColor="text1"/>
          <w:sz w:val="20"/>
        </w:rPr>
        <w:t xml:space="preserve"> of </w:t>
      </w:r>
      <w:proofErr w:type="gramStart"/>
      <w:r w:rsidR="00D853EE" w:rsidRPr="00492E6F">
        <w:rPr>
          <w:rFonts w:cstheme="minorHAnsi"/>
          <w:b/>
          <w:color w:val="000000" w:themeColor="text1"/>
          <w:sz w:val="20"/>
        </w:rPr>
        <w:t>software installaties</w:t>
      </w:r>
      <w:proofErr w:type="gramEnd"/>
      <w:r w:rsidR="00D853EE" w:rsidRPr="00492E6F">
        <w:rPr>
          <w:rFonts w:cstheme="minorHAnsi"/>
          <w:b/>
          <w:color w:val="000000" w:themeColor="text1"/>
          <w:sz w:val="20"/>
        </w:rPr>
        <w:t>:</w:t>
      </w:r>
    </w:p>
    <w:p w14:paraId="71323526" w14:textId="65078C03" w:rsidR="00BC6EC2" w:rsidRPr="00492E6F" w:rsidRDefault="00D851CD" w:rsidP="00D851CD">
      <w:pPr>
        <w:spacing w:before="0" w:after="0" w:line="240" w:lineRule="auto"/>
        <w:contextualSpacing/>
        <w:rPr>
          <w:rFonts w:cstheme="minorHAnsi"/>
          <w:color w:val="000000" w:themeColor="text1"/>
          <w:sz w:val="20"/>
        </w:rPr>
      </w:pPr>
      <w:r w:rsidRPr="00492E6F">
        <w:rPr>
          <w:rFonts w:cstheme="minorHAnsi"/>
          <w:color w:val="000000" w:themeColor="text1"/>
          <w:sz w:val="20"/>
        </w:rPr>
        <w:t>N</w:t>
      </w:r>
      <w:r w:rsidR="00BC6EC2" w:rsidRPr="00492E6F">
        <w:rPr>
          <w:rFonts w:cstheme="minorHAnsi"/>
          <w:color w:val="000000" w:themeColor="text1"/>
          <w:sz w:val="20"/>
        </w:rPr>
        <w:t xml:space="preserve">eem </w:t>
      </w:r>
      <w:r w:rsidRPr="00492E6F">
        <w:rPr>
          <w:rFonts w:cstheme="minorHAnsi"/>
          <w:color w:val="000000" w:themeColor="text1"/>
          <w:sz w:val="20"/>
        </w:rPr>
        <w:t xml:space="preserve">bij installatieproblemen op de computers </w:t>
      </w:r>
      <w:r w:rsidR="00BC6EC2" w:rsidRPr="00492E6F">
        <w:rPr>
          <w:rFonts w:cstheme="minorHAnsi"/>
          <w:color w:val="000000" w:themeColor="text1"/>
          <w:sz w:val="20"/>
        </w:rPr>
        <w:t xml:space="preserve">contact </w:t>
      </w:r>
      <w:r w:rsidRPr="00492E6F">
        <w:rPr>
          <w:rFonts w:cstheme="minorHAnsi"/>
          <w:color w:val="000000" w:themeColor="text1"/>
          <w:sz w:val="20"/>
        </w:rPr>
        <w:t xml:space="preserve">op </w:t>
      </w:r>
      <w:r w:rsidR="00BC6EC2" w:rsidRPr="00492E6F">
        <w:rPr>
          <w:rFonts w:cstheme="minorHAnsi"/>
          <w:color w:val="000000" w:themeColor="text1"/>
          <w:sz w:val="20"/>
        </w:rPr>
        <w:t>met BCN ICT op 030-2567390.</w:t>
      </w:r>
    </w:p>
    <w:p w14:paraId="6D934D91" w14:textId="3A9FFD61" w:rsidR="00D853EE" w:rsidRPr="00492E6F" w:rsidRDefault="00D853EE" w:rsidP="00D851CD">
      <w:pPr>
        <w:spacing w:before="0" w:after="0" w:line="240" w:lineRule="auto"/>
        <w:contextualSpacing/>
        <w:rPr>
          <w:rFonts w:cstheme="minorHAnsi"/>
          <w:color w:val="000000" w:themeColor="text1"/>
          <w:sz w:val="20"/>
        </w:rPr>
      </w:pPr>
      <w:r w:rsidRPr="00492E6F">
        <w:rPr>
          <w:rFonts w:cstheme="minorHAnsi"/>
          <w:color w:val="000000" w:themeColor="text1"/>
          <w:sz w:val="20"/>
        </w:rPr>
        <w:t>Of met Computrain op: 030-2348500 en vraag naar afdeling Opleidingsmanagement.</w:t>
      </w:r>
    </w:p>
    <w:p w14:paraId="26C84124" w14:textId="77777777" w:rsidR="006E1F96" w:rsidRPr="006E1F96" w:rsidRDefault="006E1F96" w:rsidP="00D851CD">
      <w:pPr>
        <w:spacing w:before="0" w:after="0" w:line="240" w:lineRule="auto"/>
        <w:contextualSpacing/>
        <w:rPr>
          <w:rFonts w:cstheme="minorHAnsi"/>
          <w:color w:val="FF0000"/>
          <w:sz w:val="20"/>
        </w:rPr>
      </w:pPr>
    </w:p>
    <w:p w14:paraId="124EAAB2" w14:textId="77777777" w:rsidR="004D7FB6" w:rsidRPr="00D851CD" w:rsidRDefault="004D7FB6" w:rsidP="00D851CD">
      <w:pPr>
        <w:spacing w:before="0" w:after="0" w:line="240" w:lineRule="auto"/>
        <w:contextualSpacing/>
        <w:rPr>
          <w:rFonts w:cstheme="minorHAnsi"/>
          <w:sz w:val="20"/>
        </w:rPr>
      </w:pPr>
    </w:p>
    <w:p w14:paraId="315DC1AB" w14:textId="1CD57C31" w:rsidR="00BC6EC2" w:rsidRDefault="00BC6EC2" w:rsidP="008611D4">
      <w:pPr>
        <w:pStyle w:val="Kop3"/>
        <w:spacing w:before="0" w:line="240" w:lineRule="auto"/>
        <w:contextualSpacing/>
        <w:rPr>
          <w:rFonts w:cstheme="minorHAnsi"/>
          <w:szCs w:val="16"/>
        </w:rPr>
      </w:pPr>
      <w:bookmarkStart w:id="37" w:name="_Toc38214792"/>
      <w:bookmarkStart w:id="38" w:name="_Toc38266266"/>
      <w:bookmarkStart w:id="39" w:name="_Toc78365673"/>
      <w:r w:rsidRPr="00812B34">
        <w:rPr>
          <w:rFonts w:cstheme="minorHAnsi"/>
          <w:szCs w:val="16"/>
        </w:rPr>
        <w:t xml:space="preserve">Installatie Student </w:t>
      </w:r>
      <w:r>
        <w:rPr>
          <w:rFonts w:cstheme="minorHAnsi"/>
          <w:szCs w:val="16"/>
        </w:rPr>
        <w:t>Eigen Computer</w:t>
      </w:r>
      <w:bookmarkEnd w:id="37"/>
      <w:bookmarkEnd w:id="38"/>
      <w:bookmarkEnd w:id="39"/>
    </w:p>
    <w:p w14:paraId="04E9AC90" w14:textId="2CA6B3A1" w:rsidR="00492E6F" w:rsidRPr="00856281" w:rsidDel="008F2BD6" w:rsidRDefault="00492E6F" w:rsidP="00492E6F">
      <w:pPr>
        <w:shd w:val="clear" w:color="auto" w:fill="FFFF00"/>
        <w:rPr>
          <w:del w:id="40" w:author="Peter Anema" w:date="2021-08-16T10:52:00Z"/>
          <w:color w:val="000000" w:themeColor="text1"/>
        </w:rPr>
      </w:pPr>
      <w:del w:id="41" w:author="Peter Anema" w:date="2021-08-16T10:52:00Z">
        <w:r w:rsidDel="008F2BD6">
          <w:rPr>
            <w:color w:val="000000" w:themeColor="text1"/>
          </w:rPr>
          <w:delText>PETER ANEMA GRAAG DIT STUK CHECKEN OP CORRECTHEID EN VOLLEDIGHEID</w:delText>
        </w:r>
      </w:del>
    </w:p>
    <w:p w14:paraId="2DF45E8D" w14:textId="77777777" w:rsidR="00043569" w:rsidRPr="006E1F96" w:rsidRDefault="00043569" w:rsidP="008611D4">
      <w:pPr>
        <w:spacing w:before="0" w:after="0" w:line="240" w:lineRule="auto"/>
        <w:contextualSpacing/>
        <w:rPr>
          <w:color w:val="FF0000"/>
        </w:rPr>
      </w:pPr>
    </w:p>
    <w:p w14:paraId="334E74CB" w14:textId="77777777" w:rsidR="009B7424" w:rsidRPr="00492E6F" w:rsidRDefault="009B7424" w:rsidP="008611D4">
      <w:pPr>
        <w:pStyle w:val="Lijstalinea"/>
        <w:numPr>
          <w:ilvl w:val="0"/>
          <w:numId w:val="11"/>
        </w:numPr>
        <w:ind w:left="426" w:hanging="426"/>
        <w:rPr>
          <w:color w:val="000000" w:themeColor="text1"/>
          <w:sz w:val="20"/>
          <w:szCs w:val="20"/>
        </w:rPr>
      </w:pPr>
      <w:bookmarkStart w:id="42" w:name="OLE_LINK3"/>
      <w:bookmarkStart w:id="43" w:name="OLE_LINK4"/>
      <w:bookmarkStart w:id="44" w:name="OLE_LINK5"/>
      <w:r w:rsidRPr="00492E6F">
        <w:rPr>
          <w:color w:val="000000" w:themeColor="text1"/>
          <w:sz w:val="20"/>
          <w:szCs w:val="20"/>
        </w:rPr>
        <w:t>Windows 10</w:t>
      </w:r>
    </w:p>
    <w:p w14:paraId="63E363D0" w14:textId="381EFA19" w:rsidR="009B7424" w:rsidRPr="00492E6F" w:rsidRDefault="009B7424" w:rsidP="009B7424">
      <w:pPr>
        <w:pStyle w:val="Lijstalinea"/>
        <w:numPr>
          <w:ilvl w:val="0"/>
          <w:numId w:val="12"/>
        </w:numPr>
        <w:ind w:left="426" w:hanging="426"/>
        <w:rPr>
          <w:color w:val="000000" w:themeColor="text1"/>
          <w:sz w:val="20"/>
          <w:szCs w:val="20"/>
        </w:rPr>
      </w:pPr>
      <w:r w:rsidRPr="00492E6F">
        <w:rPr>
          <w:color w:val="000000" w:themeColor="text1"/>
          <w:sz w:val="20"/>
          <w:szCs w:val="20"/>
        </w:rPr>
        <w:t>Office 2016</w:t>
      </w:r>
    </w:p>
    <w:p w14:paraId="4A3CE208" w14:textId="3ED3B632" w:rsidR="00D853EE" w:rsidRPr="00492E6F" w:rsidDel="008F2BD6" w:rsidRDefault="00D853EE" w:rsidP="00EE5F1E">
      <w:pPr>
        <w:pStyle w:val="Lijstalinea"/>
        <w:numPr>
          <w:ilvl w:val="0"/>
          <w:numId w:val="12"/>
        </w:numPr>
        <w:ind w:left="426" w:hanging="426"/>
        <w:rPr>
          <w:del w:id="45" w:author="Peter Anema" w:date="2021-08-16T10:52:00Z"/>
          <w:color w:val="000000" w:themeColor="text1"/>
          <w:sz w:val="20"/>
          <w:szCs w:val="20"/>
        </w:rPr>
      </w:pPr>
      <w:del w:id="46" w:author="Peter Anema" w:date="2021-08-16T10:52:00Z">
        <w:r w:rsidRPr="00492E6F" w:rsidDel="008F2BD6">
          <w:rPr>
            <w:color w:val="000000" w:themeColor="text1"/>
            <w:sz w:val="20"/>
            <w:szCs w:val="20"/>
          </w:rPr>
          <w:delText>Datascience image beschikbaar bij BCN van Anaconda 3 en Python</w:delText>
        </w:r>
      </w:del>
    </w:p>
    <w:p w14:paraId="25791B20" w14:textId="61527EF5" w:rsidR="009B7424" w:rsidRPr="00492E6F" w:rsidRDefault="009B7424" w:rsidP="009B7424">
      <w:pPr>
        <w:pStyle w:val="Lijstalinea"/>
        <w:numPr>
          <w:ilvl w:val="0"/>
          <w:numId w:val="12"/>
        </w:numPr>
        <w:ind w:left="426" w:hanging="426"/>
        <w:rPr>
          <w:color w:val="000000" w:themeColor="text1"/>
          <w:sz w:val="20"/>
          <w:szCs w:val="20"/>
        </w:rPr>
      </w:pPr>
      <w:r w:rsidRPr="00492E6F">
        <w:rPr>
          <w:color w:val="000000" w:themeColor="text1"/>
          <w:sz w:val="20"/>
          <w:szCs w:val="20"/>
        </w:rPr>
        <w:t>Laatste versie van Anaconda</w:t>
      </w:r>
      <w:ins w:id="47" w:author="Peter Anema" w:date="2021-08-16T10:52:00Z">
        <w:r w:rsidR="008F2BD6">
          <w:rPr>
            <w:color w:val="000000" w:themeColor="text1"/>
            <w:sz w:val="20"/>
            <w:szCs w:val="20"/>
          </w:rPr>
          <w:t xml:space="preserve"> 3</w:t>
        </w:r>
      </w:ins>
      <w:r w:rsidRPr="00492E6F">
        <w:rPr>
          <w:color w:val="000000" w:themeColor="text1"/>
          <w:sz w:val="20"/>
          <w:szCs w:val="20"/>
        </w:rPr>
        <w:t xml:space="preserve">. Anaconda is te downloaden via de site </w:t>
      </w:r>
      <w:hyperlink r:id="rId19" w:tgtFrame="_blank" w:history="1">
        <w:r w:rsidRPr="00492E6F">
          <w:rPr>
            <w:rStyle w:val="Hyperlink"/>
            <w:color w:val="000000" w:themeColor="text1"/>
            <w:sz w:val="20"/>
            <w:szCs w:val="20"/>
          </w:rPr>
          <w:t>https://www.anaconda.com/distribution/</w:t>
        </w:r>
      </w:hyperlink>
      <w:r w:rsidRPr="00492E6F">
        <w:rPr>
          <w:color w:val="000000" w:themeColor="text1"/>
          <w:sz w:val="20"/>
          <w:szCs w:val="20"/>
        </w:rPr>
        <w:t>.</w:t>
      </w:r>
    </w:p>
    <w:bookmarkEnd w:id="42"/>
    <w:bookmarkEnd w:id="43"/>
    <w:bookmarkEnd w:id="44"/>
    <w:p w14:paraId="40326B2B" w14:textId="77777777" w:rsidR="00BC6EC2" w:rsidRDefault="00BC6EC2" w:rsidP="00BC6EC2">
      <w:pPr>
        <w:pStyle w:val="Lijstalinea"/>
        <w:ind w:left="426"/>
        <w:rPr>
          <w:rFonts w:eastAsiaTheme="minorEastAsia" w:cstheme="minorHAnsi"/>
          <w:color w:val="000000" w:themeColor="text1"/>
          <w:sz w:val="20"/>
          <w:szCs w:val="20"/>
        </w:rPr>
      </w:pPr>
    </w:p>
    <w:p w14:paraId="6946237D" w14:textId="77777777" w:rsidR="00BC6EC2" w:rsidRDefault="00BC6EC2" w:rsidP="00BC6EC2">
      <w:pPr>
        <w:pStyle w:val="Lijstalinea"/>
        <w:ind w:left="426"/>
        <w:rPr>
          <w:rFonts w:eastAsiaTheme="minorEastAsia" w:cstheme="minorHAnsi"/>
          <w:color w:val="000000" w:themeColor="text1"/>
          <w:sz w:val="20"/>
          <w:szCs w:val="20"/>
        </w:rPr>
      </w:pPr>
    </w:p>
    <w:p w14:paraId="42CC6E91" w14:textId="77777777" w:rsidR="00BC6EC2" w:rsidRPr="007B1FB7" w:rsidRDefault="00BC6EC2" w:rsidP="00BC6EC2">
      <w:pPr>
        <w:pStyle w:val="Kop3"/>
      </w:pPr>
      <w:bookmarkStart w:id="48" w:name="_Toc38214793"/>
      <w:bookmarkStart w:id="49" w:name="_Toc38266267"/>
      <w:bookmarkStart w:id="50" w:name="_Toc78365674"/>
      <w:r w:rsidRPr="007B1FB7">
        <w:t>Wat verwachten studenten van jou – Het intakeformulier</w:t>
      </w:r>
      <w:bookmarkEnd w:id="48"/>
      <w:bookmarkEnd w:id="49"/>
      <w:bookmarkEnd w:id="50"/>
    </w:p>
    <w:p w14:paraId="37BA89B1" w14:textId="77777777" w:rsidR="00BC6EC2" w:rsidRDefault="00BC6EC2" w:rsidP="00BC6EC2">
      <w:pPr>
        <w:pStyle w:val="Lijstalinea"/>
        <w:ind w:left="426"/>
        <w:rPr>
          <w:rFonts w:cstheme="minorHAnsi"/>
          <w:color w:val="000000" w:themeColor="text1"/>
          <w:sz w:val="20"/>
        </w:rPr>
      </w:pPr>
    </w:p>
    <w:p w14:paraId="0A411D0D" w14:textId="77777777" w:rsidR="00BC6EC2" w:rsidRDefault="00BC6EC2" w:rsidP="00BC6EC2">
      <w:pPr>
        <w:spacing w:before="0" w:after="0" w:line="240" w:lineRule="auto"/>
        <w:contextualSpacing/>
        <w:rPr>
          <w:rFonts w:cstheme="minorHAnsi"/>
          <w:sz w:val="20"/>
        </w:rPr>
      </w:pPr>
      <w:r w:rsidRPr="007B1FB7">
        <w:rPr>
          <w:rFonts w:cstheme="minorHAnsi"/>
          <w:sz w:val="20"/>
        </w:rPr>
        <w:t>Studenten ontvangen vóór aanvang van de training het digitale intakeformulier. Zij vermelden hierin:</w:t>
      </w:r>
    </w:p>
    <w:p w14:paraId="7F0435B7" w14:textId="77777777" w:rsidR="00BC6EC2" w:rsidRPr="002A1265" w:rsidRDefault="00BC6EC2" w:rsidP="00BC6EC2">
      <w:pPr>
        <w:pStyle w:val="Lijstalinea"/>
        <w:numPr>
          <w:ilvl w:val="0"/>
          <w:numId w:val="11"/>
        </w:numPr>
        <w:ind w:left="426" w:hanging="426"/>
        <w:rPr>
          <w:rFonts w:eastAsiaTheme="minorEastAsia" w:cstheme="minorHAnsi"/>
          <w:color w:val="000000" w:themeColor="text1"/>
          <w:sz w:val="20"/>
          <w:szCs w:val="20"/>
        </w:rPr>
      </w:pPr>
      <w:r w:rsidRPr="002A1265">
        <w:rPr>
          <w:rFonts w:eastAsiaTheme="minorEastAsia" w:cstheme="minorHAnsi"/>
          <w:color w:val="000000" w:themeColor="text1"/>
          <w:sz w:val="20"/>
          <w:szCs w:val="20"/>
        </w:rPr>
        <w:t>Hun leerwensen</w:t>
      </w:r>
    </w:p>
    <w:p w14:paraId="5F8D9DF2" w14:textId="77777777" w:rsidR="00BC6EC2" w:rsidRPr="002A1265" w:rsidRDefault="00BC6EC2" w:rsidP="00BC6EC2">
      <w:pPr>
        <w:pStyle w:val="Lijstalinea"/>
        <w:numPr>
          <w:ilvl w:val="0"/>
          <w:numId w:val="11"/>
        </w:numPr>
        <w:ind w:left="426" w:hanging="426"/>
        <w:rPr>
          <w:rFonts w:eastAsiaTheme="minorEastAsia" w:cstheme="minorHAnsi"/>
          <w:color w:val="000000" w:themeColor="text1"/>
          <w:sz w:val="20"/>
          <w:szCs w:val="20"/>
        </w:rPr>
      </w:pPr>
      <w:r w:rsidRPr="002A1265">
        <w:rPr>
          <w:rFonts w:eastAsiaTheme="minorEastAsia" w:cstheme="minorHAnsi"/>
          <w:color w:val="000000" w:themeColor="text1"/>
          <w:sz w:val="20"/>
          <w:szCs w:val="20"/>
        </w:rPr>
        <w:t xml:space="preserve">Hun verwachtingen </w:t>
      </w:r>
    </w:p>
    <w:p w14:paraId="56F13F7A" w14:textId="77777777" w:rsidR="00BC6EC2" w:rsidRPr="002A1265" w:rsidRDefault="00BC6EC2" w:rsidP="00BC6EC2">
      <w:pPr>
        <w:pStyle w:val="Lijstalinea"/>
        <w:numPr>
          <w:ilvl w:val="0"/>
          <w:numId w:val="11"/>
        </w:numPr>
        <w:ind w:left="426" w:hanging="426"/>
        <w:rPr>
          <w:rFonts w:eastAsiaTheme="minorEastAsia" w:cstheme="minorHAnsi"/>
          <w:color w:val="000000" w:themeColor="text1"/>
          <w:sz w:val="20"/>
          <w:szCs w:val="20"/>
        </w:rPr>
      </w:pPr>
      <w:r w:rsidRPr="002A1265">
        <w:rPr>
          <w:rFonts w:eastAsiaTheme="minorEastAsia" w:cstheme="minorHAnsi"/>
          <w:color w:val="000000" w:themeColor="text1"/>
          <w:sz w:val="20"/>
          <w:szCs w:val="20"/>
        </w:rPr>
        <w:t>En eventuele onderwerpen of vragen die ze tijdens de les behandeld willen zien</w:t>
      </w:r>
    </w:p>
    <w:p w14:paraId="001D211D" w14:textId="77777777" w:rsidR="00BC6EC2" w:rsidRPr="002A1265" w:rsidRDefault="00BC6EC2" w:rsidP="00BC6EC2">
      <w:pPr>
        <w:pStyle w:val="Lijstalinea"/>
        <w:numPr>
          <w:ilvl w:val="0"/>
          <w:numId w:val="11"/>
        </w:numPr>
        <w:ind w:left="426" w:hanging="426"/>
        <w:rPr>
          <w:rFonts w:eastAsiaTheme="minorEastAsia" w:cstheme="minorHAnsi"/>
          <w:color w:val="000000" w:themeColor="text1"/>
          <w:sz w:val="20"/>
          <w:szCs w:val="20"/>
        </w:rPr>
      </w:pPr>
      <w:r w:rsidRPr="002A1265">
        <w:rPr>
          <w:rFonts w:eastAsiaTheme="minorEastAsia" w:cstheme="minorHAnsi"/>
          <w:color w:val="000000" w:themeColor="text1"/>
          <w:sz w:val="20"/>
          <w:szCs w:val="20"/>
        </w:rPr>
        <w:t>Een korte functieomschrijving met hun werkzaamheden</w:t>
      </w:r>
    </w:p>
    <w:p w14:paraId="788BF753" w14:textId="77777777" w:rsidR="00BC6EC2" w:rsidRPr="002A1265" w:rsidRDefault="00BC6EC2" w:rsidP="00BC6EC2">
      <w:pPr>
        <w:pStyle w:val="Lijstalinea"/>
        <w:numPr>
          <w:ilvl w:val="0"/>
          <w:numId w:val="11"/>
        </w:numPr>
        <w:ind w:left="426" w:hanging="426"/>
        <w:rPr>
          <w:rFonts w:eastAsiaTheme="minorEastAsia" w:cstheme="minorHAnsi"/>
          <w:color w:val="000000" w:themeColor="text1"/>
          <w:sz w:val="20"/>
          <w:szCs w:val="20"/>
        </w:rPr>
      </w:pPr>
      <w:r w:rsidRPr="002A1265">
        <w:rPr>
          <w:rFonts w:eastAsiaTheme="minorEastAsia" w:cstheme="minorHAnsi"/>
          <w:color w:val="000000" w:themeColor="text1"/>
          <w:sz w:val="20"/>
          <w:szCs w:val="20"/>
        </w:rPr>
        <w:t>De belangrijkste reden om deel te nemen</w:t>
      </w:r>
    </w:p>
    <w:p w14:paraId="2C9C2849" w14:textId="77777777" w:rsidR="00BC6EC2" w:rsidRPr="002A1265" w:rsidRDefault="00BC6EC2" w:rsidP="00BC6EC2">
      <w:pPr>
        <w:pStyle w:val="Lijstalinea"/>
        <w:numPr>
          <w:ilvl w:val="0"/>
          <w:numId w:val="11"/>
        </w:numPr>
        <w:ind w:left="426" w:hanging="426"/>
        <w:rPr>
          <w:rFonts w:eastAsiaTheme="minorEastAsia" w:cstheme="minorHAnsi"/>
          <w:color w:val="000000" w:themeColor="text1"/>
          <w:sz w:val="20"/>
          <w:szCs w:val="20"/>
        </w:rPr>
      </w:pPr>
      <w:r w:rsidRPr="002A1265">
        <w:rPr>
          <w:rFonts w:eastAsiaTheme="minorEastAsia" w:cstheme="minorHAnsi"/>
          <w:color w:val="000000" w:themeColor="text1"/>
          <w:sz w:val="20"/>
          <w:szCs w:val="20"/>
        </w:rPr>
        <w:t>Welke andere opleiding, training of training gevolgd is in relatie tot deze training</w:t>
      </w:r>
    </w:p>
    <w:p w14:paraId="7DC2476A" w14:textId="77777777" w:rsidR="00BC6EC2" w:rsidRPr="002A1265" w:rsidRDefault="00BC6EC2" w:rsidP="00BC6EC2">
      <w:pPr>
        <w:pStyle w:val="Lijstalinea"/>
        <w:numPr>
          <w:ilvl w:val="0"/>
          <w:numId w:val="11"/>
        </w:numPr>
        <w:ind w:left="426" w:hanging="426"/>
        <w:rPr>
          <w:rFonts w:eastAsiaTheme="minorEastAsia" w:cstheme="minorHAnsi"/>
          <w:color w:val="000000" w:themeColor="text1"/>
          <w:sz w:val="20"/>
          <w:szCs w:val="20"/>
        </w:rPr>
      </w:pPr>
      <w:r w:rsidRPr="002A1265">
        <w:rPr>
          <w:rFonts w:eastAsiaTheme="minorEastAsia" w:cstheme="minorHAnsi"/>
          <w:color w:val="000000" w:themeColor="text1"/>
          <w:sz w:val="20"/>
          <w:szCs w:val="20"/>
        </w:rPr>
        <w:t>Hoe de keuze tot stand is gekomen (eigen initiatief, op verzoek van leidinggevende)</w:t>
      </w:r>
    </w:p>
    <w:p w14:paraId="213AB7FA" w14:textId="77777777" w:rsidR="00BC6EC2" w:rsidRDefault="00BC6EC2" w:rsidP="00BC6EC2">
      <w:pPr>
        <w:pStyle w:val="Lijstalinea"/>
        <w:ind w:left="426"/>
        <w:rPr>
          <w:rFonts w:eastAsiaTheme="minorEastAsia" w:cstheme="minorHAnsi"/>
          <w:color w:val="000000" w:themeColor="text1"/>
          <w:sz w:val="20"/>
          <w:szCs w:val="20"/>
        </w:rPr>
      </w:pPr>
    </w:p>
    <w:p w14:paraId="64B0BF12" w14:textId="77777777" w:rsidR="00BC6EC2" w:rsidRPr="007B1FB7" w:rsidRDefault="00BC6EC2" w:rsidP="00BC6EC2">
      <w:pPr>
        <w:spacing w:before="0" w:after="0" w:line="240" w:lineRule="auto"/>
        <w:contextualSpacing/>
        <w:rPr>
          <w:rFonts w:cstheme="minorHAnsi"/>
          <w:color w:val="000000" w:themeColor="text1"/>
          <w:sz w:val="20"/>
        </w:rPr>
      </w:pPr>
      <w:r w:rsidRPr="00E34F70">
        <w:rPr>
          <w:rFonts w:cstheme="minorHAnsi"/>
          <w:color w:val="000000" w:themeColor="text1"/>
          <w:sz w:val="20"/>
        </w:rPr>
        <w:t>Deze formulieren zijn voor jou zichtbaar via e-Connect. Wij adviseren je om deze intakeformulieren door te nemen. Deze helpen jou als docent om de training zoveel mogelijk af te stemmen op het niveau en de wensen van de deelnemers. Geef tijdens de (eerste) lesdag een terugkoppeling, zodat studenten weten dat hun input wordt meegenomen in de lesopzet.</w:t>
      </w:r>
    </w:p>
    <w:p w14:paraId="6B9EF9CA" w14:textId="0D8C341A" w:rsidR="00BC6EC2" w:rsidRDefault="00BC6EC2" w:rsidP="00BC6EC2">
      <w:pPr>
        <w:pStyle w:val="Lijstalinea"/>
        <w:ind w:left="426"/>
        <w:rPr>
          <w:rFonts w:cstheme="minorHAnsi"/>
          <w:color w:val="000000" w:themeColor="text1"/>
          <w:sz w:val="20"/>
        </w:rPr>
      </w:pPr>
    </w:p>
    <w:p w14:paraId="165E2ACC" w14:textId="77777777" w:rsidR="004D7FB6" w:rsidRPr="007B1FB7" w:rsidRDefault="004D7FB6" w:rsidP="00BC6EC2">
      <w:pPr>
        <w:pStyle w:val="Lijstalinea"/>
        <w:ind w:left="426"/>
        <w:rPr>
          <w:rFonts w:cstheme="minorHAnsi"/>
          <w:color w:val="000000" w:themeColor="text1"/>
          <w:sz w:val="20"/>
        </w:rPr>
      </w:pPr>
    </w:p>
    <w:p w14:paraId="4CE1BBEF" w14:textId="77777777" w:rsidR="00BC6EC2" w:rsidRPr="007B1FB7" w:rsidRDefault="00BC6EC2" w:rsidP="00BC6EC2">
      <w:pPr>
        <w:pStyle w:val="Kop2"/>
      </w:pPr>
      <w:bookmarkStart w:id="51" w:name="_Toc38214794"/>
      <w:bookmarkStart w:id="52" w:name="_Toc38266268"/>
      <w:bookmarkStart w:id="53" w:name="_Toc78365675"/>
      <w:r w:rsidRPr="007B1FB7">
        <w:t>Tijdens de training</w:t>
      </w:r>
      <w:bookmarkEnd w:id="51"/>
      <w:bookmarkEnd w:id="52"/>
      <w:bookmarkEnd w:id="53"/>
    </w:p>
    <w:p w14:paraId="0AF39BEA" w14:textId="77777777" w:rsidR="00BC6EC2" w:rsidRPr="007B1FB7" w:rsidRDefault="00BC6EC2" w:rsidP="00BC6EC2">
      <w:pPr>
        <w:pStyle w:val="Kop3"/>
      </w:pPr>
      <w:bookmarkStart w:id="54" w:name="_Toc38214795"/>
      <w:bookmarkStart w:id="55" w:name="_Toc38266269"/>
      <w:bookmarkStart w:id="56" w:name="_Toc78365676"/>
      <w:r w:rsidRPr="007B1FB7">
        <w:t>De Presentielijst</w:t>
      </w:r>
      <w:bookmarkEnd w:id="54"/>
      <w:bookmarkEnd w:id="55"/>
      <w:bookmarkEnd w:id="56"/>
    </w:p>
    <w:p w14:paraId="3EB11C8D" w14:textId="77777777" w:rsidR="00BC6EC2" w:rsidRPr="007B1FB7" w:rsidRDefault="00BC6EC2" w:rsidP="00BC6EC2">
      <w:pPr>
        <w:spacing w:before="0" w:after="0" w:line="240" w:lineRule="auto"/>
        <w:contextualSpacing/>
        <w:rPr>
          <w:rFonts w:cstheme="minorHAnsi"/>
          <w:color w:val="000000" w:themeColor="text1"/>
          <w:sz w:val="20"/>
        </w:rPr>
      </w:pPr>
      <w:r w:rsidRPr="007B1FB7">
        <w:rPr>
          <w:rFonts w:cstheme="minorHAnsi"/>
          <w:color w:val="000000" w:themeColor="text1"/>
          <w:sz w:val="20"/>
        </w:rPr>
        <w:lastRenderedPageBreak/>
        <w:t>Via e-Connect kun je als docent de presentielijst bijhouden per lesdag. Onder het tabje ‘Taken’ verschijnt op de ochtend van de lesdag een nieuwe taak voor het invullen van de presentielijst. Elke lesdag is er een nieuwe presentielijst beschikbaar. We verzoeken je om deze presentielijsten in te vullen, zodat voor de organisatie inzichtelijk is welke studenten aanwezig zijn geweest. Klik na het invullen op ‘verzenden’.</w:t>
      </w:r>
    </w:p>
    <w:p w14:paraId="2BA11E12" w14:textId="08AF0CD0" w:rsidR="00BC6EC2" w:rsidRDefault="00BC6EC2" w:rsidP="00BC6EC2">
      <w:pPr>
        <w:pStyle w:val="Lijstalinea"/>
        <w:ind w:left="426"/>
        <w:rPr>
          <w:rFonts w:eastAsiaTheme="minorEastAsia" w:cstheme="minorHAnsi"/>
          <w:color w:val="000000" w:themeColor="text1"/>
          <w:sz w:val="20"/>
          <w:szCs w:val="20"/>
        </w:rPr>
      </w:pPr>
    </w:p>
    <w:p w14:paraId="3E8B4C1F" w14:textId="77777777" w:rsidR="00B60789" w:rsidRDefault="00B60789" w:rsidP="00BC6EC2">
      <w:pPr>
        <w:pStyle w:val="Lijstalinea"/>
        <w:ind w:left="426"/>
        <w:rPr>
          <w:rFonts w:eastAsiaTheme="minorEastAsia" w:cstheme="minorHAnsi"/>
          <w:color w:val="000000" w:themeColor="text1"/>
          <w:sz w:val="20"/>
          <w:szCs w:val="20"/>
        </w:rPr>
      </w:pPr>
    </w:p>
    <w:p w14:paraId="5F0B7200" w14:textId="77777777" w:rsidR="00BC6EC2" w:rsidRPr="007B1FB7" w:rsidRDefault="00BC6EC2" w:rsidP="00BC6EC2">
      <w:pPr>
        <w:pStyle w:val="Kop2"/>
      </w:pPr>
      <w:bookmarkStart w:id="57" w:name="_Toc38214796"/>
      <w:bookmarkStart w:id="58" w:name="_Toc38266270"/>
      <w:bookmarkStart w:id="59" w:name="_Toc78365677"/>
      <w:r w:rsidRPr="007B1FB7">
        <w:t>Na de training</w:t>
      </w:r>
      <w:bookmarkEnd w:id="57"/>
      <w:bookmarkEnd w:id="58"/>
      <w:bookmarkEnd w:id="59"/>
    </w:p>
    <w:p w14:paraId="5521658E" w14:textId="77777777" w:rsidR="00BC6EC2" w:rsidRPr="007B1FB7" w:rsidRDefault="00BC6EC2" w:rsidP="00BC6EC2">
      <w:pPr>
        <w:pStyle w:val="Kop3"/>
      </w:pPr>
      <w:bookmarkStart w:id="60" w:name="_Toc38214797"/>
      <w:bookmarkStart w:id="61" w:name="_Toc38266271"/>
      <w:bookmarkStart w:id="62" w:name="_Toc78365678"/>
      <w:r w:rsidRPr="007B1FB7">
        <w:t>De Evaluatie</w:t>
      </w:r>
      <w:bookmarkEnd w:id="60"/>
      <w:bookmarkEnd w:id="61"/>
      <w:bookmarkEnd w:id="62"/>
    </w:p>
    <w:p w14:paraId="7D41E694" w14:textId="77777777" w:rsidR="00BC6EC2" w:rsidRPr="007B1FB7" w:rsidRDefault="00BC6EC2" w:rsidP="00BC6EC2">
      <w:pPr>
        <w:spacing w:before="0" w:after="0" w:line="240" w:lineRule="auto"/>
        <w:contextualSpacing/>
        <w:rPr>
          <w:rFonts w:cstheme="minorHAnsi"/>
          <w:color w:val="000000" w:themeColor="text1"/>
          <w:sz w:val="20"/>
        </w:rPr>
      </w:pPr>
      <w:r w:rsidRPr="007B1FB7">
        <w:rPr>
          <w:rFonts w:cstheme="minorHAnsi"/>
          <w:color w:val="000000" w:themeColor="text1"/>
          <w:sz w:val="20"/>
        </w:rPr>
        <w:t>Tegen het einde van de training (of lesdag) biedt je studenten de mogelijkheid om in de laatste 5 tot 10 minuten van de training hun evaluatie in te vullen via e-Connect. Hun feedback zal, wanneer van toepassing, met jou als docent worden gedeeld. Op basis van de opmerkingen van docenten en deelnemers kan worden besloten om wijzigingen aan te brengen in het trainingsprogramma.</w:t>
      </w:r>
    </w:p>
    <w:p w14:paraId="6437AE7B" w14:textId="77777777" w:rsidR="00BC6EC2" w:rsidRPr="007B1FB7" w:rsidRDefault="00BC6EC2" w:rsidP="00BC6EC2">
      <w:pPr>
        <w:spacing w:before="0" w:after="0" w:line="240" w:lineRule="auto"/>
        <w:contextualSpacing/>
        <w:rPr>
          <w:rFonts w:cstheme="minorHAnsi"/>
          <w:color w:val="000000" w:themeColor="text1"/>
          <w:sz w:val="20"/>
        </w:rPr>
      </w:pPr>
    </w:p>
    <w:p w14:paraId="472D821E" w14:textId="77777777" w:rsidR="00BC6EC2" w:rsidRPr="007B1FB7" w:rsidRDefault="00BC6EC2" w:rsidP="00BC6EC2">
      <w:pPr>
        <w:spacing w:before="0" w:after="0" w:line="240" w:lineRule="auto"/>
        <w:contextualSpacing/>
        <w:rPr>
          <w:rFonts w:cstheme="minorHAnsi"/>
          <w:color w:val="000000" w:themeColor="text1"/>
          <w:sz w:val="20"/>
        </w:rPr>
      </w:pPr>
      <w:r w:rsidRPr="007B1FB7">
        <w:rPr>
          <w:rFonts w:cstheme="minorHAnsi"/>
          <w:color w:val="000000" w:themeColor="text1"/>
          <w:sz w:val="20"/>
        </w:rPr>
        <w:t xml:space="preserve">Hartelijk dank voor het verzorgen van deze training. Heb je tips, opmerkingen of vragen stuur dan een mail naar info@computrain.nl of neem contact op met: 030-2348500. </w:t>
      </w:r>
    </w:p>
    <w:p w14:paraId="37E5A625" w14:textId="77777777" w:rsidR="00BC6EC2" w:rsidRPr="007B1FB7" w:rsidRDefault="00BC6EC2" w:rsidP="00BC6EC2">
      <w:pPr>
        <w:spacing w:before="0" w:after="0" w:line="240" w:lineRule="auto"/>
        <w:contextualSpacing/>
        <w:rPr>
          <w:rFonts w:cstheme="minorHAnsi"/>
          <w:color w:val="000000" w:themeColor="text1"/>
          <w:sz w:val="20"/>
        </w:rPr>
      </w:pPr>
    </w:p>
    <w:p w14:paraId="0023ACD7" w14:textId="77777777" w:rsidR="00BC6EC2" w:rsidRPr="007B1FB7" w:rsidRDefault="00BC6EC2" w:rsidP="00BC6EC2">
      <w:pPr>
        <w:spacing w:before="0" w:after="0" w:line="240" w:lineRule="auto"/>
        <w:contextualSpacing/>
        <w:rPr>
          <w:rFonts w:cstheme="minorHAnsi"/>
          <w:color w:val="000000" w:themeColor="text1"/>
          <w:sz w:val="20"/>
        </w:rPr>
      </w:pPr>
      <w:r w:rsidRPr="007B1FB7">
        <w:rPr>
          <w:rFonts w:cstheme="minorHAnsi"/>
          <w:color w:val="000000" w:themeColor="text1"/>
          <w:sz w:val="20"/>
        </w:rPr>
        <w:t>Veel plezier en succes met het verzorgen van de training!</w:t>
      </w:r>
    </w:p>
    <w:p w14:paraId="73AA6DF3" w14:textId="77777777" w:rsidR="00BC6EC2" w:rsidRPr="007B1FB7" w:rsidRDefault="00BC6EC2" w:rsidP="00BC6EC2">
      <w:pPr>
        <w:spacing w:before="0" w:after="0" w:line="240" w:lineRule="auto"/>
        <w:contextualSpacing/>
        <w:rPr>
          <w:rFonts w:cstheme="minorHAnsi"/>
          <w:color w:val="000000" w:themeColor="text1"/>
          <w:sz w:val="20"/>
        </w:rPr>
      </w:pPr>
    </w:p>
    <w:p w14:paraId="6C48E5CF" w14:textId="77777777" w:rsidR="00BC6EC2" w:rsidRDefault="00BC6EC2" w:rsidP="00BC6EC2">
      <w:pPr>
        <w:spacing w:before="0" w:after="0" w:line="240" w:lineRule="auto"/>
        <w:contextualSpacing/>
        <w:rPr>
          <w:rFonts w:cstheme="minorHAnsi"/>
          <w:color w:val="000000" w:themeColor="text1"/>
          <w:sz w:val="20"/>
        </w:rPr>
      </w:pPr>
      <w:r w:rsidRPr="007B1FB7">
        <w:rPr>
          <w:rFonts w:cstheme="minorHAnsi"/>
          <w:color w:val="000000" w:themeColor="text1"/>
          <w:sz w:val="20"/>
        </w:rPr>
        <w:t>Team Computrain</w:t>
      </w:r>
    </w:p>
    <w:p w14:paraId="43A51908" w14:textId="77777777" w:rsidR="00BC6EC2" w:rsidRDefault="00BC6EC2" w:rsidP="00BC6EC2">
      <w:pPr>
        <w:spacing w:before="0" w:after="0" w:line="240" w:lineRule="auto"/>
        <w:contextualSpacing/>
        <w:rPr>
          <w:rFonts w:cstheme="minorHAnsi"/>
          <w:color w:val="000000" w:themeColor="text1"/>
          <w:sz w:val="20"/>
        </w:rPr>
      </w:pPr>
    </w:p>
    <w:p w14:paraId="2FBE11DD" w14:textId="77777777" w:rsidR="00BC6EC2" w:rsidRDefault="00BC6EC2" w:rsidP="00BC6EC2">
      <w:pPr>
        <w:spacing w:before="0" w:after="0" w:line="240" w:lineRule="auto"/>
        <w:contextualSpacing/>
        <w:rPr>
          <w:rFonts w:cstheme="minorHAnsi"/>
          <w:color w:val="000000" w:themeColor="text1"/>
          <w:sz w:val="20"/>
        </w:rPr>
      </w:pPr>
    </w:p>
    <w:p w14:paraId="29C0097A" w14:textId="77777777" w:rsidR="00BC6EC2" w:rsidRPr="00232443" w:rsidRDefault="00BC6EC2" w:rsidP="00BC6EC2">
      <w:pPr>
        <w:pStyle w:val="Kop1"/>
        <w:rPr>
          <w:rFonts w:cstheme="minorHAnsi"/>
          <w:sz w:val="20"/>
          <w:szCs w:val="20"/>
        </w:rPr>
      </w:pPr>
      <w:bookmarkStart w:id="63" w:name="_Toc38214798"/>
      <w:bookmarkStart w:id="64" w:name="_Toc38266272"/>
      <w:bookmarkStart w:id="65" w:name="_Toc78365679"/>
      <w:r w:rsidRPr="00232443">
        <w:rPr>
          <w:rFonts w:cstheme="minorHAnsi"/>
          <w:sz w:val="20"/>
          <w:szCs w:val="20"/>
        </w:rPr>
        <w:t>Voor in OLO</w:t>
      </w:r>
      <w:r>
        <w:rPr>
          <w:rFonts w:cstheme="minorHAnsi"/>
          <w:sz w:val="20"/>
          <w:szCs w:val="20"/>
        </w:rPr>
        <w:t xml:space="preserve"> Studentgedeelte</w:t>
      </w:r>
      <w:bookmarkEnd w:id="63"/>
      <w:bookmarkEnd w:id="64"/>
      <w:bookmarkEnd w:id="65"/>
    </w:p>
    <w:p w14:paraId="47385E05" w14:textId="77777777" w:rsidR="00BC6EC2" w:rsidRPr="007B1FB7" w:rsidRDefault="00BC6EC2" w:rsidP="00BC6EC2">
      <w:pPr>
        <w:pStyle w:val="Kop2"/>
      </w:pPr>
      <w:bookmarkStart w:id="66" w:name="_Toc38214799"/>
      <w:bookmarkStart w:id="67" w:name="_Toc38266273"/>
      <w:bookmarkStart w:id="68" w:name="_Toc78365680"/>
      <w:r>
        <w:t>Inleiding Student</w:t>
      </w:r>
      <w:bookmarkEnd w:id="66"/>
      <w:bookmarkEnd w:id="67"/>
      <w:bookmarkEnd w:id="68"/>
    </w:p>
    <w:p w14:paraId="587BB158" w14:textId="302E5A1C" w:rsidR="00BC6EC2" w:rsidRDefault="00BC6EC2" w:rsidP="00BC6EC2">
      <w:pPr>
        <w:spacing w:before="0" w:after="0" w:line="240" w:lineRule="auto"/>
        <w:contextualSpacing/>
        <w:rPr>
          <w:rFonts w:cstheme="minorHAnsi"/>
          <w:color w:val="000000" w:themeColor="text1"/>
          <w:sz w:val="20"/>
        </w:rPr>
      </w:pPr>
      <w:r w:rsidRPr="004F0157">
        <w:rPr>
          <w:rFonts w:cstheme="minorHAnsi"/>
          <w:color w:val="000000" w:themeColor="text1"/>
          <w:sz w:val="20"/>
        </w:rPr>
        <w:t xml:space="preserve">Welkom </w:t>
      </w:r>
      <w:r>
        <w:rPr>
          <w:rFonts w:cstheme="minorHAnsi"/>
          <w:color w:val="000000" w:themeColor="text1"/>
          <w:sz w:val="20"/>
        </w:rPr>
        <w:t>bij deze trai</w:t>
      </w:r>
      <w:r w:rsidRPr="004F0157">
        <w:rPr>
          <w:rFonts w:cstheme="minorHAnsi"/>
          <w:color w:val="000000" w:themeColor="text1"/>
          <w:sz w:val="20"/>
        </w:rPr>
        <w:t xml:space="preserve">ning </w:t>
      </w:r>
      <w:r w:rsidR="008D2E66" w:rsidRPr="008D2E66">
        <w:rPr>
          <w:rFonts w:cstheme="minorHAnsi"/>
          <w:b/>
          <w:color w:val="000000" w:themeColor="text1"/>
          <w:sz w:val="20"/>
        </w:rPr>
        <w:t xml:space="preserve">'Python </w:t>
      </w:r>
      <w:r w:rsidR="00F85B0A">
        <w:rPr>
          <w:rFonts w:cstheme="minorHAnsi"/>
          <w:b/>
          <w:color w:val="000000" w:themeColor="text1"/>
          <w:sz w:val="20"/>
        </w:rPr>
        <w:t>Fundamentals</w:t>
      </w:r>
      <w:r w:rsidR="008D2E66" w:rsidRPr="008D2E66">
        <w:rPr>
          <w:rFonts w:cstheme="minorHAnsi"/>
          <w:b/>
          <w:color w:val="000000" w:themeColor="text1"/>
          <w:sz w:val="20"/>
        </w:rPr>
        <w:t>'</w:t>
      </w:r>
      <w:r w:rsidRPr="004F0157">
        <w:rPr>
          <w:rFonts w:cstheme="minorHAnsi"/>
          <w:color w:val="000000" w:themeColor="text1"/>
          <w:sz w:val="20"/>
        </w:rPr>
        <w:t>. Binnen dit online platform wordt belangrijke informatie over de training gedeeld.</w:t>
      </w:r>
      <w:r w:rsidR="008D2E66">
        <w:rPr>
          <w:rFonts w:cstheme="minorHAnsi"/>
          <w:color w:val="000000" w:themeColor="text1"/>
          <w:sz w:val="20"/>
        </w:rPr>
        <w:t xml:space="preserve"> </w:t>
      </w:r>
    </w:p>
    <w:p w14:paraId="1C4F5A68" w14:textId="77777777" w:rsidR="00BC6EC2" w:rsidRPr="004F0157" w:rsidRDefault="00BC6EC2" w:rsidP="00BC6EC2">
      <w:pPr>
        <w:spacing w:before="0" w:after="0" w:line="240" w:lineRule="auto"/>
        <w:contextualSpacing/>
        <w:rPr>
          <w:rFonts w:cstheme="minorHAnsi"/>
          <w:color w:val="000000" w:themeColor="text1"/>
          <w:sz w:val="20"/>
        </w:rPr>
      </w:pPr>
      <w:r w:rsidRPr="004F0157">
        <w:rPr>
          <w:rFonts w:cstheme="minorHAnsi"/>
          <w:color w:val="000000" w:themeColor="text1"/>
          <w:sz w:val="20"/>
        </w:rPr>
        <w:t>Docenten en studenten kunnen hier met elkaar berichten delen, informatie over de training bekijken en daar waar van toepassing het bijbehorend lesmateriaal bekijken.</w:t>
      </w:r>
    </w:p>
    <w:p w14:paraId="2B4C0EAA" w14:textId="77777777" w:rsidR="00BC6EC2" w:rsidRDefault="00BC6EC2" w:rsidP="00BC6EC2">
      <w:pPr>
        <w:spacing w:before="0" w:after="0" w:line="240" w:lineRule="auto"/>
        <w:contextualSpacing/>
        <w:rPr>
          <w:rFonts w:cstheme="minorHAnsi"/>
          <w:color w:val="000000" w:themeColor="text1"/>
          <w:sz w:val="20"/>
        </w:rPr>
      </w:pPr>
    </w:p>
    <w:p w14:paraId="1FDB6328" w14:textId="09710167" w:rsidR="00BC6EC2" w:rsidRPr="004F0157" w:rsidRDefault="00BC6EC2" w:rsidP="00BC6EC2">
      <w:pPr>
        <w:spacing w:before="0" w:after="0" w:line="240" w:lineRule="auto"/>
        <w:contextualSpacing/>
        <w:rPr>
          <w:rFonts w:cstheme="minorHAnsi"/>
          <w:color w:val="000000" w:themeColor="text1"/>
          <w:sz w:val="20"/>
        </w:rPr>
      </w:pPr>
      <w:r w:rsidRPr="004F0157">
        <w:rPr>
          <w:rFonts w:cstheme="minorHAnsi"/>
          <w:color w:val="000000" w:themeColor="text1"/>
          <w:sz w:val="20"/>
        </w:rPr>
        <w:t xml:space="preserve">Volg je deze training op </w:t>
      </w:r>
      <w:proofErr w:type="gramStart"/>
      <w:r w:rsidR="00F85B0A">
        <w:rPr>
          <w:rFonts w:cstheme="minorHAnsi"/>
          <w:color w:val="000000" w:themeColor="text1"/>
          <w:sz w:val="20"/>
        </w:rPr>
        <w:t>éé</w:t>
      </w:r>
      <w:r w:rsidRPr="004F0157">
        <w:rPr>
          <w:rFonts w:cstheme="minorHAnsi"/>
          <w:color w:val="000000" w:themeColor="text1"/>
          <w:sz w:val="20"/>
        </w:rPr>
        <w:t>n</w:t>
      </w:r>
      <w:proofErr w:type="gramEnd"/>
      <w:r w:rsidRPr="004F0157">
        <w:rPr>
          <w:rFonts w:cstheme="minorHAnsi"/>
          <w:color w:val="000000" w:themeColor="text1"/>
          <w:sz w:val="20"/>
        </w:rPr>
        <w:t xml:space="preserve"> </w:t>
      </w:r>
      <w:r w:rsidR="00F85B0A">
        <w:rPr>
          <w:rFonts w:cstheme="minorHAnsi"/>
          <w:color w:val="000000" w:themeColor="text1"/>
          <w:sz w:val="20"/>
        </w:rPr>
        <w:t xml:space="preserve">van onze </w:t>
      </w:r>
      <w:r w:rsidRPr="004F0157">
        <w:rPr>
          <w:rFonts w:cstheme="minorHAnsi"/>
          <w:color w:val="000000" w:themeColor="text1"/>
          <w:sz w:val="20"/>
        </w:rPr>
        <w:t>trainingslocatie</w:t>
      </w:r>
      <w:r w:rsidR="00F85B0A">
        <w:rPr>
          <w:rFonts w:cstheme="minorHAnsi"/>
          <w:color w:val="000000" w:themeColor="text1"/>
          <w:sz w:val="20"/>
        </w:rPr>
        <w:t>s</w:t>
      </w:r>
      <w:r w:rsidRPr="004F0157">
        <w:rPr>
          <w:rFonts w:cstheme="minorHAnsi"/>
          <w:color w:val="000000" w:themeColor="text1"/>
          <w:sz w:val="20"/>
        </w:rPr>
        <w:t xml:space="preserve"> dan verzorgt Computrain koffie, thee, frisdrank en diverse versnaperingen. Tevens biedt Computrain jou bij deze training een luxe luncharrangement.</w:t>
      </w:r>
    </w:p>
    <w:p w14:paraId="3E77AF60" w14:textId="0DB7E9A5" w:rsidR="00BC6EC2" w:rsidRDefault="00BC6EC2" w:rsidP="00BC6EC2">
      <w:pPr>
        <w:spacing w:before="0" w:after="0" w:line="240" w:lineRule="auto"/>
        <w:contextualSpacing/>
        <w:rPr>
          <w:rFonts w:cstheme="minorHAnsi"/>
          <w:color w:val="000000" w:themeColor="text1"/>
          <w:sz w:val="20"/>
        </w:rPr>
      </w:pPr>
    </w:p>
    <w:p w14:paraId="6A6AF7BD" w14:textId="77777777" w:rsidR="008D2E66" w:rsidRPr="00FE563D" w:rsidRDefault="008D2E66" w:rsidP="008D2E66">
      <w:pPr>
        <w:pStyle w:val="Kop3"/>
      </w:pPr>
      <w:bookmarkStart w:id="69" w:name="_Toc38266275"/>
      <w:bookmarkStart w:id="70" w:name="_Toc78365681"/>
      <w:r w:rsidRPr="00FE563D">
        <w:t>Virtuele lessen</w:t>
      </w:r>
      <w:bookmarkEnd w:id="69"/>
      <w:bookmarkEnd w:id="70"/>
    </w:p>
    <w:p w14:paraId="24AEF510" w14:textId="77777777" w:rsidR="008D2E66" w:rsidRDefault="008D2E66" w:rsidP="008D2E66">
      <w:pPr>
        <w:spacing w:before="0" w:after="0" w:line="240" w:lineRule="auto"/>
        <w:contextualSpacing/>
        <w:rPr>
          <w:rFonts w:cstheme="minorHAnsi"/>
          <w:color w:val="000000" w:themeColor="text1"/>
          <w:sz w:val="20"/>
        </w:rPr>
      </w:pPr>
      <w:r w:rsidRPr="00FE563D">
        <w:rPr>
          <w:rFonts w:cstheme="minorHAnsi"/>
          <w:color w:val="000000" w:themeColor="text1"/>
          <w:sz w:val="20"/>
        </w:rPr>
        <w:t xml:space="preserve">Computrain biedt studenten verschillende </w:t>
      </w:r>
      <w:proofErr w:type="spellStart"/>
      <w:r w:rsidRPr="00FE563D">
        <w:rPr>
          <w:rFonts w:cstheme="minorHAnsi"/>
          <w:color w:val="000000" w:themeColor="text1"/>
          <w:sz w:val="20"/>
        </w:rPr>
        <w:t>lesvormen</w:t>
      </w:r>
      <w:proofErr w:type="spellEnd"/>
      <w:r w:rsidRPr="00FE563D">
        <w:rPr>
          <w:rFonts w:cstheme="minorHAnsi"/>
          <w:color w:val="000000" w:themeColor="text1"/>
          <w:sz w:val="20"/>
        </w:rPr>
        <w:t xml:space="preserve">. Eén hiervan is virtual classroom waarbij lessen online worden gegeven. Dit betekent dat docent en studenten in een virtuele </w:t>
      </w:r>
      <w:proofErr w:type="spellStart"/>
      <w:r w:rsidRPr="00FE563D">
        <w:rPr>
          <w:rFonts w:cstheme="minorHAnsi"/>
          <w:color w:val="000000" w:themeColor="text1"/>
          <w:sz w:val="20"/>
        </w:rPr>
        <w:t>lesgomgeving</w:t>
      </w:r>
      <w:proofErr w:type="spellEnd"/>
      <w:r w:rsidRPr="00FE563D">
        <w:rPr>
          <w:rFonts w:cstheme="minorHAnsi"/>
          <w:color w:val="000000" w:themeColor="text1"/>
          <w:sz w:val="20"/>
        </w:rPr>
        <w:t xml:space="preserve"> aan de slag gaan met deze training. Mocht dit het geval zijn dan zorgen wij dat je tijdig geïnformeerd wordt over hoe de training virtueel </w:t>
      </w:r>
      <w:proofErr w:type="gramStart"/>
      <w:r w:rsidRPr="00FE563D">
        <w:rPr>
          <w:rFonts w:cstheme="minorHAnsi"/>
          <w:color w:val="000000" w:themeColor="text1"/>
          <w:sz w:val="20"/>
        </w:rPr>
        <w:t>verzorgt</w:t>
      </w:r>
      <w:proofErr w:type="gramEnd"/>
      <w:r w:rsidRPr="00FE563D">
        <w:rPr>
          <w:rFonts w:cstheme="minorHAnsi"/>
          <w:color w:val="000000" w:themeColor="text1"/>
          <w:sz w:val="20"/>
        </w:rPr>
        <w:t xml:space="preserve"> wordt en we zorgen dat je benodigd lesmateriaal tot je beschikking hebt.</w:t>
      </w:r>
    </w:p>
    <w:p w14:paraId="638B19D5" w14:textId="3539A960" w:rsidR="008D2E66" w:rsidRDefault="008D2E66" w:rsidP="00BC6EC2">
      <w:pPr>
        <w:spacing w:before="0" w:after="0" w:line="240" w:lineRule="auto"/>
        <w:contextualSpacing/>
        <w:rPr>
          <w:rFonts w:cstheme="minorHAnsi"/>
          <w:color w:val="000000" w:themeColor="text1"/>
          <w:sz w:val="20"/>
        </w:rPr>
      </w:pPr>
    </w:p>
    <w:p w14:paraId="00238E29" w14:textId="6F117CE7" w:rsidR="00C138B2" w:rsidRDefault="00C138B2" w:rsidP="00BC6EC2">
      <w:pPr>
        <w:spacing w:before="0" w:after="0" w:line="240" w:lineRule="auto"/>
        <w:contextualSpacing/>
        <w:rPr>
          <w:rFonts w:cstheme="minorHAnsi"/>
          <w:color w:val="000000" w:themeColor="text1"/>
          <w:sz w:val="20"/>
        </w:rPr>
      </w:pPr>
    </w:p>
    <w:p w14:paraId="0CF1AB19" w14:textId="6F0A43D9" w:rsidR="00C138B2" w:rsidRDefault="00C138B2" w:rsidP="00BC6EC2">
      <w:pPr>
        <w:spacing w:before="0" w:after="0" w:line="240" w:lineRule="auto"/>
        <w:contextualSpacing/>
        <w:rPr>
          <w:rFonts w:cstheme="minorHAnsi"/>
          <w:color w:val="000000" w:themeColor="text1"/>
          <w:sz w:val="20"/>
        </w:rPr>
      </w:pPr>
    </w:p>
    <w:p w14:paraId="77D9C1BB" w14:textId="2321788D" w:rsidR="00C138B2" w:rsidRDefault="00C138B2" w:rsidP="00BC6EC2">
      <w:pPr>
        <w:spacing w:before="0" w:after="0" w:line="240" w:lineRule="auto"/>
        <w:contextualSpacing/>
        <w:rPr>
          <w:rFonts w:cstheme="minorHAnsi"/>
          <w:color w:val="000000" w:themeColor="text1"/>
          <w:sz w:val="20"/>
        </w:rPr>
      </w:pPr>
    </w:p>
    <w:p w14:paraId="7721C1AC" w14:textId="77777777" w:rsidR="00C138B2" w:rsidRDefault="00C138B2" w:rsidP="00BC6EC2">
      <w:pPr>
        <w:spacing w:before="0" w:after="0" w:line="240" w:lineRule="auto"/>
        <w:contextualSpacing/>
        <w:rPr>
          <w:rFonts w:cstheme="minorHAnsi"/>
          <w:color w:val="000000" w:themeColor="text1"/>
          <w:sz w:val="20"/>
        </w:rPr>
      </w:pPr>
    </w:p>
    <w:p w14:paraId="4984821B" w14:textId="7B80318E" w:rsidR="00F85B0A" w:rsidRDefault="00F85B0A" w:rsidP="00BC6EC2">
      <w:pPr>
        <w:spacing w:before="0" w:after="0" w:line="240" w:lineRule="auto"/>
        <w:contextualSpacing/>
        <w:rPr>
          <w:rFonts w:cstheme="minorHAnsi"/>
          <w:color w:val="FF0000"/>
          <w:sz w:val="20"/>
        </w:rPr>
      </w:pPr>
    </w:p>
    <w:p w14:paraId="5D05E453" w14:textId="2AA8756E" w:rsidR="00FD3607" w:rsidRDefault="00FD3607" w:rsidP="00BC6EC2">
      <w:pPr>
        <w:spacing w:before="0" w:after="0" w:line="240" w:lineRule="auto"/>
        <w:contextualSpacing/>
        <w:rPr>
          <w:rFonts w:cstheme="minorHAnsi"/>
          <w:color w:val="FF0000"/>
          <w:sz w:val="20"/>
        </w:rPr>
      </w:pPr>
    </w:p>
    <w:p w14:paraId="1BADB635" w14:textId="3CAD4D8D" w:rsidR="00FD3607" w:rsidRDefault="00FD3607" w:rsidP="00BC6EC2">
      <w:pPr>
        <w:spacing w:before="0" w:after="0" w:line="240" w:lineRule="auto"/>
        <w:contextualSpacing/>
        <w:rPr>
          <w:rFonts w:cstheme="minorHAnsi"/>
          <w:color w:val="FF0000"/>
          <w:sz w:val="20"/>
        </w:rPr>
      </w:pPr>
    </w:p>
    <w:p w14:paraId="5F84F14A" w14:textId="77777777" w:rsidR="00FD3607" w:rsidRPr="00F85B0A" w:rsidRDefault="00FD3607" w:rsidP="00BC6EC2">
      <w:pPr>
        <w:spacing w:before="0" w:after="0" w:line="240" w:lineRule="auto"/>
        <w:contextualSpacing/>
        <w:rPr>
          <w:rFonts w:cstheme="minorHAnsi"/>
          <w:color w:val="FF0000"/>
          <w:sz w:val="20"/>
        </w:rPr>
      </w:pPr>
    </w:p>
    <w:p w14:paraId="1DFF2B92" w14:textId="0461BABD" w:rsidR="00FD3607" w:rsidRDefault="00BC6EC2" w:rsidP="008D2E66">
      <w:pPr>
        <w:pStyle w:val="Kop3"/>
        <w:rPr>
          <w:rStyle w:val="Kop3Char"/>
        </w:rPr>
      </w:pPr>
      <w:bookmarkStart w:id="71" w:name="_Toc38266274"/>
      <w:bookmarkStart w:id="72" w:name="_Toc78365682"/>
      <w:r w:rsidRPr="00143C8D">
        <w:rPr>
          <w:rStyle w:val="Kop3Char"/>
        </w:rPr>
        <w:t>Over deze training</w:t>
      </w:r>
      <w:bookmarkEnd w:id="71"/>
      <w:bookmarkEnd w:id="72"/>
    </w:p>
    <w:p w14:paraId="25BC3C94" w14:textId="77777777" w:rsidR="009B3061" w:rsidRDefault="009B3061" w:rsidP="008D2E66">
      <w:pPr>
        <w:spacing w:before="0" w:after="0" w:line="240" w:lineRule="auto"/>
        <w:contextualSpacing/>
        <w:rPr>
          <w:rFonts w:cstheme="minorHAnsi"/>
          <w:color w:val="000000" w:themeColor="text1"/>
          <w:sz w:val="20"/>
        </w:rPr>
      </w:pPr>
    </w:p>
    <w:p w14:paraId="04E75E16" w14:textId="3840B714" w:rsidR="00EF4806" w:rsidRPr="009B3061" w:rsidRDefault="008D2E66" w:rsidP="008D2E66">
      <w:pPr>
        <w:spacing w:before="0" w:after="0" w:line="240" w:lineRule="auto"/>
        <w:contextualSpacing/>
        <w:rPr>
          <w:rFonts w:cstheme="minorHAnsi"/>
          <w:color w:val="FF0000"/>
          <w:sz w:val="20"/>
        </w:rPr>
      </w:pPr>
      <w:r w:rsidRPr="009B3061">
        <w:rPr>
          <w:rFonts w:cstheme="minorHAnsi"/>
          <w:color w:val="FF0000"/>
          <w:sz w:val="20"/>
        </w:rPr>
        <w:lastRenderedPageBreak/>
        <w:t xml:space="preserve">Python is een flexibele open-source programmeertaal met een modulaire opzet en een uitgebreide standaard bibliotheek.  </w:t>
      </w:r>
    </w:p>
    <w:p w14:paraId="1A02B359" w14:textId="74A723E9" w:rsidR="00EF4806" w:rsidRPr="009B3061" w:rsidRDefault="00EF4806" w:rsidP="008D2E66">
      <w:pPr>
        <w:spacing w:before="0" w:after="0" w:line="240" w:lineRule="auto"/>
        <w:contextualSpacing/>
        <w:rPr>
          <w:rFonts w:cstheme="minorHAnsi"/>
          <w:color w:val="FF0000"/>
          <w:sz w:val="20"/>
        </w:rPr>
      </w:pPr>
    </w:p>
    <w:p w14:paraId="4BC3685A" w14:textId="77777777" w:rsidR="008611D4" w:rsidRPr="009B3061" w:rsidRDefault="00EF4806" w:rsidP="008611D4">
      <w:pPr>
        <w:tabs>
          <w:tab w:val="num" w:pos="720"/>
        </w:tabs>
        <w:spacing w:before="0" w:after="0" w:line="240" w:lineRule="auto"/>
        <w:contextualSpacing/>
        <w:rPr>
          <w:rFonts w:cstheme="minorHAnsi"/>
          <w:color w:val="FF0000"/>
          <w:sz w:val="20"/>
        </w:rPr>
      </w:pPr>
      <w:r w:rsidRPr="009B3061">
        <w:rPr>
          <w:rFonts w:cstheme="minorHAnsi"/>
          <w:color w:val="FF0000"/>
          <w:sz w:val="20"/>
        </w:rPr>
        <w:t>In deze Python training leer</w:t>
      </w:r>
      <w:r w:rsidR="00EE5F1E" w:rsidRPr="009B3061">
        <w:rPr>
          <w:rFonts w:cstheme="minorHAnsi"/>
          <w:color w:val="FF0000"/>
          <w:sz w:val="20"/>
        </w:rPr>
        <w:t xml:space="preserve"> je de </w:t>
      </w:r>
      <w:r w:rsidRPr="009B3061">
        <w:rPr>
          <w:rFonts w:cstheme="minorHAnsi"/>
          <w:color w:val="FF0000"/>
          <w:sz w:val="20"/>
        </w:rPr>
        <w:t xml:space="preserve">basis van Python kennen. </w:t>
      </w:r>
      <w:r w:rsidR="00EE5F1E" w:rsidRPr="009B3061">
        <w:rPr>
          <w:rFonts w:cstheme="minorHAnsi"/>
          <w:color w:val="FF0000"/>
          <w:sz w:val="20"/>
        </w:rPr>
        <w:t>Zoals</w:t>
      </w:r>
      <w:r w:rsidR="008611D4" w:rsidRPr="009B3061">
        <w:rPr>
          <w:rFonts w:cstheme="minorHAnsi"/>
          <w:color w:val="FF0000"/>
          <w:sz w:val="20"/>
        </w:rPr>
        <w:t>:</w:t>
      </w:r>
    </w:p>
    <w:p w14:paraId="67F8739F" w14:textId="77777777" w:rsidR="008611D4" w:rsidRPr="009B3061" w:rsidRDefault="00EE5F1E" w:rsidP="008611D4">
      <w:pPr>
        <w:tabs>
          <w:tab w:val="num" w:pos="720"/>
        </w:tabs>
        <w:spacing w:before="0" w:after="0" w:line="240" w:lineRule="auto"/>
        <w:contextualSpacing/>
        <w:rPr>
          <w:rFonts w:cstheme="minorHAnsi"/>
          <w:color w:val="FF0000"/>
          <w:sz w:val="20"/>
        </w:rPr>
      </w:pPr>
      <w:proofErr w:type="gramStart"/>
      <w:r w:rsidRPr="009B3061">
        <w:rPr>
          <w:rFonts w:cstheme="minorHAnsi"/>
          <w:color w:val="FF0000"/>
          <w:sz w:val="20"/>
        </w:rPr>
        <w:t>het</w:t>
      </w:r>
      <w:proofErr w:type="gramEnd"/>
      <w:r w:rsidRPr="009B3061">
        <w:rPr>
          <w:rFonts w:cstheme="minorHAnsi"/>
          <w:color w:val="FF0000"/>
          <w:sz w:val="20"/>
        </w:rPr>
        <w:t xml:space="preserve"> on</w:t>
      </w:r>
      <w:r w:rsidR="00EF4806" w:rsidRPr="009B3061">
        <w:rPr>
          <w:rFonts w:cstheme="minorHAnsi"/>
          <w:color w:val="FF0000"/>
          <w:sz w:val="20"/>
        </w:rPr>
        <w:t>twikkelen van verschillende functies</w:t>
      </w:r>
    </w:p>
    <w:p w14:paraId="62CBACCF" w14:textId="3DDF27AF" w:rsidR="008611D4" w:rsidRPr="009B3061" w:rsidRDefault="008611D4" w:rsidP="008611D4">
      <w:pPr>
        <w:tabs>
          <w:tab w:val="num" w:pos="720"/>
        </w:tabs>
        <w:spacing w:before="0" w:after="0" w:line="240" w:lineRule="auto"/>
        <w:contextualSpacing/>
        <w:rPr>
          <w:rFonts w:cstheme="minorHAnsi"/>
          <w:color w:val="FF0000"/>
          <w:sz w:val="20"/>
        </w:rPr>
      </w:pPr>
      <w:proofErr w:type="gramStart"/>
      <w:r w:rsidRPr="009B3061">
        <w:rPr>
          <w:rFonts w:cstheme="minorHAnsi"/>
          <w:color w:val="FF0000"/>
          <w:sz w:val="20"/>
        </w:rPr>
        <w:t>gereedschap</w:t>
      </w:r>
      <w:proofErr w:type="gramEnd"/>
      <w:r w:rsidRPr="009B3061">
        <w:rPr>
          <w:rFonts w:cstheme="minorHAnsi"/>
          <w:color w:val="FF0000"/>
          <w:sz w:val="20"/>
        </w:rPr>
        <w:t xml:space="preserve"> om Python programma's mee te maken en uit te voeren. </w:t>
      </w:r>
    </w:p>
    <w:p w14:paraId="4D2DF183" w14:textId="769709D9" w:rsidR="008611D4" w:rsidRDefault="008611D4" w:rsidP="008611D4">
      <w:pPr>
        <w:tabs>
          <w:tab w:val="num" w:pos="720"/>
        </w:tabs>
        <w:spacing w:before="0" w:after="0" w:line="240" w:lineRule="auto"/>
        <w:contextualSpacing/>
        <w:rPr>
          <w:rFonts w:cstheme="minorHAnsi"/>
          <w:color w:val="000000" w:themeColor="text1"/>
          <w:sz w:val="20"/>
        </w:rPr>
      </w:pPr>
    </w:p>
    <w:p w14:paraId="5621F06E" w14:textId="2568905A" w:rsidR="008D2E66" w:rsidRPr="006355E1" w:rsidRDefault="008D2E66" w:rsidP="008D2E66">
      <w:pPr>
        <w:pStyle w:val="Kop3"/>
      </w:pPr>
      <w:bookmarkStart w:id="73" w:name="_Toc78365683"/>
      <w:r w:rsidRPr="006355E1">
        <w:t>Algemene leerdoelen</w:t>
      </w:r>
      <w:bookmarkEnd w:id="73"/>
    </w:p>
    <w:p w14:paraId="377687E4" w14:textId="1799B6F3" w:rsidR="008D2E66" w:rsidRPr="006355E1" w:rsidDel="00B9568F" w:rsidRDefault="008D2E66" w:rsidP="008D2E66">
      <w:pPr>
        <w:spacing w:before="0" w:after="0" w:line="240" w:lineRule="auto"/>
        <w:contextualSpacing/>
        <w:rPr>
          <w:del w:id="74" w:author="Peter Anema" w:date="2021-08-16T11:11:00Z"/>
          <w:rFonts w:cstheme="minorHAnsi"/>
          <w:color w:val="000000" w:themeColor="text1"/>
          <w:sz w:val="20"/>
        </w:rPr>
      </w:pPr>
    </w:p>
    <w:p w14:paraId="50984AC7" w14:textId="62ACC6E8" w:rsidR="008611D4" w:rsidDel="004B18BA" w:rsidRDefault="008611D4" w:rsidP="008D2E66">
      <w:pPr>
        <w:spacing w:before="0" w:after="0" w:line="240" w:lineRule="auto"/>
        <w:contextualSpacing/>
        <w:rPr>
          <w:del w:id="75" w:author="Peter Anema" w:date="2021-08-16T10:59:00Z"/>
          <w:rFonts w:cstheme="minorHAnsi"/>
          <w:color w:val="000000" w:themeColor="text1"/>
          <w:sz w:val="20"/>
          <w:shd w:val="clear" w:color="auto" w:fill="FFFF00"/>
        </w:rPr>
      </w:pPr>
      <w:del w:id="76" w:author="Peter Anema" w:date="2021-08-16T10:59:00Z">
        <w:r w:rsidRPr="00EF4806" w:rsidDel="004B18BA">
          <w:rPr>
            <w:rFonts w:cstheme="minorHAnsi"/>
            <w:color w:val="000000" w:themeColor="text1"/>
            <w:sz w:val="20"/>
            <w:shd w:val="clear" w:color="auto" w:fill="FFFF00"/>
          </w:rPr>
          <w:delText>DIT STUK WORDT INGEVULD DOOR PETER ANEMA</w:delText>
        </w:r>
      </w:del>
    </w:p>
    <w:p w14:paraId="24B0917F" w14:textId="1957AC31" w:rsidR="008611D4" w:rsidDel="004B18BA" w:rsidRDefault="008611D4" w:rsidP="008D2E66">
      <w:pPr>
        <w:spacing w:before="0" w:after="0" w:line="240" w:lineRule="auto"/>
        <w:contextualSpacing/>
        <w:rPr>
          <w:del w:id="77" w:author="Peter Anema" w:date="2021-08-16T10:59:00Z"/>
          <w:rFonts w:cstheme="minorHAnsi"/>
          <w:color w:val="000000" w:themeColor="text1"/>
          <w:sz w:val="20"/>
        </w:rPr>
      </w:pPr>
    </w:p>
    <w:p w14:paraId="552E8891" w14:textId="61DE7D6A" w:rsidR="00BB0687" w:rsidRPr="008611D4" w:rsidDel="004B18BA" w:rsidRDefault="00BB0687" w:rsidP="008D2E66">
      <w:pPr>
        <w:spacing w:before="0" w:after="0" w:line="240" w:lineRule="auto"/>
        <w:contextualSpacing/>
        <w:rPr>
          <w:del w:id="78" w:author="Peter Anema" w:date="2021-08-16T10:59:00Z"/>
          <w:rFonts w:cstheme="minorHAnsi"/>
          <w:color w:val="000000" w:themeColor="text1"/>
          <w:sz w:val="20"/>
        </w:rPr>
      </w:pPr>
      <w:del w:id="79" w:author="Peter Anema" w:date="2021-08-16T10:59:00Z">
        <w:r w:rsidDel="004B18BA">
          <w:rPr>
            <w:rFonts w:cstheme="minorHAnsi"/>
            <w:color w:val="000000" w:themeColor="text1"/>
            <w:sz w:val="20"/>
          </w:rPr>
          <w:delText>Voorbeeld van algemene leerdoelen</w:delText>
        </w:r>
      </w:del>
    </w:p>
    <w:p w14:paraId="6F11A27F" w14:textId="2F7E46FE" w:rsidR="008D2E66" w:rsidRPr="008D2E66" w:rsidDel="004B18BA" w:rsidRDefault="008D2E66" w:rsidP="008D2E66">
      <w:pPr>
        <w:numPr>
          <w:ilvl w:val="0"/>
          <w:numId w:val="32"/>
        </w:numPr>
        <w:spacing w:before="0" w:after="0" w:line="240" w:lineRule="auto"/>
        <w:contextualSpacing/>
        <w:rPr>
          <w:del w:id="80" w:author="Peter Anema" w:date="2021-08-16T10:59:00Z"/>
          <w:rFonts w:cstheme="minorHAnsi"/>
          <w:color w:val="000000" w:themeColor="text1"/>
          <w:sz w:val="20"/>
        </w:rPr>
      </w:pPr>
      <w:del w:id="81" w:author="Peter Anema" w:date="2021-08-16T10:59:00Z">
        <w:r w:rsidRPr="008D2E66" w:rsidDel="004B18BA">
          <w:rPr>
            <w:rFonts w:cstheme="minorHAnsi"/>
            <w:color w:val="000000" w:themeColor="text1"/>
            <w:sz w:val="20"/>
          </w:rPr>
          <w:delText>Begrijpen waarom Python zo geschikt is</w:delText>
        </w:r>
      </w:del>
    </w:p>
    <w:p w14:paraId="1293C99E" w14:textId="45594DA9" w:rsidR="008D2E66" w:rsidRPr="008D2E66" w:rsidDel="004B18BA" w:rsidRDefault="008D2E66" w:rsidP="008D2E66">
      <w:pPr>
        <w:numPr>
          <w:ilvl w:val="0"/>
          <w:numId w:val="32"/>
        </w:numPr>
        <w:spacing w:before="0" w:after="0" w:line="240" w:lineRule="auto"/>
        <w:contextualSpacing/>
        <w:rPr>
          <w:del w:id="82" w:author="Peter Anema" w:date="2021-08-16T10:59:00Z"/>
          <w:rFonts w:cstheme="minorHAnsi"/>
          <w:color w:val="000000" w:themeColor="text1"/>
          <w:sz w:val="20"/>
        </w:rPr>
      </w:pPr>
      <w:del w:id="83" w:author="Peter Anema" w:date="2021-08-16T10:59:00Z">
        <w:r w:rsidRPr="008D2E66" w:rsidDel="004B18BA">
          <w:rPr>
            <w:rFonts w:cstheme="minorHAnsi"/>
            <w:color w:val="000000" w:themeColor="text1"/>
            <w:sz w:val="20"/>
          </w:rPr>
          <w:delText>Verkennen van de verschillende Python bibliotheken</w:delText>
        </w:r>
      </w:del>
    </w:p>
    <w:p w14:paraId="4AAA6008" w14:textId="77115809" w:rsidR="008D2E66" w:rsidDel="004B18BA" w:rsidRDefault="008611D4" w:rsidP="008D2E66">
      <w:pPr>
        <w:numPr>
          <w:ilvl w:val="0"/>
          <w:numId w:val="32"/>
        </w:numPr>
        <w:spacing w:before="0" w:after="0" w:line="240" w:lineRule="auto"/>
        <w:contextualSpacing/>
        <w:rPr>
          <w:del w:id="84" w:author="Peter Anema" w:date="2021-08-16T10:59:00Z"/>
          <w:rFonts w:cstheme="minorHAnsi"/>
          <w:color w:val="000000" w:themeColor="text1"/>
          <w:sz w:val="20"/>
        </w:rPr>
      </w:pPr>
      <w:del w:id="85" w:author="Peter Anema" w:date="2021-08-16T10:59:00Z">
        <w:r w:rsidDel="004B18BA">
          <w:rPr>
            <w:rFonts w:cstheme="minorHAnsi"/>
            <w:color w:val="000000" w:themeColor="text1"/>
            <w:sz w:val="20"/>
          </w:rPr>
          <w:delText>Weten wanneer je Python gebruikt</w:delText>
        </w:r>
      </w:del>
    </w:p>
    <w:p w14:paraId="6A822999" w14:textId="73D6BE90" w:rsidR="00B9568F" w:rsidRDefault="00B9568F" w:rsidP="00B9568F">
      <w:pPr>
        <w:spacing w:before="0" w:after="0" w:line="240" w:lineRule="auto"/>
        <w:contextualSpacing/>
        <w:rPr>
          <w:ins w:id="86" w:author="Peter Anema" w:date="2021-08-16T11:11:00Z"/>
          <w:rFonts w:cstheme="minorHAnsi"/>
          <w:color w:val="000000" w:themeColor="text1"/>
          <w:sz w:val="20"/>
        </w:rPr>
      </w:pPr>
      <w:ins w:id="87" w:author="Peter Anema" w:date="2021-08-16T11:11:00Z">
        <w:r w:rsidRPr="00B9568F">
          <w:rPr>
            <w:rFonts w:cstheme="minorHAnsi"/>
            <w:color w:val="000000" w:themeColor="text1"/>
            <w:sz w:val="20"/>
          </w:rPr>
          <w:t>Na het afronden van deze module kun je:</w:t>
        </w:r>
      </w:ins>
    </w:p>
    <w:p w14:paraId="1059823E" w14:textId="77777777" w:rsidR="00B9568F" w:rsidRPr="00B9568F" w:rsidRDefault="00B9568F" w:rsidP="00B9568F">
      <w:pPr>
        <w:spacing w:before="0" w:after="0" w:line="240" w:lineRule="auto"/>
        <w:contextualSpacing/>
        <w:rPr>
          <w:ins w:id="88" w:author="Peter Anema" w:date="2021-08-16T11:11:00Z"/>
          <w:rFonts w:cstheme="minorHAnsi"/>
          <w:color w:val="000000" w:themeColor="text1"/>
          <w:sz w:val="20"/>
        </w:rPr>
      </w:pPr>
    </w:p>
    <w:p w14:paraId="1E82BD95" w14:textId="77777777" w:rsidR="00B9568F" w:rsidRPr="00B9568F" w:rsidRDefault="00B9568F" w:rsidP="00B9568F">
      <w:pPr>
        <w:spacing w:before="0" w:after="0" w:line="240" w:lineRule="auto"/>
        <w:contextualSpacing/>
        <w:rPr>
          <w:ins w:id="89" w:author="Peter Anema" w:date="2021-08-16T11:11:00Z"/>
          <w:rFonts w:cstheme="minorHAnsi"/>
          <w:color w:val="000000" w:themeColor="text1"/>
          <w:sz w:val="20"/>
        </w:rPr>
      </w:pPr>
      <w:ins w:id="90" w:author="Peter Anema" w:date="2021-08-16T11:11:00Z">
        <w:r w:rsidRPr="00B9568F">
          <w:rPr>
            <w:rFonts w:cstheme="minorHAnsi"/>
            <w:color w:val="000000" w:themeColor="text1"/>
            <w:sz w:val="20"/>
          </w:rPr>
          <w:t>•</w:t>
        </w:r>
        <w:r w:rsidRPr="00B9568F">
          <w:rPr>
            <w:rFonts w:cstheme="minorHAnsi"/>
            <w:color w:val="000000" w:themeColor="text1"/>
            <w:sz w:val="20"/>
          </w:rPr>
          <w:tab/>
          <w:t>Inzicht hebben in de achtergronden van Python</w:t>
        </w:r>
      </w:ins>
    </w:p>
    <w:p w14:paraId="18AFBF4B" w14:textId="77777777" w:rsidR="00B9568F" w:rsidRPr="00B9568F" w:rsidRDefault="00B9568F" w:rsidP="00B9568F">
      <w:pPr>
        <w:spacing w:before="0" w:after="0" w:line="240" w:lineRule="auto"/>
        <w:contextualSpacing/>
        <w:rPr>
          <w:ins w:id="91" w:author="Peter Anema" w:date="2021-08-16T11:11:00Z"/>
          <w:rFonts w:cstheme="minorHAnsi"/>
          <w:color w:val="000000" w:themeColor="text1"/>
          <w:sz w:val="20"/>
        </w:rPr>
      </w:pPr>
      <w:ins w:id="92" w:author="Peter Anema" w:date="2021-08-16T11:11:00Z">
        <w:r w:rsidRPr="00B9568F">
          <w:rPr>
            <w:rFonts w:cstheme="minorHAnsi"/>
            <w:color w:val="000000" w:themeColor="text1"/>
            <w:sz w:val="20"/>
          </w:rPr>
          <w:t>•</w:t>
        </w:r>
        <w:r w:rsidRPr="00B9568F">
          <w:rPr>
            <w:rFonts w:cstheme="minorHAnsi"/>
            <w:color w:val="000000" w:themeColor="text1"/>
            <w:sz w:val="20"/>
          </w:rPr>
          <w:tab/>
          <w:t>Weten hoe je een Python programma schrijft en uitvoert</w:t>
        </w:r>
      </w:ins>
    </w:p>
    <w:p w14:paraId="294A62A2" w14:textId="77777777" w:rsidR="00B9568F" w:rsidRPr="00B9568F" w:rsidRDefault="00B9568F" w:rsidP="00B9568F">
      <w:pPr>
        <w:spacing w:before="0" w:after="0" w:line="240" w:lineRule="auto"/>
        <w:contextualSpacing/>
        <w:rPr>
          <w:ins w:id="93" w:author="Peter Anema" w:date="2021-08-16T11:11:00Z"/>
          <w:rFonts w:cstheme="minorHAnsi"/>
          <w:color w:val="000000" w:themeColor="text1"/>
          <w:sz w:val="20"/>
        </w:rPr>
      </w:pPr>
      <w:ins w:id="94" w:author="Peter Anema" w:date="2021-08-16T11:11:00Z">
        <w:r w:rsidRPr="00B9568F">
          <w:rPr>
            <w:rFonts w:cstheme="minorHAnsi"/>
            <w:color w:val="000000" w:themeColor="text1"/>
            <w:sz w:val="20"/>
          </w:rPr>
          <w:t>•</w:t>
        </w:r>
        <w:r w:rsidRPr="00B9568F">
          <w:rPr>
            <w:rFonts w:cstheme="minorHAnsi"/>
            <w:color w:val="000000" w:themeColor="text1"/>
            <w:sz w:val="20"/>
          </w:rPr>
          <w:tab/>
          <w:t>De basisprincipes van programmeren in Python kennen</w:t>
        </w:r>
      </w:ins>
    </w:p>
    <w:p w14:paraId="25B6B825" w14:textId="77777777" w:rsidR="00B9568F" w:rsidRPr="00B9568F" w:rsidRDefault="00B9568F" w:rsidP="00B9568F">
      <w:pPr>
        <w:spacing w:before="0" w:after="0" w:line="240" w:lineRule="auto"/>
        <w:contextualSpacing/>
        <w:rPr>
          <w:ins w:id="95" w:author="Peter Anema" w:date="2021-08-16T11:11:00Z"/>
          <w:rFonts w:cstheme="minorHAnsi"/>
          <w:color w:val="000000" w:themeColor="text1"/>
          <w:sz w:val="20"/>
        </w:rPr>
      </w:pPr>
      <w:ins w:id="96" w:author="Peter Anema" w:date="2021-08-16T11:11:00Z">
        <w:r w:rsidRPr="00B9568F">
          <w:rPr>
            <w:rFonts w:cstheme="minorHAnsi"/>
            <w:color w:val="000000" w:themeColor="text1"/>
            <w:sz w:val="20"/>
          </w:rPr>
          <w:t>•</w:t>
        </w:r>
        <w:r w:rsidRPr="00B9568F">
          <w:rPr>
            <w:rFonts w:cstheme="minorHAnsi"/>
            <w:color w:val="000000" w:themeColor="text1"/>
            <w:sz w:val="20"/>
          </w:rPr>
          <w:tab/>
          <w:t>Kunnen werken met functies in Python</w:t>
        </w:r>
      </w:ins>
    </w:p>
    <w:p w14:paraId="1DDDDA36" w14:textId="6DC32E5E" w:rsidR="008F2BD6" w:rsidRDefault="00B9568F" w:rsidP="00B9568F">
      <w:pPr>
        <w:spacing w:before="0" w:after="0" w:line="240" w:lineRule="auto"/>
        <w:contextualSpacing/>
        <w:rPr>
          <w:rFonts w:cstheme="minorHAnsi"/>
          <w:color w:val="000000" w:themeColor="text1"/>
          <w:sz w:val="20"/>
        </w:rPr>
      </w:pPr>
      <w:ins w:id="97" w:author="Peter Anema" w:date="2021-08-16T11:11:00Z">
        <w:r w:rsidRPr="00B9568F">
          <w:rPr>
            <w:rFonts w:cstheme="minorHAnsi"/>
            <w:color w:val="000000" w:themeColor="text1"/>
            <w:sz w:val="20"/>
          </w:rPr>
          <w:t>•</w:t>
        </w:r>
        <w:r w:rsidRPr="00B9568F">
          <w:rPr>
            <w:rFonts w:cstheme="minorHAnsi"/>
            <w:color w:val="000000" w:themeColor="text1"/>
            <w:sz w:val="20"/>
          </w:rPr>
          <w:tab/>
          <w:t>Kunnen werken met de datastructuren van Python</w:t>
        </w:r>
      </w:ins>
    </w:p>
    <w:p w14:paraId="31086076" w14:textId="77777777" w:rsidR="00BC6EC2" w:rsidRDefault="00BC6EC2" w:rsidP="00BC6EC2">
      <w:pPr>
        <w:spacing w:before="0" w:after="0" w:line="240" w:lineRule="auto"/>
        <w:contextualSpacing/>
        <w:rPr>
          <w:rFonts w:cstheme="minorHAnsi"/>
          <w:color w:val="000000" w:themeColor="text1"/>
          <w:sz w:val="20"/>
        </w:rPr>
      </w:pPr>
    </w:p>
    <w:p w14:paraId="1C577AA7" w14:textId="5F0C8F37" w:rsidR="004C54A7" w:rsidRPr="001E4284" w:rsidRDefault="004C54A7" w:rsidP="004C54A7">
      <w:pPr>
        <w:pStyle w:val="Kop3"/>
      </w:pPr>
      <w:bookmarkStart w:id="98" w:name="_Toc78365684"/>
      <w:r w:rsidRPr="001E4284">
        <w:t>Lesleerdoelen dag 1</w:t>
      </w:r>
      <w:bookmarkEnd w:id="98"/>
      <w:r w:rsidRPr="001E4284">
        <w:t xml:space="preserve"> </w:t>
      </w:r>
    </w:p>
    <w:p w14:paraId="5757DA1A" w14:textId="163AD954" w:rsidR="00E26D2E" w:rsidRPr="008901DF" w:rsidRDefault="00E26D2E" w:rsidP="00E26D2E">
      <w:pPr>
        <w:spacing w:before="0" w:after="0" w:line="240" w:lineRule="auto"/>
        <w:contextualSpacing/>
        <w:rPr>
          <w:rFonts w:cstheme="minorHAnsi"/>
          <w:color w:val="000000" w:themeColor="text1"/>
          <w:sz w:val="20"/>
        </w:rPr>
      </w:pPr>
      <w:r w:rsidRPr="008901DF">
        <w:rPr>
          <w:rFonts w:cstheme="minorHAnsi"/>
          <w:color w:val="000000" w:themeColor="text1"/>
          <w:sz w:val="20"/>
        </w:rPr>
        <w:t xml:space="preserve">Na het bestuderen van de theorie en het afronden van deze </w:t>
      </w:r>
      <w:r w:rsidR="00BB0687">
        <w:rPr>
          <w:rFonts w:cstheme="minorHAnsi"/>
          <w:color w:val="000000" w:themeColor="text1"/>
          <w:sz w:val="20"/>
        </w:rPr>
        <w:t xml:space="preserve">eerste </w:t>
      </w:r>
      <w:proofErr w:type="spellStart"/>
      <w:r w:rsidRPr="008901DF">
        <w:rPr>
          <w:rFonts w:cstheme="minorHAnsi"/>
          <w:color w:val="000000" w:themeColor="text1"/>
          <w:sz w:val="20"/>
        </w:rPr>
        <w:t>trainingsdag</w:t>
      </w:r>
      <w:proofErr w:type="spellEnd"/>
      <w:r w:rsidRPr="008901DF">
        <w:rPr>
          <w:rFonts w:cstheme="minorHAnsi"/>
          <w:color w:val="000000" w:themeColor="text1"/>
          <w:sz w:val="20"/>
        </w:rPr>
        <w:t> kun je:</w:t>
      </w:r>
    </w:p>
    <w:p w14:paraId="29696350" w14:textId="77777777" w:rsidR="00BC6EC2" w:rsidRDefault="00BC6EC2" w:rsidP="00BC6EC2">
      <w:pPr>
        <w:spacing w:before="0" w:after="0" w:line="240" w:lineRule="auto"/>
        <w:contextualSpacing/>
        <w:rPr>
          <w:rFonts w:cstheme="minorHAnsi"/>
          <w:color w:val="000000" w:themeColor="text1"/>
          <w:sz w:val="20"/>
        </w:rPr>
      </w:pPr>
    </w:p>
    <w:p w14:paraId="74F9149E" w14:textId="77777777" w:rsidR="004B18BA" w:rsidRPr="004B18BA" w:rsidRDefault="004B18BA" w:rsidP="004B18BA">
      <w:pPr>
        <w:spacing w:before="0" w:after="0" w:line="240" w:lineRule="auto"/>
        <w:contextualSpacing/>
        <w:rPr>
          <w:ins w:id="99" w:author="Peter Anema" w:date="2021-08-16T11:08:00Z"/>
          <w:rFonts w:cstheme="minorHAnsi"/>
          <w:color w:val="000000" w:themeColor="text1"/>
          <w:sz w:val="20"/>
          <w:shd w:val="clear" w:color="auto" w:fill="FFFF00"/>
        </w:rPr>
      </w:pPr>
      <w:ins w:id="100" w:author="Peter Anema" w:date="2021-08-16T11:08:00Z">
        <w:r w:rsidRPr="004B18BA">
          <w:rPr>
            <w:rFonts w:cstheme="minorHAnsi"/>
            <w:color w:val="000000" w:themeColor="text1"/>
            <w:sz w:val="20"/>
            <w:shd w:val="clear" w:color="auto" w:fill="FFFF00"/>
          </w:rPr>
          <w:t>•</w:t>
        </w:r>
        <w:r w:rsidRPr="004B18BA">
          <w:rPr>
            <w:rFonts w:cstheme="minorHAnsi"/>
            <w:color w:val="000000" w:themeColor="text1"/>
            <w:sz w:val="20"/>
            <w:shd w:val="clear" w:color="auto" w:fill="FFFF00"/>
          </w:rPr>
          <w:tab/>
          <w:t>Inzicht hebben in de achtergronden van Python</w:t>
        </w:r>
      </w:ins>
    </w:p>
    <w:p w14:paraId="1298EFBB" w14:textId="7521485F" w:rsidR="004B18BA" w:rsidRPr="004B18BA" w:rsidRDefault="004B18BA" w:rsidP="004B18BA">
      <w:pPr>
        <w:spacing w:before="0" w:after="0" w:line="240" w:lineRule="auto"/>
        <w:contextualSpacing/>
        <w:rPr>
          <w:ins w:id="101" w:author="Peter Anema" w:date="2021-08-16T11:08:00Z"/>
          <w:rFonts w:cstheme="minorHAnsi"/>
          <w:color w:val="000000" w:themeColor="text1"/>
          <w:sz w:val="20"/>
          <w:shd w:val="clear" w:color="auto" w:fill="FFFF00"/>
        </w:rPr>
      </w:pPr>
      <w:ins w:id="102" w:author="Peter Anema" w:date="2021-08-16T11:08:00Z">
        <w:r w:rsidRPr="004B18BA">
          <w:rPr>
            <w:rFonts w:cstheme="minorHAnsi"/>
            <w:color w:val="000000" w:themeColor="text1"/>
            <w:sz w:val="20"/>
            <w:shd w:val="clear" w:color="auto" w:fill="FFFF00"/>
          </w:rPr>
          <w:t>•</w:t>
        </w:r>
        <w:r w:rsidRPr="004B18BA">
          <w:rPr>
            <w:rFonts w:cstheme="minorHAnsi"/>
            <w:color w:val="000000" w:themeColor="text1"/>
            <w:sz w:val="20"/>
            <w:shd w:val="clear" w:color="auto" w:fill="FFFF00"/>
          </w:rPr>
          <w:tab/>
          <w:t>Interactief werken met Python in de console</w:t>
        </w:r>
      </w:ins>
    </w:p>
    <w:p w14:paraId="10319601" w14:textId="18E24D1D" w:rsidR="004B18BA" w:rsidRPr="004B18BA" w:rsidRDefault="004B18BA" w:rsidP="004B18BA">
      <w:pPr>
        <w:spacing w:before="0" w:after="0" w:line="240" w:lineRule="auto"/>
        <w:contextualSpacing/>
        <w:rPr>
          <w:ins w:id="103" w:author="Peter Anema" w:date="2021-08-16T11:08:00Z"/>
          <w:rFonts w:cstheme="minorHAnsi"/>
          <w:color w:val="000000" w:themeColor="text1"/>
          <w:sz w:val="20"/>
          <w:shd w:val="clear" w:color="auto" w:fill="FFFF00"/>
        </w:rPr>
      </w:pPr>
      <w:ins w:id="104" w:author="Peter Anema" w:date="2021-08-16T11:08:00Z">
        <w:r w:rsidRPr="004B18BA">
          <w:rPr>
            <w:rFonts w:cstheme="minorHAnsi"/>
            <w:color w:val="000000" w:themeColor="text1"/>
            <w:sz w:val="20"/>
            <w:shd w:val="clear" w:color="auto" w:fill="FFFF00"/>
          </w:rPr>
          <w:t>•</w:t>
        </w:r>
        <w:r w:rsidRPr="004B18BA">
          <w:rPr>
            <w:rFonts w:cstheme="minorHAnsi"/>
            <w:color w:val="000000" w:themeColor="text1"/>
            <w:sz w:val="20"/>
            <w:shd w:val="clear" w:color="auto" w:fill="FFFF00"/>
          </w:rPr>
          <w:tab/>
          <w:t>Een Python script maken en uitvoeren</w:t>
        </w:r>
      </w:ins>
    </w:p>
    <w:p w14:paraId="59545943" w14:textId="39367B4E" w:rsidR="004B18BA" w:rsidRPr="004B18BA" w:rsidRDefault="004B18BA" w:rsidP="004B18BA">
      <w:pPr>
        <w:spacing w:before="0" w:after="0" w:line="240" w:lineRule="auto"/>
        <w:contextualSpacing/>
        <w:rPr>
          <w:ins w:id="105" w:author="Peter Anema" w:date="2021-08-16T11:08:00Z"/>
          <w:rFonts w:cstheme="minorHAnsi"/>
          <w:color w:val="000000" w:themeColor="text1"/>
          <w:sz w:val="20"/>
          <w:shd w:val="clear" w:color="auto" w:fill="FFFF00"/>
        </w:rPr>
      </w:pPr>
      <w:ins w:id="106" w:author="Peter Anema" w:date="2021-08-16T11:08:00Z">
        <w:r w:rsidRPr="004B18BA">
          <w:rPr>
            <w:rFonts w:cstheme="minorHAnsi"/>
            <w:color w:val="000000" w:themeColor="text1"/>
            <w:sz w:val="20"/>
            <w:shd w:val="clear" w:color="auto" w:fill="FFFF00"/>
          </w:rPr>
          <w:t>•</w:t>
        </w:r>
        <w:r w:rsidRPr="004B18BA">
          <w:rPr>
            <w:rFonts w:cstheme="minorHAnsi"/>
            <w:color w:val="000000" w:themeColor="text1"/>
            <w:sz w:val="20"/>
            <w:shd w:val="clear" w:color="auto" w:fill="FFFF00"/>
          </w:rPr>
          <w:tab/>
        </w:r>
      </w:ins>
      <w:ins w:id="107" w:author="Peter Anema" w:date="2021-08-16T11:13:00Z">
        <w:r w:rsidR="00B9568F">
          <w:rPr>
            <w:rFonts w:cstheme="minorHAnsi"/>
            <w:color w:val="000000" w:themeColor="text1"/>
            <w:sz w:val="20"/>
            <w:shd w:val="clear" w:color="auto" w:fill="FFFF00"/>
          </w:rPr>
          <w:t>W</w:t>
        </w:r>
      </w:ins>
      <w:ins w:id="108" w:author="Peter Anema" w:date="2021-08-16T11:08:00Z">
        <w:r w:rsidRPr="004B18BA">
          <w:rPr>
            <w:rFonts w:cstheme="minorHAnsi"/>
            <w:color w:val="000000" w:themeColor="text1"/>
            <w:sz w:val="20"/>
            <w:shd w:val="clear" w:color="auto" w:fill="FFFF00"/>
          </w:rPr>
          <w:t>erken met een IDE (</w:t>
        </w:r>
        <w:proofErr w:type="spellStart"/>
        <w:r w:rsidRPr="004B18BA">
          <w:rPr>
            <w:rFonts w:cstheme="minorHAnsi"/>
            <w:color w:val="000000" w:themeColor="text1"/>
            <w:sz w:val="20"/>
            <w:shd w:val="clear" w:color="auto" w:fill="FFFF00"/>
          </w:rPr>
          <w:t>Integrated</w:t>
        </w:r>
        <w:proofErr w:type="spellEnd"/>
        <w:r w:rsidRPr="004B18BA">
          <w:rPr>
            <w:rFonts w:cstheme="minorHAnsi"/>
            <w:color w:val="000000" w:themeColor="text1"/>
            <w:sz w:val="20"/>
            <w:shd w:val="clear" w:color="auto" w:fill="FFFF00"/>
          </w:rPr>
          <w:t xml:space="preserve"> Development Environment)</w:t>
        </w:r>
      </w:ins>
    </w:p>
    <w:p w14:paraId="13F14253" w14:textId="7A2527DD" w:rsidR="004B18BA" w:rsidRPr="004B18BA" w:rsidRDefault="004B18BA" w:rsidP="004B18BA">
      <w:pPr>
        <w:spacing w:before="0" w:after="0" w:line="240" w:lineRule="auto"/>
        <w:contextualSpacing/>
        <w:rPr>
          <w:ins w:id="109" w:author="Peter Anema" w:date="2021-08-16T11:08:00Z"/>
          <w:rFonts w:cstheme="minorHAnsi"/>
          <w:color w:val="000000" w:themeColor="text1"/>
          <w:sz w:val="20"/>
          <w:shd w:val="clear" w:color="auto" w:fill="FFFF00"/>
        </w:rPr>
      </w:pPr>
      <w:ins w:id="110" w:author="Peter Anema" w:date="2021-08-16T11:08:00Z">
        <w:r w:rsidRPr="004B18BA">
          <w:rPr>
            <w:rFonts w:cstheme="minorHAnsi"/>
            <w:color w:val="000000" w:themeColor="text1"/>
            <w:sz w:val="20"/>
            <w:shd w:val="clear" w:color="auto" w:fill="FFFF00"/>
          </w:rPr>
          <w:t>•</w:t>
        </w:r>
        <w:r w:rsidRPr="004B18BA">
          <w:rPr>
            <w:rFonts w:cstheme="minorHAnsi"/>
            <w:color w:val="000000" w:themeColor="text1"/>
            <w:sz w:val="20"/>
            <w:shd w:val="clear" w:color="auto" w:fill="FFFF00"/>
          </w:rPr>
          <w:tab/>
          <w:t>Gebruik maken van numerieke variabelen</w:t>
        </w:r>
      </w:ins>
    </w:p>
    <w:p w14:paraId="298A1B9B" w14:textId="7E7742E4" w:rsidR="004B18BA" w:rsidRPr="004B18BA" w:rsidRDefault="004B18BA" w:rsidP="004B18BA">
      <w:pPr>
        <w:spacing w:before="0" w:after="0" w:line="240" w:lineRule="auto"/>
        <w:contextualSpacing/>
        <w:rPr>
          <w:ins w:id="111" w:author="Peter Anema" w:date="2021-08-16T11:08:00Z"/>
          <w:rFonts w:cstheme="minorHAnsi"/>
          <w:color w:val="000000" w:themeColor="text1"/>
          <w:sz w:val="20"/>
          <w:shd w:val="clear" w:color="auto" w:fill="FFFF00"/>
        </w:rPr>
      </w:pPr>
      <w:ins w:id="112" w:author="Peter Anema" w:date="2021-08-16T11:08:00Z">
        <w:r w:rsidRPr="004B18BA">
          <w:rPr>
            <w:rFonts w:cstheme="minorHAnsi"/>
            <w:color w:val="000000" w:themeColor="text1"/>
            <w:sz w:val="20"/>
            <w:shd w:val="clear" w:color="auto" w:fill="FFFF00"/>
          </w:rPr>
          <w:t>•</w:t>
        </w:r>
        <w:r w:rsidRPr="004B18BA">
          <w:rPr>
            <w:rFonts w:cstheme="minorHAnsi"/>
            <w:color w:val="000000" w:themeColor="text1"/>
            <w:sz w:val="20"/>
            <w:shd w:val="clear" w:color="auto" w:fill="FFFF00"/>
          </w:rPr>
          <w:tab/>
          <w:t>Gebruik maken van strings</w:t>
        </w:r>
      </w:ins>
    </w:p>
    <w:p w14:paraId="5DEDB9B6" w14:textId="3A000AF6" w:rsidR="001E4284" w:rsidDel="004B18BA" w:rsidRDefault="004B18BA" w:rsidP="004B18BA">
      <w:pPr>
        <w:spacing w:before="0" w:after="0" w:line="240" w:lineRule="auto"/>
        <w:contextualSpacing/>
        <w:rPr>
          <w:del w:id="113" w:author="Peter Anema" w:date="2021-08-16T11:07:00Z"/>
          <w:rFonts w:eastAsia="Osaka"/>
          <w:color w:val="000000" w:themeColor="text1"/>
          <w:sz w:val="20"/>
        </w:rPr>
      </w:pPr>
      <w:ins w:id="114" w:author="Peter Anema" w:date="2021-08-16T11:08:00Z">
        <w:r w:rsidRPr="004B18BA">
          <w:rPr>
            <w:rFonts w:cstheme="minorHAnsi"/>
            <w:color w:val="000000" w:themeColor="text1"/>
            <w:sz w:val="20"/>
            <w:shd w:val="clear" w:color="auto" w:fill="FFFF00"/>
          </w:rPr>
          <w:t>•</w:t>
        </w:r>
        <w:r w:rsidRPr="004B18BA">
          <w:rPr>
            <w:rFonts w:cstheme="minorHAnsi"/>
            <w:color w:val="000000" w:themeColor="text1"/>
            <w:sz w:val="20"/>
            <w:shd w:val="clear" w:color="auto" w:fill="FFFF00"/>
          </w:rPr>
          <w:tab/>
        </w:r>
      </w:ins>
      <w:ins w:id="115" w:author="Peter Anema" w:date="2021-08-16T11:13:00Z">
        <w:r w:rsidR="00B9568F">
          <w:rPr>
            <w:rFonts w:cstheme="minorHAnsi"/>
            <w:color w:val="000000" w:themeColor="text1"/>
            <w:sz w:val="20"/>
            <w:shd w:val="clear" w:color="auto" w:fill="FFFF00"/>
          </w:rPr>
          <w:t>W</w:t>
        </w:r>
      </w:ins>
      <w:ins w:id="116" w:author="Peter Anema" w:date="2021-08-16T11:08:00Z">
        <w:r w:rsidRPr="004B18BA">
          <w:rPr>
            <w:rFonts w:cstheme="minorHAnsi"/>
            <w:color w:val="000000" w:themeColor="text1"/>
            <w:sz w:val="20"/>
            <w:shd w:val="clear" w:color="auto" w:fill="FFFF00"/>
          </w:rPr>
          <w:t>erken met verschillende flow control statements</w:t>
        </w:r>
      </w:ins>
      <w:del w:id="117" w:author="Peter Anema" w:date="2021-08-16T11:07:00Z">
        <w:r w:rsidR="001E4284" w:rsidRPr="00EF4806" w:rsidDel="004B18BA">
          <w:rPr>
            <w:rFonts w:cstheme="minorHAnsi"/>
            <w:color w:val="000000" w:themeColor="text1"/>
            <w:sz w:val="20"/>
            <w:shd w:val="clear" w:color="auto" w:fill="FFFF00"/>
          </w:rPr>
          <w:delText>DIT STUK WORDT INGEVULD DOOR PETER ANEMA</w:delText>
        </w:r>
      </w:del>
    </w:p>
    <w:p w14:paraId="00026343" w14:textId="77777777" w:rsidR="004B18BA" w:rsidRDefault="004B18BA" w:rsidP="001E4284">
      <w:pPr>
        <w:spacing w:before="0" w:after="0" w:line="240" w:lineRule="auto"/>
        <w:contextualSpacing/>
        <w:rPr>
          <w:ins w:id="118" w:author="Peter Anema" w:date="2021-08-16T11:07:00Z"/>
          <w:rFonts w:cstheme="minorHAnsi"/>
          <w:color w:val="000000" w:themeColor="text1"/>
          <w:sz w:val="20"/>
          <w:shd w:val="clear" w:color="auto" w:fill="FFFF00"/>
        </w:rPr>
      </w:pPr>
    </w:p>
    <w:p w14:paraId="4F219276" w14:textId="001F035E" w:rsidR="00BC6EC2" w:rsidRDefault="00BC6EC2">
      <w:pPr>
        <w:spacing w:before="0" w:after="0" w:line="240" w:lineRule="auto"/>
        <w:contextualSpacing/>
        <w:rPr>
          <w:ins w:id="119" w:author="Peter Anema" w:date="2021-08-16T11:00:00Z"/>
          <w:rFonts w:eastAsia="Osaka"/>
          <w:color w:val="000000" w:themeColor="text1"/>
          <w:sz w:val="20"/>
        </w:rPr>
        <w:pPrChange w:id="120" w:author="Peter Anema" w:date="2021-08-16T11:07:00Z">
          <w:pPr/>
        </w:pPrChange>
      </w:pPr>
    </w:p>
    <w:p w14:paraId="2DD041D7" w14:textId="33C2CBA3" w:rsidR="004B18BA" w:rsidRPr="004B18BA" w:rsidDel="004B18BA" w:rsidRDefault="004B18BA" w:rsidP="00BC6EC2">
      <w:pPr>
        <w:pStyle w:val="Lijstalinea"/>
        <w:numPr>
          <w:ilvl w:val="0"/>
          <w:numId w:val="44"/>
        </w:numPr>
        <w:rPr>
          <w:del w:id="121" w:author="Peter Anema" w:date="2021-08-16T11:02:00Z"/>
          <w:rFonts w:eastAsiaTheme="minorEastAsia"/>
          <w:rPrChange w:id="122" w:author="Peter Anema" w:date="2021-08-16T11:07:00Z">
            <w:rPr>
              <w:del w:id="123" w:author="Peter Anema" w:date="2021-08-16T11:02:00Z"/>
              <w:rFonts w:eastAsia="Osaka"/>
              <w:color w:val="000000" w:themeColor="text1"/>
              <w:sz w:val="20"/>
            </w:rPr>
          </w:rPrChange>
        </w:rPr>
      </w:pPr>
    </w:p>
    <w:p w14:paraId="0DDF3EAA" w14:textId="1DDE4A08" w:rsidR="004B18BA" w:rsidRPr="004B18BA" w:rsidDel="004B18BA" w:rsidRDefault="004B18BA">
      <w:pPr>
        <w:pStyle w:val="Lijstalinea"/>
        <w:numPr>
          <w:ilvl w:val="0"/>
          <w:numId w:val="44"/>
        </w:numPr>
        <w:rPr>
          <w:del w:id="124" w:author="Peter Anema" w:date="2021-08-16T11:07:00Z"/>
          <w:rFonts w:eastAsia="Osaka"/>
          <w:color w:val="000000" w:themeColor="text1"/>
          <w:sz w:val="20"/>
          <w:rPrChange w:id="125" w:author="Peter Anema" w:date="2021-08-16T11:02:00Z">
            <w:rPr>
              <w:del w:id="126" w:author="Peter Anema" w:date="2021-08-16T11:07:00Z"/>
              <w:rFonts w:eastAsia="Osaka"/>
            </w:rPr>
          </w:rPrChange>
        </w:rPr>
        <w:pPrChange w:id="127" w:author="Peter Anema" w:date="2021-08-16T11:02:00Z">
          <w:pPr/>
        </w:pPrChange>
      </w:pPr>
    </w:p>
    <w:p w14:paraId="6220FE99" w14:textId="530AF4D2" w:rsidR="004C54A7" w:rsidDel="004B18BA" w:rsidRDefault="004C54A7" w:rsidP="00BC6EC2">
      <w:pPr>
        <w:rPr>
          <w:del w:id="128" w:author="Peter Anema" w:date="2021-08-16T11:07:00Z"/>
          <w:rFonts w:eastAsia="Osaka"/>
          <w:color w:val="000000" w:themeColor="text1"/>
          <w:sz w:val="20"/>
        </w:rPr>
      </w:pPr>
    </w:p>
    <w:p w14:paraId="560C68BA" w14:textId="542213E0" w:rsidR="004C54A7" w:rsidRPr="001E4284" w:rsidRDefault="004C54A7" w:rsidP="004C54A7">
      <w:pPr>
        <w:pStyle w:val="Kop3"/>
      </w:pPr>
      <w:bookmarkStart w:id="129" w:name="_Toc78365685"/>
      <w:r w:rsidRPr="001E4284">
        <w:t>Lesleerdoelen dag 2</w:t>
      </w:r>
      <w:bookmarkEnd w:id="129"/>
      <w:r w:rsidRPr="001E4284">
        <w:t xml:space="preserve"> </w:t>
      </w:r>
    </w:p>
    <w:p w14:paraId="3A0861A7" w14:textId="05716C6E" w:rsidR="00BB0687" w:rsidRPr="008901DF" w:rsidDel="00B9568F" w:rsidRDefault="00BB0687" w:rsidP="00BB0687">
      <w:pPr>
        <w:spacing w:before="0" w:after="0" w:line="240" w:lineRule="auto"/>
        <w:contextualSpacing/>
        <w:rPr>
          <w:del w:id="130" w:author="Peter Anema" w:date="2021-08-16T11:14:00Z"/>
          <w:rFonts w:cstheme="minorHAnsi"/>
          <w:color w:val="000000" w:themeColor="text1"/>
          <w:sz w:val="20"/>
        </w:rPr>
      </w:pPr>
      <w:r w:rsidRPr="008901DF">
        <w:rPr>
          <w:rFonts w:cstheme="minorHAnsi"/>
          <w:color w:val="000000" w:themeColor="text1"/>
          <w:sz w:val="20"/>
        </w:rPr>
        <w:t xml:space="preserve">Na het bestuderen van de theorie en het afronden van deze </w:t>
      </w:r>
      <w:del w:id="131" w:author="Peter Anema" w:date="2021-08-16T11:02:00Z">
        <w:r w:rsidDel="004B18BA">
          <w:rPr>
            <w:rFonts w:cstheme="minorHAnsi"/>
            <w:color w:val="000000" w:themeColor="text1"/>
            <w:sz w:val="20"/>
          </w:rPr>
          <w:delText xml:space="preserve">eerste </w:delText>
        </w:r>
      </w:del>
      <w:ins w:id="132" w:author="Peter Anema" w:date="2021-08-16T11:02:00Z">
        <w:r w:rsidR="004B18BA">
          <w:rPr>
            <w:rFonts w:cstheme="minorHAnsi"/>
            <w:color w:val="000000" w:themeColor="text1"/>
            <w:sz w:val="20"/>
          </w:rPr>
          <w:t xml:space="preserve">tweede </w:t>
        </w:r>
      </w:ins>
      <w:proofErr w:type="spellStart"/>
      <w:r w:rsidRPr="008901DF">
        <w:rPr>
          <w:rFonts w:cstheme="minorHAnsi"/>
          <w:color w:val="000000" w:themeColor="text1"/>
          <w:sz w:val="20"/>
        </w:rPr>
        <w:t>trainingsdag</w:t>
      </w:r>
      <w:proofErr w:type="spellEnd"/>
      <w:r w:rsidRPr="008901DF">
        <w:rPr>
          <w:rFonts w:cstheme="minorHAnsi"/>
          <w:color w:val="000000" w:themeColor="text1"/>
          <w:sz w:val="20"/>
        </w:rPr>
        <w:t> kun je:</w:t>
      </w:r>
    </w:p>
    <w:p w14:paraId="6E972167" w14:textId="52501A4A" w:rsidR="00BB0687" w:rsidDel="00B9568F" w:rsidRDefault="00BB0687" w:rsidP="00BC6EC2">
      <w:pPr>
        <w:rPr>
          <w:del w:id="133" w:author="Peter Anema" w:date="2021-08-16T11:14:00Z"/>
          <w:rFonts w:cstheme="minorHAnsi"/>
          <w:color w:val="000000" w:themeColor="text1"/>
          <w:sz w:val="20"/>
          <w:shd w:val="clear" w:color="auto" w:fill="FFFF00"/>
        </w:rPr>
      </w:pPr>
    </w:p>
    <w:p w14:paraId="7DBA5E24" w14:textId="77777777" w:rsidR="00B9568F" w:rsidRDefault="00B9568F" w:rsidP="00BB0687">
      <w:pPr>
        <w:spacing w:before="0" w:after="0" w:line="240" w:lineRule="auto"/>
        <w:contextualSpacing/>
        <w:rPr>
          <w:ins w:id="134" w:author="Peter Anema" w:date="2021-08-16T11:14:00Z"/>
          <w:rFonts w:cstheme="minorHAnsi"/>
          <w:color w:val="000000" w:themeColor="text1"/>
          <w:sz w:val="20"/>
        </w:rPr>
      </w:pPr>
    </w:p>
    <w:p w14:paraId="36E94F2D" w14:textId="6D202BFB" w:rsidR="00BB0687" w:rsidDel="00B9568F" w:rsidRDefault="00BB0687" w:rsidP="00B9568F">
      <w:pPr>
        <w:spacing w:before="0" w:after="0" w:line="240" w:lineRule="auto"/>
        <w:contextualSpacing/>
        <w:rPr>
          <w:del w:id="135" w:author="Peter Anema" w:date="2021-08-16T11:12:00Z"/>
          <w:rFonts w:cstheme="minorHAnsi"/>
          <w:color w:val="000000" w:themeColor="text1"/>
          <w:sz w:val="20"/>
          <w:shd w:val="clear" w:color="auto" w:fill="FFFF00"/>
        </w:rPr>
      </w:pPr>
      <w:del w:id="136" w:author="Peter Anema" w:date="2021-08-16T11:12:00Z">
        <w:r w:rsidRPr="00EF4806" w:rsidDel="00B9568F">
          <w:rPr>
            <w:rFonts w:cstheme="minorHAnsi"/>
            <w:color w:val="000000" w:themeColor="text1"/>
            <w:sz w:val="20"/>
            <w:shd w:val="clear" w:color="auto" w:fill="FFFF00"/>
          </w:rPr>
          <w:delText>DIT STUK WORDT INGEVULD DOOR PETER ANEMA</w:delText>
        </w:r>
      </w:del>
    </w:p>
    <w:p w14:paraId="06442E9A" w14:textId="77777777" w:rsidR="00B9568F" w:rsidRDefault="00B9568F" w:rsidP="00BC6EC2">
      <w:pPr>
        <w:rPr>
          <w:ins w:id="137" w:author="Peter Anema" w:date="2021-08-16T11:15:00Z"/>
          <w:rFonts w:cstheme="minorHAnsi"/>
          <w:color w:val="000000" w:themeColor="text1"/>
          <w:sz w:val="20"/>
          <w:shd w:val="clear" w:color="auto" w:fill="FFFF00"/>
        </w:rPr>
      </w:pPr>
    </w:p>
    <w:p w14:paraId="7F1ACB57" w14:textId="77777777" w:rsidR="00503AEB" w:rsidRPr="00503AEB" w:rsidRDefault="00503AEB" w:rsidP="00503AEB">
      <w:pPr>
        <w:spacing w:before="0" w:after="0" w:line="240" w:lineRule="auto"/>
        <w:contextualSpacing/>
        <w:rPr>
          <w:ins w:id="138" w:author="Peter Anema" w:date="2021-08-16T11:23:00Z"/>
          <w:rFonts w:cstheme="minorHAnsi"/>
          <w:color w:val="000000" w:themeColor="text1"/>
          <w:sz w:val="20"/>
          <w:shd w:val="clear" w:color="auto" w:fill="FFFF00"/>
        </w:rPr>
      </w:pPr>
      <w:ins w:id="139" w:author="Peter Anema" w:date="2021-08-16T11:23:00Z">
        <w:r w:rsidRPr="00503AEB">
          <w:rPr>
            <w:rFonts w:cstheme="minorHAnsi"/>
            <w:color w:val="000000" w:themeColor="text1"/>
            <w:sz w:val="20"/>
            <w:shd w:val="clear" w:color="auto" w:fill="FFFF00"/>
          </w:rPr>
          <w:t>•</w:t>
        </w:r>
        <w:r w:rsidRPr="00503AEB">
          <w:rPr>
            <w:rFonts w:cstheme="minorHAnsi"/>
            <w:color w:val="000000" w:themeColor="text1"/>
            <w:sz w:val="20"/>
            <w:shd w:val="clear" w:color="auto" w:fill="FFFF00"/>
          </w:rPr>
          <w:tab/>
          <w:t>Weten hoe functies worden gebruikt tijdens het programmeren</w:t>
        </w:r>
      </w:ins>
    </w:p>
    <w:p w14:paraId="41F7B70D" w14:textId="77777777" w:rsidR="00503AEB" w:rsidRPr="00503AEB" w:rsidRDefault="00503AEB" w:rsidP="00503AEB">
      <w:pPr>
        <w:spacing w:before="0" w:after="0" w:line="240" w:lineRule="auto"/>
        <w:contextualSpacing/>
        <w:rPr>
          <w:ins w:id="140" w:author="Peter Anema" w:date="2021-08-16T11:23:00Z"/>
          <w:rFonts w:cstheme="minorHAnsi"/>
          <w:color w:val="000000" w:themeColor="text1"/>
          <w:sz w:val="20"/>
          <w:shd w:val="clear" w:color="auto" w:fill="FFFF00"/>
        </w:rPr>
      </w:pPr>
      <w:ins w:id="141" w:author="Peter Anema" w:date="2021-08-16T11:23:00Z">
        <w:r w:rsidRPr="00503AEB">
          <w:rPr>
            <w:rFonts w:cstheme="minorHAnsi"/>
            <w:color w:val="000000" w:themeColor="text1"/>
            <w:sz w:val="20"/>
            <w:shd w:val="clear" w:color="auto" w:fill="FFFF00"/>
          </w:rPr>
          <w:t>•</w:t>
        </w:r>
        <w:r w:rsidRPr="00503AEB">
          <w:rPr>
            <w:rFonts w:cstheme="minorHAnsi"/>
            <w:color w:val="000000" w:themeColor="text1"/>
            <w:sz w:val="20"/>
            <w:shd w:val="clear" w:color="auto" w:fill="FFFF00"/>
          </w:rPr>
          <w:tab/>
          <w:t>Functies definiëren en gebruiken in Python</w:t>
        </w:r>
      </w:ins>
    </w:p>
    <w:p w14:paraId="57363DAC" w14:textId="77777777" w:rsidR="00503AEB" w:rsidRPr="00503AEB" w:rsidRDefault="00503AEB" w:rsidP="00503AEB">
      <w:pPr>
        <w:spacing w:before="0" w:after="0" w:line="240" w:lineRule="auto"/>
        <w:contextualSpacing/>
        <w:rPr>
          <w:ins w:id="142" w:author="Peter Anema" w:date="2021-08-16T11:23:00Z"/>
          <w:rFonts w:cstheme="minorHAnsi"/>
          <w:color w:val="000000" w:themeColor="text1"/>
          <w:sz w:val="20"/>
          <w:shd w:val="clear" w:color="auto" w:fill="FFFF00"/>
        </w:rPr>
      </w:pPr>
      <w:ins w:id="143" w:author="Peter Anema" w:date="2021-08-16T11:23:00Z">
        <w:r w:rsidRPr="00503AEB">
          <w:rPr>
            <w:rFonts w:cstheme="minorHAnsi"/>
            <w:color w:val="000000" w:themeColor="text1"/>
            <w:sz w:val="20"/>
            <w:shd w:val="clear" w:color="auto" w:fill="FFFF00"/>
          </w:rPr>
          <w:t>•</w:t>
        </w:r>
        <w:r w:rsidRPr="00503AEB">
          <w:rPr>
            <w:rFonts w:cstheme="minorHAnsi"/>
            <w:color w:val="000000" w:themeColor="text1"/>
            <w:sz w:val="20"/>
            <w:shd w:val="clear" w:color="auto" w:fill="FFFF00"/>
          </w:rPr>
          <w:tab/>
          <w:t>De ingebouwde functies in Python kennen</w:t>
        </w:r>
      </w:ins>
    </w:p>
    <w:p w14:paraId="56E8C20E" w14:textId="77777777" w:rsidR="00503AEB" w:rsidRPr="00503AEB" w:rsidRDefault="00503AEB" w:rsidP="00503AEB">
      <w:pPr>
        <w:spacing w:before="0" w:after="0" w:line="240" w:lineRule="auto"/>
        <w:contextualSpacing/>
        <w:rPr>
          <w:ins w:id="144" w:author="Peter Anema" w:date="2021-08-16T11:23:00Z"/>
          <w:rFonts w:cstheme="minorHAnsi"/>
          <w:color w:val="000000" w:themeColor="text1"/>
          <w:sz w:val="20"/>
          <w:shd w:val="clear" w:color="auto" w:fill="FFFF00"/>
        </w:rPr>
      </w:pPr>
      <w:ins w:id="145" w:author="Peter Anema" w:date="2021-08-16T11:23:00Z">
        <w:r w:rsidRPr="00503AEB">
          <w:rPr>
            <w:rFonts w:cstheme="minorHAnsi"/>
            <w:color w:val="000000" w:themeColor="text1"/>
            <w:sz w:val="20"/>
            <w:shd w:val="clear" w:color="auto" w:fill="FFFF00"/>
          </w:rPr>
          <w:t>•</w:t>
        </w:r>
        <w:r w:rsidRPr="00503AEB">
          <w:rPr>
            <w:rFonts w:cstheme="minorHAnsi"/>
            <w:color w:val="000000" w:themeColor="text1"/>
            <w:sz w:val="20"/>
            <w:shd w:val="clear" w:color="auto" w:fill="FFFF00"/>
          </w:rPr>
          <w:tab/>
          <w:t>De verschillende standaard datastructuren in Python kennen</w:t>
        </w:r>
      </w:ins>
    </w:p>
    <w:p w14:paraId="37D7CA34" w14:textId="3A69735F" w:rsidR="00B9568F" w:rsidRPr="004B18BA" w:rsidRDefault="00503AEB" w:rsidP="00503AEB">
      <w:pPr>
        <w:spacing w:before="0" w:after="0" w:line="240" w:lineRule="auto"/>
        <w:contextualSpacing/>
        <w:rPr>
          <w:ins w:id="146" w:author="Peter Anema" w:date="2021-08-16T11:14:00Z"/>
          <w:rFonts w:cstheme="minorHAnsi"/>
          <w:color w:val="000000" w:themeColor="text1"/>
          <w:sz w:val="20"/>
          <w:shd w:val="clear" w:color="auto" w:fill="FFFF00"/>
        </w:rPr>
      </w:pPr>
      <w:ins w:id="147" w:author="Peter Anema" w:date="2021-08-16T11:23:00Z">
        <w:r w:rsidRPr="00503AEB">
          <w:rPr>
            <w:rFonts w:cstheme="minorHAnsi"/>
            <w:color w:val="000000" w:themeColor="text1"/>
            <w:sz w:val="20"/>
            <w:shd w:val="clear" w:color="auto" w:fill="FFFF00"/>
          </w:rPr>
          <w:t>•</w:t>
        </w:r>
        <w:r w:rsidRPr="00503AEB">
          <w:rPr>
            <w:rFonts w:cstheme="minorHAnsi"/>
            <w:color w:val="000000" w:themeColor="text1"/>
            <w:sz w:val="20"/>
            <w:shd w:val="clear" w:color="auto" w:fill="FFFF00"/>
          </w:rPr>
          <w:tab/>
          <w:t>Gebruik maken van datastructuren</w:t>
        </w:r>
      </w:ins>
    </w:p>
    <w:p w14:paraId="0B120619" w14:textId="15680337" w:rsidR="00CB458B" w:rsidRPr="00B9568F" w:rsidDel="00B9568F" w:rsidRDefault="00CB458B">
      <w:pPr>
        <w:spacing w:before="0" w:after="0" w:line="240" w:lineRule="auto"/>
        <w:contextualSpacing/>
        <w:rPr>
          <w:del w:id="148" w:author="Peter Anema" w:date="2021-08-16T11:14:00Z"/>
          <w:rFonts w:cstheme="minorHAnsi"/>
          <w:color w:val="000000" w:themeColor="text1"/>
          <w:sz w:val="20"/>
          <w:shd w:val="clear" w:color="auto" w:fill="FFFF00"/>
          <w:rPrChange w:id="149" w:author="Peter Anema" w:date="2021-08-16T11:14:00Z">
            <w:rPr>
              <w:del w:id="150" w:author="Peter Anema" w:date="2021-08-16T11:14:00Z"/>
              <w:rFonts w:eastAsia="Osaka"/>
              <w:color w:val="000000" w:themeColor="text1"/>
              <w:sz w:val="20"/>
            </w:rPr>
          </w:rPrChange>
        </w:rPr>
        <w:pPrChange w:id="151" w:author="Peter Anema" w:date="2021-08-16T11:14:00Z">
          <w:pPr/>
        </w:pPrChange>
      </w:pPr>
    </w:p>
    <w:p w14:paraId="5868F8F8" w14:textId="77777777" w:rsidR="00CB458B" w:rsidRDefault="00CB458B" w:rsidP="00BC6EC2">
      <w:pPr>
        <w:rPr>
          <w:rFonts w:eastAsia="Osaka"/>
          <w:color w:val="000000" w:themeColor="text1"/>
          <w:sz w:val="20"/>
        </w:rPr>
      </w:pPr>
    </w:p>
    <w:p w14:paraId="55FC8BF6" w14:textId="77777777" w:rsidR="00BC6EC2" w:rsidRPr="00232443" w:rsidRDefault="00BC6EC2" w:rsidP="00BC6EC2">
      <w:pPr>
        <w:pStyle w:val="Kop2"/>
        <w:rPr>
          <w:rFonts w:cstheme="minorHAnsi"/>
        </w:rPr>
      </w:pPr>
      <w:bookmarkStart w:id="152" w:name="_Toc38266277"/>
      <w:bookmarkStart w:id="153" w:name="_Toc78365686"/>
      <w:r w:rsidRPr="00232443">
        <w:rPr>
          <w:rFonts w:cstheme="minorHAnsi"/>
        </w:rPr>
        <w:t>Voorafgaand aan de training</w:t>
      </w:r>
      <w:bookmarkEnd w:id="152"/>
      <w:bookmarkEnd w:id="153"/>
    </w:p>
    <w:p w14:paraId="7207CE4D" w14:textId="2E82131C" w:rsidR="00F37C4F" w:rsidRPr="00CE740B" w:rsidRDefault="00BC6EC2" w:rsidP="00CE740B">
      <w:pPr>
        <w:pStyle w:val="Kop3"/>
        <w:rPr>
          <w:rStyle w:val="Kop3Char"/>
          <w:caps/>
        </w:rPr>
      </w:pPr>
      <w:bookmarkStart w:id="154" w:name="_Toc38266279"/>
      <w:bookmarkStart w:id="155" w:name="_Toc78365687"/>
      <w:r w:rsidRPr="00CE740B">
        <w:rPr>
          <w:rStyle w:val="Kop3Char"/>
          <w:caps/>
        </w:rPr>
        <w:t>Installatie op de computers in het trainingslokaal</w:t>
      </w:r>
      <w:bookmarkEnd w:id="154"/>
      <w:bookmarkEnd w:id="155"/>
    </w:p>
    <w:p w14:paraId="2BFF2CFE" w14:textId="437A6869" w:rsidR="00BC6EC2" w:rsidRDefault="00BC6EC2" w:rsidP="00BC6EC2">
      <w:pPr>
        <w:spacing w:before="0" w:after="0" w:line="240" w:lineRule="auto"/>
        <w:contextualSpacing/>
        <w:rPr>
          <w:rFonts w:eastAsia="Osaka"/>
          <w:color w:val="000000" w:themeColor="text1"/>
          <w:sz w:val="20"/>
        </w:rPr>
      </w:pPr>
      <w:r w:rsidRPr="0066657A">
        <w:rPr>
          <w:rFonts w:eastAsia="Osaka"/>
          <w:color w:val="000000" w:themeColor="text1"/>
          <w:sz w:val="20"/>
        </w:rPr>
        <w:t xml:space="preserve">Indien van toepassing bij de training verzorgt Computrain op alle computers in het trainingslokaal een kant en klare </w:t>
      </w:r>
      <w:proofErr w:type="gramStart"/>
      <w:r w:rsidRPr="0066657A">
        <w:rPr>
          <w:rFonts w:eastAsia="Osaka"/>
          <w:color w:val="000000" w:themeColor="text1"/>
          <w:sz w:val="20"/>
        </w:rPr>
        <w:t>pc installatie</w:t>
      </w:r>
      <w:proofErr w:type="gramEnd"/>
      <w:r w:rsidRPr="0066657A">
        <w:rPr>
          <w:rFonts w:eastAsia="Osaka"/>
          <w:color w:val="000000" w:themeColor="text1"/>
          <w:sz w:val="20"/>
        </w:rPr>
        <w:t xml:space="preserve"> met de benodigde soft- en hardware.</w:t>
      </w:r>
    </w:p>
    <w:p w14:paraId="4A046913" w14:textId="50D2B574" w:rsidR="00CE740B" w:rsidRDefault="00CE740B" w:rsidP="00BC6EC2">
      <w:pPr>
        <w:spacing w:before="0" w:after="0" w:line="240" w:lineRule="auto"/>
        <w:contextualSpacing/>
        <w:rPr>
          <w:rFonts w:eastAsia="Osaka"/>
          <w:color w:val="000000" w:themeColor="text1"/>
          <w:sz w:val="20"/>
        </w:rPr>
      </w:pPr>
    </w:p>
    <w:p w14:paraId="3E880CB8" w14:textId="56CC69BC" w:rsidR="00CE740B" w:rsidRDefault="00CE740B" w:rsidP="00BC6EC2">
      <w:pPr>
        <w:spacing w:before="0" w:after="0" w:line="240" w:lineRule="auto"/>
        <w:contextualSpacing/>
        <w:rPr>
          <w:rFonts w:eastAsia="Osaka"/>
          <w:color w:val="000000" w:themeColor="text1"/>
          <w:sz w:val="20"/>
        </w:rPr>
      </w:pPr>
    </w:p>
    <w:p w14:paraId="7B0133D3" w14:textId="5759829F" w:rsidR="009B7424" w:rsidRDefault="009B7424" w:rsidP="00BC6EC2">
      <w:pPr>
        <w:spacing w:before="0" w:after="0" w:line="240" w:lineRule="auto"/>
        <w:contextualSpacing/>
        <w:rPr>
          <w:rFonts w:eastAsia="Osaka"/>
          <w:color w:val="000000" w:themeColor="text1"/>
          <w:sz w:val="20"/>
        </w:rPr>
      </w:pPr>
    </w:p>
    <w:p w14:paraId="4520BF85" w14:textId="0BB36AF8" w:rsidR="009B7424" w:rsidRDefault="009B7424" w:rsidP="00BC6EC2">
      <w:pPr>
        <w:spacing w:before="0" w:after="0" w:line="240" w:lineRule="auto"/>
        <w:contextualSpacing/>
        <w:rPr>
          <w:rFonts w:eastAsia="Osaka"/>
          <w:color w:val="000000" w:themeColor="text1"/>
          <w:sz w:val="20"/>
        </w:rPr>
      </w:pPr>
    </w:p>
    <w:p w14:paraId="7D1B63B0" w14:textId="1ECC4E9A" w:rsidR="00020EAF" w:rsidRDefault="00020EAF" w:rsidP="00BC6EC2">
      <w:pPr>
        <w:spacing w:before="0" w:after="0" w:line="240" w:lineRule="auto"/>
        <w:contextualSpacing/>
        <w:rPr>
          <w:rFonts w:eastAsia="Osaka"/>
          <w:color w:val="000000" w:themeColor="text1"/>
          <w:sz w:val="20"/>
        </w:rPr>
      </w:pPr>
    </w:p>
    <w:p w14:paraId="1EF02092" w14:textId="6263574D" w:rsidR="00020EAF" w:rsidRDefault="00020EAF" w:rsidP="00BC6EC2">
      <w:pPr>
        <w:spacing w:before="0" w:after="0" w:line="240" w:lineRule="auto"/>
        <w:contextualSpacing/>
        <w:rPr>
          <w:rFonts w:eastAsia="Osaka"/>
          <w:color w:val="000000" w:themeColor="text1"/>
          <w:sz w:val="20"/>
        </w:rPr>
      </w:pPr>
    </w:p>
    <w:p w14:paraId="1818FD3E" w14:textId="55EA2167" w:rsidR="00020EAF" w:rsidRDefault="00020EAF" w:rsidP="00BC6EC2">
      <w:pPr>
        <w:spacing w:before="0" w:after="0" w:line="240" w:lineRule="auto"/>
        <w:contextualSpacing/>
        <w:rPr>
          <w:rFonts w:eastAsia="Osaka"/>
          <w:color w:val="000000" w:themeColor="text1"/>
          <w:sz w:val="20"/>
        </w:rPr>
      </w:pPr>
    </w:p>
    <w:p w14:paraId="12105BC4" w14:textId="1A561516" w:rsidR="00020EAF" w:rsidRDefault="00020EAF" w:rsidP="00BC6EC2">
      <w:pPr>
        <w:spacing w:before="0" w:after="0" w:line="240" w:lineRule="auto"/>
        <w:contextualSpacing/>
        <w:rPr>
          <w:rFonts w:eastAsia="Osaka"/>
          <w:color w:val="000000" w:themeColor="text1"/>
          <w:sz w:val="20"/>
        </w:rPr>
      </w:pPr>
    </w:p>
    <w:p w14:paraId="7373AB7B" w14:textId="77777777" w:rsidR="00020EAF" w:rsidRDefault="00020EAF" w:rsidP="00BC6EC2">
      <w:pPr>
        <w:spacing w:before="0" w:after="0" w:line="240" w:lineRule="auto"/>
        <w:contextualSpacing/>
        <w:rPr>
          <w:rFonts w:eastAsia="Osaka"/>
          <w:color w:val="000000" w:themeColor="text1"/>
          <w:sz w:val="20"/>
        </w:rPr>
      </w:pPr>
    </w:p>
    <w:p w14:paraId="743B2837" w14:textId="4C6845AF" w:rsidR="00F37C4F" w:rsidRPr="00CE740B" w:rsidRDefault="00BC6EC2" w:rsidP="00CE740B">
      <w:pPr>
        <w:pStyle w:val="Kop3"/>
        <w:rPr>
          <w:rStyle w:val="Kop2Char"/>
          <w:caps/>
          <w:shd w:val="clear" w:color="auto" w:fill="auto"/>
        </w:rPr>
      </w:pPr>
      <w:bookmarkStart w:id="156" w:name="_Toc38266280"/>
      <w:bookmarkStart w:id="157" w:name="_Toc78365688"/>
      <w:r w:rsidRPr="00CE740B">
        <w:rPr>
          <w:rStyle w:val="Kop2Char"/>
          <w:caps/>
          <w:shd w:val="clear" w:color="auto" w:fill="auto"/>
        </w:rPr>
        <w:t>Installatie student op eigen computer</w:t>
      </w:r>
      <w:bookmarkEnd w:id="156"/>
      <w:bookmarkEnd w:id="157"/>
    </w:p>
    <w:p w14:paraId="343E3FA9" w14:textId="77777777" w:rsidR="00BB0687" w:rsidRDefault="00BB0687" w:rsidP="00BC6EC2">
      <w:pPr>
        <w:spacing w:before="0" w:after="0" w:line="240" w:lineRule="auto"/>
        <w:contextualSpacing/>
        <w:rPr>
          <w:rFonts w:eastAsia="Osaka"/>
          <w:color w:val="FF0000"/>
          <w:sz w:val="20"/>
        </w:rPr>
      </w:pPr>
    </w:p>
    <w:p w14:paraId="4CEB462C" w14:textId="4DE062E1" w:rsidR="00BC6EC2" w:rsidRPr="00020EAF" w:rsidRDefault="00BC6EC2" w:rsidP="00BC6EC2">
      <w:pPr>
        <w:spacing w:before="0" w:after="0" w:line="240" w:lineRule="auto"/>
        <w:contextualSpacing/>
        <w:rPr>
          <w:rFonts w:eastAsia="Osaka"/>
          <w:color w:val="FF0000"/>
          <w:sz w:val="20"/>
        </w:rPr>
      </w:pPr>
      <w:r w:rsidRPr="00020EAF">
        <w:rPr>
          <w:rFonts w:eastAsia="Osaka"/>
          <w:color w:val="FF0000"/>
          <w:sz w:val="20"/>
        </w:rPr>
        <w:t>Studenten die hun eigen pc of laptop gebruiken, dienen het volgende te hebben geïnstalleerd:</w:t>
      </w:r>
    </w:p>
    <w:p w14:paraId="0D61C3ED" w14:textId="77777777" w:rsidR="009B7424" w:rsidRPr="00020EAF" w:rsidRDefault="009B7424" w:rsidP="00BC6EC2">
      <w:pPr>
        <w:spacing w:before="0" w:after="0" w:line="240" w:lineRule="auto"/>
        <w:contextualSpacing/>
        <w:rPr>
          <w:rFonts w:eastAsia="Osaka"/>
          <w:color w:val="FF0000"/>
          <w:sz w:val="20"/>
        </w:rPr>
      </w:pPr>
    </w:p>
    <w:p w14:paraId="6385CA32" w14:textId="77777777" w:rsidR="00BB0687" w:rsidRPr="00BB0687" w:rsidRDefault="00BB0687" w:rsidP="00BB0687">
      <w:pPr>
        <w:pStyle w:val="Lijstalinea"/>
        <w:numPr>
          <w:ilvl w:val="0"/>
          <w:numId w:val="11"/>
        </w:numPr>
        <w:ind w:left="426" w:hanging="426"/>
        <w:rPr>
          <w:color w:val="FF0000"/>
          <w:sz w:val="20"/>
          <w:szCs w:val="20"/>
        </w:rPr>
      </w:pPr>
      <w:r w:rsidRPr="00BB0687">
        <w:rPr>
          <w:color w:val="FF0000"/>
          <w:sz w:val="20"/>
          <w:szCs w:val="20"/>
        </w:rPr>
        <w:t>Windows 10</w:t>
      </w:r>
    </w:p>
    <w:p w14:paraId="1EAAD7AD" w14:textId="77777777" w:rsidR="00BB0687" w:rsidRPr="00BB0687" w:rsidRDefault="00BB0687" w:rsidP="00BB0687">
      <w:pPr>
        <w:pStyle w:val="Lijstalinea"/>
        <w:numPr>
          <w:ilvl w:val="0"/>
          <w:numId w:val="12"/>
        </w:numPr>
        <w:ind w:left="426" w:hanging="426"/>
        <w:rPr>
          <w:color w:val="FF0000"/>
          <w:sz w:val="20"/>
          <w:szCs w:val="20"/>
        </w:rPr>
      </w:pPr>
      <w:r w:rsidRPr="00BB0687">
        <w:rPr>
          <w:color w:val="FF0000"/>
          <w:sz w:val="20"/>
          <w:szCs w:val="20"/>
        </w:rPr>
        <w:t>Office 2016</w:t>
      </w:r>
    </w:p>
    <w:p w14:paraId="1B20D6D3" w14:textId="6B3B68EC" w:rsidR="00BB0687" w:rsidRPr="00BB0687" w:rsidDel="00D964C9" w:rsidRDefault="00BB0687" w:rsidP="00BB0687">
      <w:pPr>
        <w:pStyle w:val="Lijstalinea"/>
        <w:numPr>
          <w:ilvl w:val="0"/>
          <w:numId w:val="12"/>
        </w:numPr>
        <w:ind w:left="426" w:hanging="426"/>
        <w:rPr>
          <w:del w:id="158" w:author="Peter Anema" w:date="2021-08-16T11:25:00Z"/>
          <w:color w:val="FF0000"/>
          <w:sz w:val="20"/>
          <w:szCs w:val="20"/>
        </w:rPr>
      </w:pPr>
      <w:del w:id="159" w:author="Peter Anema" w:date="2021-08-16T11:25:00Z">
        <w:r w:rsidRPr="00BB0687" w:rsidDel="00D964C9">
          <w:rPr>
            <w:color w:val="FF0000"/>
            <w:sz w:val="20"/>
            <w:szCs w:val="20"/>
          </w:rPr>
          <w:delText>Datascience image beschikbaar bij BCN van Anaconda 3 en Python</w:delText>
        </w:r>
      </w:del>
    </w:p>
    <w:p w14:paraId="55DE215C" w14:textId="77777777" w:rsidR="00BB0687" w:rsidRPr="00BB0687" w:rsidRDefault="00BB0687" w:rsidP="00BB0687">
      <w:pPr>
        <w:pStyle w:val="Lijstalinea"/>
        <w:numPr>
          <w:ilvl w:val="0"/>
          <w:numId w:val="12"/>
        </w:numPr>
        <w:ind w:left="426" w:hanging="426"/>
        <w:rPr>
          <w:color w:val="FF0000"/>
          <w:sz w:val="20"/>
          <w:szCs w:val="20"/>
        </w:rPr>
      </w:pPr>
      <w:r w:rsidRPr="00BB0687">
        <w:rPr>
          <w:color w:val="FF0000"/>
          <w:sz w:val="20"/>
          <w:szCs w:val="20"/>
        </w:rPr>
        <w:t xml:space="preserve">Laatste versie van Anaconda. Anaconda is te downloaden via de site </w:t>
      </w:r>
      <w:hyperlink r:id="rId20" w:tgtFrame="_blank" w:history="1">
        <w:r w:rsidRPr="00BB0687">
          <w:rPr>
            <w:rStyle w:val="Hyperlink"/>
            <w:color w:val="FF0000"/>
            <w:sz w:val="20"/>
            <w:szCs w:val="20"/>
          </w:rPr>
          <w:t>https://www.anaconda.com/distribution/</w:t>
        </w:r>
      </w:hyperlink>
      <w:r w:rsidRPr="00BB0687">
        <w:rPr>
          <w:color w:val="FF0000"/>
          <w:sz w:val="20"/>
          <w:szCs w:val="20"/>
        </w:rPr>
        <w:t>.</w:t>
      </w:r>
    </w:p>
    <w:p w14:paraId="7374CF73" w14:textId="54F9C8B8" w:rsidR="00BC6EC2" w:rsidRDefault="00BC6EC2" w:rsidP="00F37C4F">
      <w:pPr>
        <w:spacing w:before="0" w:after="0" w:line="240" w:lineRule="auto"/>
        <w:ind w:left="720"/>
        <w:contextualSpacing/>
        <w:rPr>
          <w:rFonts w:eastAsia="Osaka"/>
          <w:color w:val="000000" w:themeColor="text1"/>
          <w:sz w:val="20"/>
        </w:rPr>
      </w:pPr>
    </w:p>
    <w:p w14:paraId="6347701A" w14:textId="77777777" w:rsidR="00BC6EC2" w:rsidRPr="0066657A" w:rsidRDefault="00BC6EC2" w:rsidP="00BC6EC2">
      <w:pPr>
        <w:pStyle w:val="Kop3"/>
      </w:pPr>
      <w:bookmarkStart w:id="160" w:name="_Toc38214802"/>
      <w:bookmarkStart w:id="161" w:name="_Toc38266281"/>
      <w:bookmarkStart w:id="162" w:name="_Toc78365689"/>
      <w:r w:rsidRPr="0066657A">
        <w:t>Voorbereiding eerste trainingsdag</w:t>
      </w:r>
      <w:bookmarkEnd w:id="160"/>
      <w:bookmarkEnd w:id="161"/>
      <w:bookmarkEnd w:id="162"/>
      <w:r w:rsidRPr="0066657A">
        <w:t xml:space="preserve">   </w:t>
      </w:r>
    </w:p>
    <w:p w14:paraId="46A48311" w14:textId="77777777" w:rsidR="00BC6EC2" w:rsidRDefault="00BC6EC2" w:rsidP="00BC6EC2">
      <w:pPr>
        <w:spacing w:before="0" w:after="0" w:line="240" w:lineRule="auto"/>
        <w:contextualSpacing/>
        <w:rPr>
          <w:rFonts w:cstheme="minorHAnsi"/>
          <w:b/>
          <w:bCs/>
          <w:color w:val="000000" w:themeColor="text1"/>
          <w:sz w:val="20"/>
        </w:rPr>
      </w:pPr>
    </w:p>
    <w:p w14:paraId="3044F30D" w14:textId="77777777" w:rsidR="00BC6EC2" w:rsidRPr="00FE563D" w:rsidRDefault="00BC6EC2" w:rsidP="00BC6EC2">
      <w:pPr>
        <w:spacing w:before="0" w:after="0" w:line="240" w:lineRule="auto"/>
        <w:contextualSpacing/>
        <w:rPr>
          <w:rFonts w:cstheme="minorHAnsi"/>
          <w:color w:val="000000" w:themeColor="text1"/>
          <w:sz w:val="20"/>
        </w:rPr>
      </w:pPr>
      <w:r w:rsidRPr="00FE563D">
        <w:rPr>
          <w:rFonts w:cstheme="minorHAnsi"/>
          <w:b/>
          <w:bCs/>
          <w:color w:val="000000" w:themeColor="text1"/>
          <w:sz w:val="20"/>
        </w:rPr>
        <w:t>Het intakeformulier invullen</w:t>
      </w:r>
    </w:p>
    <w:p w14:paraId="602D0553" w14:textId="77777777" w:rsidR="00BC6EC2" w:rsidRDefault="00BC6EC2" w:rsidP="00BC6EC2">
      <w:pPr>
        <w:spacing w:before="0" w:after="0" w:line="240" w:lineRule="auto"/>
        <w:contextualSpacing/>
        <w:rPr>
          <w:rFonts w:cstheme="minorHAnsi"/>
          <w:color w:val="000000" w:themeColor="text1"/>
          <w:sz w:val="20"/>
        </w:rPr>
      </w:pPr>
      <w:r w:rsidRPr="00FE563D">
        <w:rPr>
          <w:rFonts w:cstheme="minorHAnsi"/>
          <w:color w:val="000000" w:themeColor="text1"/>
          <w:sz w:val="20"/>
        </w:rPr>
        <w:t xml:space="preserve">Vul vóór de eerste lesdag het intakeformulier in. Het intakeformulier </w:t>
      </w:r>
      <w:proofErr w:type="gramStart"/>
      <w:r w:rsidRPr="00FE563D">
        <w:rPr>
          <w:rFonts w:cstheme="minorHAnsi"/>
          <w:color w:val="000000" w:themeColor="text1"/>
          <w:sz w:val="20"/>
        </w:rPr>
        <w:t>vindt</w:t>
      </w:r>
      <w:proofErr w:type="gramEnd"/>
      <w:r w:rsidRPr="00FE563D">
        <w:rPr>
          <w:rFonts w:cstheme="minorHAnsi"/>
          <w:color w:val="000000" w:themeColor="text1"/>
          <w:sz w:val="20"/>
        </w:rPr>
        <w:t xml:space="preserve"> je in e-Connect - dat is deze Online leeromgeving. De docent gebruikt de door jou ingevulde informatie als voorbereiding op de training. We adviseren je het intakeformulier tijdig in te vullen.</w:t>
      </w:r>
    </w:p>
    <w:p w14:paraId="3A32258F" w14:textId="77777777" w:rsidR="00BC6EC2" w:rsidRPr="00FE563D" w:rsidRDefault="00BC6EC2" w:rsidP="00BC6EC2">
      <w:pPr>
        <w:spacing w:before="0" w:after="0" w:line="240" w:lineRule="auto"/>
        <w:contextualSpacing/>
        <w:rPr>
          <w:rFonts w:cstheme="minorHAnsi"/>
          <w:color w:val="000000" w:themeColor="text1"/>
          <w:sz w:val="20"/>
        </w:rPr>
      </w:pPr>
    </w:p>
    <w:p w14:paraId="30D7A1B6" w14:textId="77777777" w:rsidR="00BC6EC2" w:rsidRDefault="00BC6EC2" w:rsidP="00BC6EC2">
      <w:pPr>
        <w:spacing w:before="0" w:after="0" w:line="240" w:lineRule="auto"/>
        <w:contextualSpacing/>
        <w:rPr>
          <w:rFonts w:cstheme="minorHAnsi"/>
          <w:color w:val="000000" w:themeColor="text1"/>
          <w:sz w:val="20"/>
        </w:rPr>
      </w:pPr>
      <w:r w:rsidRPr="00FE563D">
        <w:rPr>
          <w:rFonts w:cstheme="minorHAnsi"/>
          <w:color w:val="000000" w:themeColor="text1"/>
          <w:sz w:val="20"/>
        </w:rPr>
        <w:t xml:space="preserve">Check voorafgaand aan je (eerste) </w:t>
      </w:r>
      <w:proofErr w:type="spellStart"/>
      <w:r w:rsidRPr="00FE563D">
        <w:rPr>
          <w:rFonts w:cstheme="minorHAnsi"/>
          <w:color w:val="000000" w:themeColor="text1"/>
          <w:sz w:val="20"/>
        </w:rPr>
        <w:t>trainingsdag</w:t>
      </w:r>
      <w:proofErr w:type="spellEnd"/>
      <w:r w:rsidRPr="00FE563D">
        <w:rPr>
          <w:rFonts w:cstheme="minorHAnsi"/>
          <w:color w:val="000000" w:themeColor="text1"/>
          <w:sz w:val="20"/>
        </w:rPr>
        <w:t xml:space="preserve"> of je </w:t>
      </w:r>
      <w:r>
        <w:rPr>
          <w:rFonts w:cstheme="minorHAnsi"/>
          <w:color w:val="000000" w:themeColor="text1"/>
          <w:sz w:val="20"/>
        </w:rPr>
        <w:t xml:space="preserve">– indien van toepassing - </w:t>
      </w:r>
      <w:r w:rsidRPr="00FE563D">
        <w:rPr>
          <w:rFonts w:cstheme="minorHAnsi"/>
          <w:color w:val="000000" w:themeColor="text1"/>
          <w:sz w:val="20"/>
        </w:rPr>
        <w:t>de benodigde soft- en hardware hebt geïnstalleerd op je computer.</w:t>
      </w:r>
    </w:p>
    <w:p w14:paraId="4909E0D4" w14:textId="15292A6E" w:rsidR="00BC6EC2" w:rsidRDefault="00BC6EC2" w:rsidP="00BC6EC2">
      <w:pPr>
        <w:spacing w:before="0" w:after="0" w:line="240" w:lineRule="auto"/>
        <w:contextualSpacing/>
        <w:rPr>
          <w:rFonts w:cstheme="minorHAnsi"/>
          <w:b/>
          <w:bCs/>
          <w:color w:val="000000" w:themeColor="text1"/>
          <w:sz w:val="20"/>
        </w:rPr>
      </w:pPr>
    </w:p>
    <w:p w14:paraId="6EC936EA" w14:textId="77777777" w:rsidR="007C0AC4" w:rsidRPr="007C0AC4" w:rsidRDefault="007C0AC4" w:rsidP="007C0AC4">
      <w:pPr>
        <w:rPr>
          <w:color w:val="000000" w:themeColor="text1"/>
          <w:sz w:val="20"/>
        </w:rPr>
      </w:pPr>
      <w:r w:rsidRPr="007C0AC4">
        <w:rPr>
          <w:color w:val="000000" w:themeColor="text1"/>
          <w:sz w:val="20"/>
        </w:rPr>
        <w:t xml:space="preserve">Mocht je op jouw eigen computer willen werken dan word je verzocht vooraf de noodzakelijke software te installeren. Dit betreft het installeren van de laatste versie van Anaconda. Anaconda is te downloaden via de site </w:t>
      </w:r>
      <w:hyperlink r:id="rId21" w:tgtFrame="_blank" w:history="1">
        <w:r w:rsidRPr="007C0AC4">
          <w:rPr>
            <w:rStyle w:val="Hyperlink"/>
            <w:color w:val="000000" w:themeColor="text1"/>
            <w:sz w:val="20"/>
          </w:rPr>
          <w:t>https://www.anaconda.com/distribution/</w:t>
        </w:r>
      </w:hyperlink>
      <w:r w:rsidRPr="007C0AC4">
        <w:rPr>
          <w:color w:val="000000" w:themeColor="text1"/>
          <w:sz w:val="20"/>
        </w:rPr>
        <w:t>.</w:t>
      </w:r>
    </w:p>
    <w:p w14:paraId="674D8A9C" w14:textId="27311EC1" w:rsidR="007C0AC4" w:rsidRDefault="007C0AC4" w:rsidP="00BC6EC2">
      <w:pPr>
        <w:spacing w:before="0" w:after="0" w:line="240" w:lineRule="auto"/>
        <w:contextualSpacing/>
        <w:rPr>
          <w:rFonts w:cstheme="minorHAnsi"/>
          <w:b/>
          <w:bCs/>
          <w:color w:val="000000" w:themeColor="text1"/>
          <w:sz w:val="20"/>
        </w:rPr>
      </w:pPr>
    </w:p>
    <w:p w14:paraId="22758B83" w14:textId="77777777" w:rsidR="00DA7ADA" w:rsidRDefault="00DA7ADA" w:rsidP="00BC6EC2">
      <w:pPr>
        <w:spacing w:before="0" w:after="0" w:line="240" w:lineRule="auto"/>
        <w:contextualSpacing/>
        <w:rPr>
          <w:rFonts w:cstheme="minorHAnsi"/>
          <w:b/>
          <w:bCs/>
          <w:color w:val="000000" w:themeColor="text1"/>
          <w:sz w:val="20"/>
        </w:rPr>
      </w:pPr>
    </w:p>
    <w:p w14:paraId="5DCC9FA9" w14:textId="77777777" w:rsidR="00BC6EC2" w:rsidRDefault="00BC6EC2" w:rsidP="00BC6EC2">
      <w:pPr>
        <w:spacing w:before="0" w:after="0" w:line="240" w:lineRule="auto"/>
        <w:contextualSpacing/>
        <w:rPr>
          <w:rFonts w:cstheme="minorHAnsi"/>
          <w:color w:val="000000" w:themeColor="text1"/>
          <w:sz w:val="20"/>
        </w:rPr>
      </w:pPr>
    </w:p>
    <w:p w14:paraId="0E15F1BC" w14:textId="77777777" w:rsidR="00BC6EC2" w:rsidRPr="007B1FB7" w:rsidRDefault="00BC6EC2" w:rsidP="00BC6EC2">
      <w:pPr>
        <w:pStyle w:val="Kop2"/>
      </w:pPr>
      <w:bookmarkStart w:id="163" w:name="_Toc38214803"/>
      <w:bookmarkStart w:id="164" w:name="_Toc38266283"/>
      <w:bookmarkStart w:id="165" w:name="_Toc78365690"/>
      <w:r w:rsidRPr="007B1FB7">
        <w:t>Na de training</w:t>
      </w:r>
      <w:bookmarkEnd w:id="163"/>
      <w:bookmarkEnd w:id="164"/>
      <w:bookmarkEnd w:id="165"/>
    </w:p>
    <w:p w14:paraId="7AE77CE1" w14:textId="77777777" w:rsidR="00BC6EC2" w:rsidRDefault="00BC6EC2" w:rsidP="00BC6EC2">
      <w:pPr>
        <w:pStyle w:val="Kop3"/>
      </w:pPr>
      <w:bookmarkStart w:id="166" w:name="_Toc38214804"/>
      <w:bookmarkStart w:id="167" w:name="_Toc38266284"/>
      <w:bookmarkStart w:id="168" w:name="_Toc78365691"/>
      <w:r w:rsidRPr="007B1FB7">
        <w:t>D</w:t>
      </w:r>
      <w:r>
        <w:t>eel jouw ervaring in het evaluatieformulier</w:t>
      </w:r>
      <w:bookmarkEnd w:id="166"/>
      <w:bookmarkEnd w:id="167"/>
      <w:bookmarkEnd w:id="168"/>
      <w:r>
        <w:t xml:space="preserve"> </w:t>
      </w:r>
    </w:p>
    <w:p w14:paraId="1DAEBDCD" w14:textId="77777777" w:rsidR="00BC6EC2" w:rsidRDefault="00BC6EC2" w:rsidP="00BC6EC2">
      <w:pPr>
        <w:spacing w:before="0" w:after="0" w:line="240" w:lineRule="auto"/>
        <w:contextualSpacing/>
        <w:rPr>
          <w:rFonts w:cstheme="minorHAnsi"/>
          <w:color w:val="000000" w:themeColor="text1"/>
          <w:sz w:val="20"/>
        </w:rPr>
      </w:pPr>
      <w:r w:rsidRPr="00FE563D">
        <w:rPr>
          <w:rFonts w:cstheme="minorHAnsi"/>
          <w:color w:val="000000" w:themeColor="text1"/>
          <w:sz w:val="20"/>
        </w:rPr>
        <w:t xml:space="preserve">Deze training maken wij voor jou en voor jouw collega's. We vernemen graag hoe je de training hebt ervaren. Aan de hand van jouw feedback kunnen we zorgen voor constante kwaliteitsverbetering waarmee wij jou en andere deelnemers nóg beter vooruit kunnen helpen. Vul jouw feedback in op het digitale evaluatieformulier via e-Connect. </w:t>
      </w:r>
    </w:p>
    <w:p w14:paraId="53B410E7" w14:textId="77777777" w:rsidR="00BC6EC2" w:rsidRPr="00FE563D" w:rsidRDefault="00BC6EC2" w:rsidP="00BC6EC2">
      <w:pPr>
        <w:spacing w:before="0" w:after="0" w:line="240" w:lineRule="auto"/>
        <w:contextualSpacing/>
        <w:rPr>
          <w:rFonts w:cstheme="minorHAnsi"/>
          <w:color w:val="000000" w:themeColor="text1"/>
          <w:sz w:val="20"/>
        </w:rPr>
      </w:pPr>
      <w:r w:rsidRPr="00FE563D">
        <w:rPr>
          <w:rFonts w:cstheme="minorHAnsi"/>
          <w:color w:val="000000" w:themeColor="text1"/>
          <w:sz w:val="20"/>
        </w:rPr>
        <w:t>Het invullen van dit formulier kost je slechts enkele minuten.</w:t>
      </w:r>
    </w:p>
    <w:p w14:paraId="3DF946EF" w14:textId="77777777" w:rsidR="00BC6EC2" w:rsidRDefault="00BC6EC2" w:rsidP="00BC6EC2">
      <w:pPr>
        <w:spacing w:before="0" w:after="0" w:line="240" w:lineRule="auto"/>
        <w:contextualSpacing/>
        <w:rPr>
          <w:rFonts w:cstheme="minorHAnsi"/>
          <w:color w:val="000000" w:themeColor="text1"/>
          <w:sz w:val="20"/>
        </w:rPr>
      </w:pPr>
    </w:p>
    <w:p w14:paraId="1F231093" w14:textId="77777777" w:rsidR="00BC6EC2" w:rsidRPr="00FE563D" w:rsidRDefault="00BC6EC2" w:rsidP="00BC6EC2">
      <w:pPr>
        <w:spacing w:before="0" w:after="0" w:line="240" w:lineRule="auto"/>
        <w:contextualSpacing/>
        <w:rPr>
          <w:rFonts w:cstheme="minorHAnsi"/>
          <w:color w:val="000000" w:themeColor="text1"/>
          <w:sz w:val="20"/>
        </w:rPr>
      </w:pPr>
      <w:r w:rsidRPr="00FE563D">
        <w:rPr>
          <w:rFonts w:cstheme="minorHAnsi"/>
          <w:color w:val="000000" w:themeColor="text1"/>
          <w:sz w:val="20"/>
        </w:rPr>
        <w:t>Wil je dat wij contact met je opnemen, heb je klachten, vragen over de training of logistieke zaken, stuur dan een e-mail naar service@computrain.nl of bel naar 030-2348500.</w:t>
      </w:r>
    </w:p>
    <w:p w14:paraId="1F3F9166" w14:textId="7F48DC4B" w:rsidR="00BC6EC2" w:rsidRPr="00FE563D" w:rsidRDefault="00BC6EC2" w:rsidP="00BC6EC2">
      <w:pPr>
        <w:spacing w:before="0" w:after="0" w:line="240" w:lineRule="auto"/>
        <w:contextualSpacing/>
        <w:rPr>
          <w:rFonts w:cstheme="minorHAnsi"/>
          <w:color w:val="000000" w:themeColor="text1"/>
          <w:sz w:val="20"/>
        </w:rPr>
      </w:pPr>
      <w:r w:rsidRPr="00FE563D">
        <w:rPr>
          <w:rFonts w:cstheme="minorHAnsi"/>
          <w:color w:val="000000" w:themeColor="text1"/>
          <w:sz w:val="20"/>
        </w:rPr>
        <w:t xml:space="preserve">Heb </w:t>
      </w:r>
      <w:r w:rsidR="00823AA4">
        <w:rPr>
          <w:rFonts w:cstheme="minorHAnsi"/>
          <w:color w:val="000000" w:themeColor="text1"/>
          <w:sz w:val="20"/>
        </w:rPr>
        <w:t xml:space="preserve">je </w:t>
      </w:r>
      <w:r w:rsidRPr="00FE563D">
        <w:rPr>
          <w:rFonts w:cstheme="minorHAnsi"/>
          <w:color w:val="000000" w:themeColor="text1"/>
          <w:sz w:val="20"/>
        </w:rPr>
        <w:t>vragen of opmerkingen over de inhoud en onderwerpen van de training stuur dan een bericht naar de docent. Die is jouw eerste aanspreekpunt in de training en in de online leeromgeving van E-</w:t>
      </w:r>
      <w:proofErr w:type="spellStart"/>
      <w:r w:rsidRPr="00FE563D">
        <w:rPr>
          <w:rFonts w:cstheme="minorHAnsi"/>
          <w:color w:val="000000" w:themeColor="text1"/>
          <w:sz w:val="20"/>
        </w:rPr>
        <w:t>connect</w:t>
      </w:r>
      <w:proofErr w:type="spellEnd"/>
      <w:r w:rsidRPr="00FE563D">
        <w:rPr>
          <w:rFonts w:cstheme="minorHAnsi"/>
          <w:color w:val="000000" w:themeColor="text1"/>
          <w:sz w:val="20"/>
        </w:rPr>
        <w:t>.</w:t>
      </w:r>
    </w:p>
    <w:p w14:paraId="64B9C028" w14:textId="77777777" w:rsidR="00BC6EC2" w:rsidRPr="00FE563D" w:rsidRDefault="00BC6EC2" w:rsidP="00BC6EC2">
      <w:pPr>
        <w:spacing w:before="0" w:after="0" w:line="240" w:lineRule="auto"/>
        <w:contextualSpacing/>
        <w:rPr>
          <w:rFonts w:cstheme="minorHAnsi"/>
          <w:color w:val="000000" w:themeColor="text1"/>
          <w:sz w:val="20"/>
        </w:rPr>
      </w:pPr>
    </w:p>
    <w:p w14:paraId="450DB106" w14:textId="77777777" w:rsidR="00BC6EC2" w:rsidRPr="00FE563D" w:rsidRDefault="00BC6EC2" w:rsidP="00BC6EC2">
      <w:pPr>
        <w:spacing w:before="0" w:after="0" w:line="240" w:lineRule="auto"/>
        <w:contextualSpacing/>
        <w:rPr>
          <w:rFonts w:cstheme="minorHAnsi"/>
          <w:color w:val="000000" w:themeColor="text1"/>
          <w:sz w:val="20"/>
        </w:rPr>
      </w:pPr>
      <w:r w:rsidRPr="00FE563D">
        <w:rPr>
          <w:rFonts w:cstheme="minorHAnsi"/>
          <w:color w:val="000000" w:themeColor="text1"/>
          <w:sz w:val="20"/>
        </w:rPr>
        <w:t>Veel plezier en succes met het volgen van deze training!</w:t>
      </w:r>
    </w:p>
    <w:p w14:paraId="394CFBA3" w14:textId="0BD1256D" w:rsidR="00BC6EC2" w:rsidRDefault="00823AA4" w:rsidP="00BC6EC2">
      <w:pPr>
        <w:rPr>
          <w:rFonts w:cstheme="minorHAnsi"/>
          <w:color w:val="000000" w:themeColor="text1"/>
          <w:sz w:val="20"/>
        </w:rPr>
      </w:pPr>
      <w:r w:rsidRPr="00823AA4">
        <w:rPr>
          <w:rFonts w:cstheme="minorHAnsi"/>
          <w:color w:val="000000" w:themeColor="text1"/>
          <w:sz w:val="20"/>
        </w:rPr>
        <w:t>Team Computrain</w:t>
      </w:r>
    </w:p>
    <w:p w14:paraId="0F11E181" w14:textId="0605700F" w:rsidR="00BC6EC2" w:rsidRDefault="00BC6EC2" w:rsidP="00CE740B">
      <w:pPr>
        <w:pStyle w:val="Kop3"/>
        <w:rPr>
          <w:rFonts w:cstheme="minorHAnsi"/>
          <w:sz w:val="20"/>
        </w:rPr>
      </w:pPr>
      <w:bookmarkStart w:id="169" w:name="_Toc38214805"/>
      <w:bookmarkStart w:id="170" w:name="_Toc38266285"/>
      <w:bookmarkStart w:id="171" w:name="_Toc78365692"/>
      <w:r w:rsidRPr="00812B34">
        <w:rPr>
          <w:rFonts w:cstheme="minorHAnsi"/>
          <w:szCs w:val="16"/>
        </w:rPr>
        <w:t>Verwante trainingen (Voor student)</w:t>
      </w:r>
      <w:bookmarkEnd w:id="169"/>
      <w:bookmarkEnd w:id="170"/>
      <w:bookmarkEnd w:id="171"/>
    </w:p>
    <w:p w14:paraId="6371D72B" w14:textId="4B725FC4" w:rsidR="00F43B59" w:rsidRDefault="00F43B59" w:rsidP="00F43B59">
      <w:pPr>
        <w:spacing w:before="0" w:after="0" w:line="240" w:lineRule="auto"/>
        <w:contextualSpacing/>
        <w:rPr>
          <w:rFonts w:cstheme="minorHAnsi"/>
          <w:color w:val="000000" w:themeColor="text1"/>
          <w:sz w:val="20"/>
        </w:rPr>
      </w:pPr>
      <w:r w:rsidRPr="00F43B59">
        <w:rPr>
          <w:rFonts w:cstheme="minorHAnsi"/>
          <w:color w:val="000000" w:themeColor="text1"/>
          <w:sz w:val="20"/>
        </w:rPr>
        <w:t xml:space="preserve">Vind je het belangrijk om jouw kenniswaarde te verhogen na het afronden van deze training? En wil jij hier in je verdere loopbaan je voordeel mee doen? Hieronder vindt je aanverwante trainingen die - naast deze basistraining – veel worden gevolgd door mede studenten en door jouw collega’s binnen hetzelfde vakgebied.  </w:t>
      </w:r>
    </w:p>
    <w:p w14:paraId="7DD0BFA3" w14:textId="77777777" w:rsidR="00F43B59" w:rsidRPr="00F43B59" w:rsidRDefault="00F43B59" w:rsidP="00F43B59">
      <w:pPr>
        <w:spacing w:before="0" w:after="0" w:line="240" w:lineRule="auto"/>
        <w:contextualSpacing/>
        <w:rPr>
          <w:rFonts w:cstheme="minorHAnsi"/>
          <w:color w:val="000000" w:themeColor="text1"/>
          <w:sz w:val="20"/>
        </w:rPr>
      </w:pPr>
    </w:p>
    <w:p w14:paraId="0404D37B" w14:textId="297CC580" w:rsidR="00020EAF" w:rsidRPr="00020EAF" w:rsidRDefault="00020EAF" w:rsidP="00020EAF">
      <w:pPr>
        <w:numPr>
          <w:ilvl w:val="0"/>
          <w:numId w:val="30"/>
        </w:numPr>
        <w:spacing w:before="0" w:after="0" w:line="240" w:lineRule="auto"/>
        <w:contextualSpacing/>
        <w:rPr>
          <w:rFonts w:eastAsia="Osaka"/>
          <w:color w:val="000000" w:themeColor="text1"/>
          <w:sz w:val="20"/>
          <w:lang w:val="en-US"/>
        </w:rPr>
      </w:pPr>
      <w:r w:rsidRPr="00020EAF">
        <w:rPr>
          <w:rFonts w:eastAsia="Osaka"/>
          <w:color w:val="000000" w:themeColor="text1"/>
          <w:sz w:val="20"/>
          <w:lang w:val="en-US"/>
        </w:rPr>
        <w:t>Python Advanced</w:t>
      </w:r>
    </w:p>
    <w:p w14:paraId="32B17F91" w14:textId="73FA90BC" w:rsidR="00020EAF" w:rsidRPr="00020EAF" w:rsidRDefault="00020EAF" w:rsidP="00020EAF">
      <w:pPr>
        <w:numPr>
          <w:ilvl w:val="0"/>
          <w:numId w:val="30"/>
        </w:numPr>
        <w:spacing w:before="0" w:after="0" w:line="240" w:lineRule="auto"/>
        <w:contextualSpacing/>
        <w:rPr>
          <w:rFonts w:eastAsia="Osaka"/>
          <w:color w:val="000000" w:themeColor="text1"/>
          <w:sz w:val="20"/>
          <w:lang w:val="en-US"/>
        </w:rPr>
      </w:pPr>
      <w:r w:rsidRPr="00020EAF">
        <w:rPr>
          <w:rFonts w:eastAsia="Osaka"/>
          <w:color w:val="000000" w:themeColor="text1"/>
          <w:sz w:val="20"/>
          <w:lang w:val="en-US"/>
        </w:rPr>
        <w:t xml:space="preserve">Python </w:t>
      </w:r>
      <w:proofErr w:type="spellStart"/>
      <w:r w:rsidRPr="00020EAF">
        <w:rPr>
          <w:rFonts w:eastAsia="Osaka"/>
          <w:color w:val="000000" w:themeColor="text1"/>
          <w:sz w:val="20"/>
          <w:lang w:val="en-US"/>
        </w:rPr>
        <w:t>voor</w:t>
      </w:r>
      <w:proofErr w:type="spellEnd"/>
      <w:r w:rsidRPr="00020EAF">
        <w:rPr>
          <w:rFonts w:eastAsia="Osaka"/>
          <w:color w:val="000000" w:themeColor="text1"/>
          <w:sz w:val="20"/>
          <w:lang w:val="en-US"/>
        </w:rPr>
        <w:t xml:space="preserve"> data science</w:t>
      </w:r>
    </w:p>
    <w:p w14:paraId="0C4393CE" w14:textId="5F75BEAD" w:rsidR="00020EAF" w:rsidRPr="00020EAF" w:rsidRDefault="00020EAF" w:rsidP="00020EAF">
      <w:pPr>
        <w:numPr>
          <w:ilvl w:val="0"/>
          <w:numId w:val="30"/>
        </w:numPr>
        <w:spacing w:before="0" w:after="0" w:line="240" w:lineRule="auto"/>
        <w:contextualSpacing/>
        <w:rPr>
          <w:rFonts w:eastAsia="Osaka"/>
          <w:color w:val="000000" w:themeColor="text1"/>
          <w:sz w:val="20"/>
          <w:lang w:val="en-US"/>
        </w:rPr>
      </w:pPr>
      <w:bookmarkStart w:id="172" w:name="_GoBack"/>
      <w:bookmarkEnd w:id="172"/>
      <w:r w:rsidRPr="00020EAF">
        <w:rPr>
          <w:rFonts w:eastAsia="Osaka"/>
          <w:color w:val="000000" w:themeColor="text1"/>
          <w:sz w:val="20"/>
          <w:lang w:val="en-US"/>
        </w:rPr>
        <w:lastRenderedPageBreak/>
        <w:t xml:space="preserve">Python </w:t>
      </w:r>
      <w:proofErr w:type="spellStart"/>
      <w:r w:rsidRPr="00020EAF">
        <w:rPr>
          <w:rFonts w:eastAsia="Osaka"/>
          <w:color w:val="000000" w:themeColor="text1"/>
          <w:sz w:val="20"/>
          <w:lang w:val="en-US"/>
        </w:rPr>
        <w:t>voor</w:t>
      </w:r>
      <w:proofErr w:type="spellEnd"/>
      <w:r w:rsidRPr="00020EAF">
        <w:rPr>
          <w:rFonts w:eastAsia="Osaka"/>
          <w:color w:val="000000" w:themeColor="text1"/>
          <w:sz w:val="20"/>
          <w:lang w:val="en-US"/>
        </w:rPr>
        <w:t xml:space="preserve"> data science advanced</w:t>
      </w:r>
    </w:p>
    <w:p w14:paraId="080FA4E2" w14:textId="77777777" w:rsidR="00BC6EC2" w:rsidRPr="00232443" w:rsidRDefault="00BC6EC2" w:rsidP="00BC6EC2">
      <w:pPr>
        <w:pStyle w:val="Kop1"/>
        <w:rPr>
          <w:rFonts w:cstheme="minorHAnsi"/>
          <w:sz w:val="20"/>
          <w:szCs w:val="20"/>
        </w:rPr>
      </w:pPr>
      <w:bookmarkStart w:id="173" w:name="_Toc38214806"/>
      <w:bookmarkStart w:id="174" w:name="_Toc38266286"/>
      <w:bookmarkStart w:id="175" w:name="_Toc78365693"/>
      <w:r w:rsidRPr="00232443">
        <w:rPr>
          <w:rFonts w:cstheme="minorHAnsi"/>
          <w:sz w:val="20"/>
          <w:szCs w:val="20"/>
        </w:rPr>
        <w:t>Voor in OLO</w:t>
      </w:r>
      <w:r>
        <w:rPr>
          <w:rFonts w:cstheme="minorHAnsi"/>
          <w:sz w:val="20"/>
          <w:szCs w:val="20"/>
        </w:rPr>
        <w:t xml:space="preserve"> Les 1</w:t>
      </w:r>
      <w:bookmarkEnd w:id="173"/>
      <w:bookmarkEnd w:id="174"/>
      <w:bookmarkEnd w:id="175"/>
    </w:p>
    <w:p w14:paraId="5B3534F0" w14:textId="77777777" w:rsidR="00BC6EC2" w:rsidRPr="00232443" w:rsidRDefault="00BC6EC2" w:rsidP="00BC6EC2">
      <w:pPr>
        <w:pStyle w:val="Kop2"/>
        <w:rPr>
          <w:rFonts w:cstheme="minorHAnsi"/>
          <w:sz w:val="20"/>
        </w:rPr>
      </w:pPr>
      <w:bookmarkStart w:id="176" w:name="_Toc37139113"/>
      <w:bookmarkStart w:id="177" w:name="_Toc38214807"/>
      <w:bookmarkStart w:id="178" w:name="_Toc38266287"/>
      <w:bookmarkStart w:id="179" w:name="_Toc78365694"/>
      <w:r w:rsidRPr="00232443">
        <w:rPr>
          <w:rFonts w:cstheme="minorHAnsi"/>
          <w:sz w:val="20"/>
        </w:rPr>
        <w:t xml:space="preserve">Trainingschema en informatie (Voor </w:t>
      </w:r>
      <w:r>
        <w:rPr>
          <w:rFonts w:cstheme="minorHAnsi"/>
          <w:sz w:val="20"/>
        </w:rPr>
        <w:t>D</w:t>
      </w:r>
      <w:r w:rsidRPr="00232443">
        <w:rPr>
          <w:rFonts w:cstheme="minorHAnsi"/>
          <w:sz w:val="20"/>
        </w:rPr>
        <w:t>ocent)</w:t>
      </w:r>
      <w:bookmarkEnd w:id="176"/>
      <w:bookmarkEnd w:id="177"/>
      <w:bookmarkEnd w:id="178"/>
      <w:bookmarkEnd w:id="179"/>
    </w:p>
    <w:p w14:paraId="2422FF3F" w14:textId="5F6A46A0" w:rsidR="00BC6EC2" w:rsidRDefault="00BC6EC2" w:rsidP="00CE740B">
      <w:pPr>
        <w:pStyle w:val="Kop3"/>
      </w:pPr>
      <w:bookmarkStart w:id="180" w:name="_Toc38266288"/>
      <w:bookmarkStart w:id="181" w:name="_Toc78365695"/>
      <w:r w:rsidRPr="00662FAF">
        <w:t>Vanuit welke didactische benadering is deze training opgezet?</w:t>
      </w:r>
      <w:bookmarkEnd w:id="180"/>
      <w:bookmarkEnd w:id="181"/>
    </w:p>
    <w:p w14:paraId="7B690731" w14:textId="38AEFF93" w:rsidR="00A96F51" w:rsidRDefault="00A96F51" w:rsidP="00A96F51">
      <w:pPr>
        <w:spacing w:before="0" w:after="0" w:line="240" w:lineRule="auto"/>
        <w:contextualSpacing/>
        <w:rPr>
          <w:rFonts w:cstheme="minorHAnsi"/>
          <w:color w:val="000000" w:themeColor="text1"/>
          <w:sz w:val="20"/>
          <w:shd w:val="clear" w:color="auto" w:fill="FFFF00"/>
        </w:rPr>
      </w:pPr>
      <w:r w:rsidRPr="00EF4806">
        <w:rPr>
          <w:rFonts w:cstheme="minorHAnsi"/>
          <w:color w:val="000000" w:themeColor="text1"/>
          <w:sz w:val="20"/>
          <w:shd w:val="clear" w:color="auto" w:fill="FFFF00"/>
        </w:rPr>
        <w:t>DIT STUK WORDT INGEVULD DOOR PETER ANEMA</w:t>
      </w:r>
    </w:p>
    <w:p w14:paraId="2C8F8EA8" w14:textId="77777777" w:rsidR="00A96F51" w:rsidRDefault="00A96F51" w:rsidP="00A96F51">
      <w:pPr>
        <w:spacing w:before="0" w:after="0" w:line="240" w:lineRule="auto"/>
        <w:contextualSpacing/>
        <w:rPr>
          <w:rFonts w:cstheme="minorHAnsi"/>
          <w:color w:val="000000" w:themeColor="text1"/>
          <w:sz w:val="20"/>
          <w:shd w:val="clear" w:color="auto" w:fill="FFFF00"/>
        </w:rPr>
      </w:pPr>
    </w:p>
    <w:p w14:paraId="1D675A26" w14:textId="77777777" w:rsidR="00E33C60" w:rsidRPr="00E33C60" w:rsidRDefault="00E33C60" w:rsidP="009B7424">
      <w:pPr>
        <w:numPr>
          <w:ilvl w:val="0"/>
          <w:numId w:val="31"/>
        </w:numPr>
        <w:spacing w:before="0" w:after="0" w:line="240" w:lineRule="auto"/>
        <w:contextualSpacing/>
        <w:rPr>
          <w:rFonts w:cstheme="minorHAnsi"/>
          <w:color w:val="000000" w:themeColor="text1"/>
          <w:sz w:val="20"/>
        </w:rPr>
      </w:pPr>
      <w:r w:rsidRPr="00E33C60">
        <w:rPr>
          <w:rFonts w:cstheme="minorHAnsi"/>
          <w:color w:val="000000" w:themeColor="text1"/>
          <w:sz w:val="20"/>
        </w:rPr>
        <w:t xml:space="preserve">Kennismaking met Python. De belangrijkste eigenschappen hiervan toelichten. </w:t>
      </w:r>
    </w:p>
    <w:p w14:paraId="36543D41" w14:textId="73A150E7" w:rsidR="00BC6EC2" w:rsidRPr="00E33C60" w:rsidRDefault="00BC6EC2" w:rsidP="009B7424">
      <w:pPr>
        <w:numPr>
          <w:ilvl w:val="0"/>
          <w:numId w:val="31"/>
        </w:numPr>
        <w:spacing w:before="0" w:after="0" w:line="240" w:lineRule="auto"/>
        <w:contextualSpacing/>
        <w:rPr>
          <w:rFonts w:cstheme="minorHAnsi"/>
          <w:color w:val="000000" w:themeColor="text1"/>
          <w:sz w:val="20"/>
        </w:rPr>
      </w:pPr>
      <w:proofErr w:type="spellStart"/>
      <w:r w:rsidRPr="00E33C60">
        <w:rPr>
          <w:rFonts w:cstheme="minorHAnsi"/>
          <w:color w:val="000000" w:themeColor="text1"/>
          <w:sz w:val="20"/>
        </w:rPr>
        <w:t>Instructionele</w:t>
      </w:r>
      <w:proofErr w:type="spellEnd"/>
      <w:r w:rsidRPr="00E33C60">
        <w:rPr>
          <w:rFonts w:cstheme="minorHAnsi"/>
          <w:color w:val="000000" w:themeColor="text1"/>
          <w:sz w:val="20"/>
        </w:rPr>
        <w:t xml:space="preserve"> uitleg afgewisseld met hands on opdrachten en praktijkvoorbeelden.</w:t>
      </w:r>
    </w:p>
    <w:p w14:paraId="05325BA2" w14:textId="7DB8B61E" w:rsidR="00704026" w:rsidRPr="00E33C60" w:rsidRDefault="00704026" w:rsidP="009B7424">
      <w:pPr>
        <w:numPr>
          <w:ilvl w:val="0"/>
          <w:numId w:val="31"/>
        </w:numPr>
        <w:spacing w:before="0" w:after="0" w:line="240" w:lineRule="auto"/>
        <w:contextualSpacing/>
        <w:rPr>
          <w:rFonts w:cstheme="minorHAnsi"/>
          <w:color w:val="000000" w:themeColor="text1"/>
          <w:sz w:val="20"/>
        </w:rPr>
      </w:pPr>
      <w:r w:rsidRPr="00E33C60">
        <w:rPr>
          <w:rFonts w:cstheme="minorHAnsi"/>
          <w:color w:val="000000" w:themeColor="text1"/>
          <w:sz w:val="20"/>
        </w:rPr>
        <w:t>De student moet praktisch ervaren hoe hij Python technieken efficiënt kan toepassen</w:t>
      </w:r>
    </w:p>
    <w:p w14:paraId="197609E6" w14:textId="77777777" w:rsidR="00704026" w:rsidRPr="00E33C60" w:rsidRDefault="00704026" w:rsidP="009B7424">
      <w:pPr>
        <w:numPr>
          <w:ilvl w:val="0"/>
          <w:numId w:val="31"/>
        </w:numPr>
        <w:spacing w:before="0" w:after="0" w:line="240" w:lineRule="auto"/>
        <w:contextualSpacing/>
        <w:rPr>
          <w:rFonts w:cstheme="minorHAnsi"/>
          <w:color w:val="000000" w:themeColor="text1"/>
          <w:sz w:val="20"/>
        </w:rPr>
      </w:pPr>
      <w:r w:rsidRPr="00E33C60">
        <w:rPr>
          <w:rFonts w:cstheme="minorHAnsi"/>
          <w:color w:val="000000" w:themeColor="text1"/>
          <w:sz w:val="20"/>
        </w:rPr>
        <w:t>Verhouding theorie – praktijk ongeveer 60-40</w:t>
      </w:r>
    </w:p>
    <w:p w14:paraId="32651FFA" w14:textId="77777777" w:rsidR="00704026" w:rsidRPr="00651D28" w:rsidRDefault="00704026" w:rsidP="009B7424">
      <w:pPr>
        <w:spacing w:before="0" w:after="0" w:line="240" w:lineRule="auto"/>
        <w:ind w:left="720"/>
        <w:contextualSpacing/>
        <w:rPr>
          <w:rFonts w:cstheme="minorHAnsi"/>
          <w:color w:val="000000" w:themeColor="text1"/>
          <w:sz w:val="20"/>
        </w:rPr>
      </w:pPr>
    </w:p>
    <w:p w14:paraId="159FE014" w14:textId="534D56F5" w:rsidR="00BC6EC2" w:rsidRPr="00075B84" w:rsidRDefault="00BC6EC2" w:rsidP="009B7424">
      <w:pPr>
        <w:spacing w:before="0" w:after="0" w:line="240" w:lineRule="auto"/>
        <w:contextualSpacing/>
        <w:rPr>
          <w:rFonts w:cstheme="minorHAnsi"/>
          <w:b/>
          <w:bCs/>
          <w:color w:val="000000" w:themeColor="text1"/>
          <w:sz w:val="20"/>
        </w:rPr>
      </w:pPr>
      <w:r w:rsidRPr="00075B84">
        <w:rPr>
          <w:rFonts w:cstheme="minorHAnsi"/>
          <w:b/>
          <w:bCs/>
          <w:color w:val="000000" w:themeColor="text1"/>
          <w:sz w:val="20"/>
        </w:rPr>
        <w:t>Zie spreadsheet ‘Les</w:t>
      </w:r>
      <w:r w:rsidR="00075B84">
        <w:rPr>
          <w:rFonts w:cstheme="minorHAnsi"/>
          <w:b/>
          <w:bCs/>
          <w:color w:val="000000" w:themeColor="text1"/>
          <w:sz w:val="20"/>
        </w:rPr>
        <w:t>schema</w:t>
      </w:r>
      <w:r w:rsidRPr="00075B84">
        <w:rPr>
          <w:rFonts w:cstheme="minorHAnsi"/>
          <w:b/>
          <w:bCs/>
          <w:color w:val="000000" w:themeColor="text1"/>
          <w:sz w:val="20"/>
        </w:rPr>
        <w:t>’ voor virtueel en voor klassika</w:t>
      </w:r>
      <w:r w:rsidR="00F62841" w:rsidRPr="00075B84">
        <w:rPr>
          <w:rFonts w:cstheme="minorHAnsi"/>
          <w:b/>
          <w:bCs/>
          <w:color w:val="000000" w:themeColor="text1"/>
          <w:sz w:val="20"/>
        </w:rPr>
        <w:t>le les.</w:t>
      </w:r>
    </w:p>
    <w:p w14:paraId="31640AE0" w14:textId="6D06392B" w:rsidR="00BC6EC2" w:rsidRPr="0088759C" w:rsidRDefault="00F62841" w:rsidP="009B7424">
      <w:pPr>
        <w:spacing w:before="0" w:after="0" w:line="240" w:lineRule="auto"/>
        <w:contextualSpacing/>
        <w:rPr>
          <w:rFonts w:cstheme="minorHAnsi"/>
          <w:color w:val="000000" w:themeColor="text1"/>
          <w:sz w:val="20"/>
        </w:rPr>
      </w:pPr>
      <w:r>
        <w:rPr>
          <w:rFonts w:cstheme="minorHAnsi"/>
          <w:color w:val="000000" w:themeColor="text1"/>
          <w:sz w:val="20"/>
        </w:rPr>
        <w:t>Als docent kun je het l</w:t>
      </w:r>
      <w:r w:rsidR="00BC6EC2" w:rsidRPr="0088759C">
        <w:rPr>
          <w:rFonts w:cstheme="minorHAnsi"/>
          <w:color w:val="000000" w:themeColor="text1"/>
          <w:sz w:val="20"/>
        </w:rPr>
        <w:t xml:space="preserve">esschema als leidraad aanhouden maar flexibel en </w:t>
      </w:r>
      <w:proofErr w:type="spellStart"/>
      <w:r w:rsidR="00BC6EC2" w:rsidRPr="0088759C">
        <w:rPr>
          <w:rFonts w:cstheme="minorHAnsi"/>
          <w:color w:val="000000" w:themeColor="text1"/>
          <w:sz w:val="20"/>
        </w:rPr>
        <w:t>to</w:t>
      </w:r>
      <w:proofErr w:type="spellEnd"/>
      <w:r w:rsidR="00BC6EC2" w:rsidRPr="0088759C">
        <w:rPr>
          <w:rFonts w:cstheme="minorHAnsi"/>
          <w:color w:val="000000" w:themeColor="text1"/>
          <w:sz w:val="20"/>
        </w:rPr>
        <w:t xml:space="preserve"> </w:t>
      </w:r>
      <w:proofErr w:type="spellStart"/>
      <w:r w:rsidR="00BC6EC2" w:rsidRPr="0088759C">
        <w:rPr>
          <w:rFonts w:cstheme="minorHAnsi"/>
          <w:color w:val="000000" w:themeColor="text1"/>
          <w:sz w:val="20"/>
        </w:rPr>
        <w:t>the</w:t>
      </w:r>
      <w:proofErr w:type="spellEnd"/>
      <w:r w:rsidR="00BC6EC2" w:rsidRPr="0088759C">
        <w:rPr>
          <w:rFonts w:cstheme="minorHAnsi"/>
          <w:color w:val="000000" w:themeColor="text1"/>
          <w:sz w:val="20"/>
        </w:rPr>
        <w:t xml:space="preserve"> point inspelen op de dynamiek van de deelnemers.</w:t>
      </w:r>
    </w:p>
    <w:p w14:paraId="5F6C6FFB" w14:textId="14603C8B" w:rsidR="00704026" w:rsidRDefault="00704026" w:rsidP="00CE740B">
      <w:pPr>
        <w:spacing w:before="0" w:after="0" w:line="240" w:lineRule="auto"/>
        <w:contextualSpacing/>
        <w:rPr>
          <w:rFonts w:cstheme="minorHAnsi"/>
          <w:color w:val="000000" w:themeColor="text1"/>
          <w:sz w:val="20"/>
        </w:rPr>
      </w:pPr>
    </w:p>
    <w:p w14:paraId="4AFF5133" w14:textId="77777777" w:rsidR="009B7424" w:rsidRDefault="009B7424" w:rsidP="00CE740B">
      <w:pPr>
        <w:spacing w:before="0" w:after="0" w:line="240" w:lineRule="auto"/>
        <w:contextualSpacing/>
        <w:rPr>
          <w:rFonts w:cstheme="minorHAnsi"/>
          <w:color w:val="000000" w:themeColor="text1"/>
          <w:sz w:val="20"/>
        </w:rPr>
      </w:pPr>
    </w:p>
    <w:p w14:paraId="7581436C" w14:textId="77777777" w:rsidR="00E33C60" w:rsidRDefault="00E33C60" w:rsidP="00CE740B">
      <w:pPr>
        <w:spacing w:before="0" w:after="0" w:line="240" w:lineRule="auto"/>
        <w:contextualSpacing/>
        <w:rPr>
          <w:rFonts w:cstheme="minorHAnsi"/>
          <w:color w:val="000000" w:themeColor="text1"/>
          <w:sz w:val="20"/>
        </w:rPr>
      </w:pPr>
    </w:p>
    <w:p w14:paraId="761E1B88" w14:textId="77777777" w:rsidR="00BC6EC2" w:rsidRPr="00315C29" w:rsidRDefault="00BC6EC2" w:rsidP="00CE740B">
      <w:pPr>
        <w:pStyle w:val="Kop3"/>
        <w:spacing w:before="0" w:line="240" w:lineRule="auto"/>
        <w:contextualSpacing/>
        <w:rPr>
          <w:lang w:val="en-US"/>
        </w:rPr>
      </w:pPr>
      <w:bookmarkStart w:id="182" w:name="_Toc38266289"/>
      <w:bookmarkStart w:id="183" w:name="_Toc78365696"/>
      <w:r w:rsidRPr="00315C29">
        <w:rPr>
          <w:lang w:val="en-US"/>
        </w:rPr>
        <w:t>Doelgroep</w:t>
      </w:r>
      <w:bookmarkEnd w:id="182"/>
      <w:bookmarkEnd w:id="183"/>
    </w:p>
    <w:p w14:paraId="31A7514A" w14:textId="6732EE52" w:rsidR="00332454" w:rsidRDefault="00332454" w:rsidP="00CE740B">
      <w:pPr>
        <w:numPr>
          <w:ilvl w:val="0"/>
          <w:numId w:val="31"/>
        </w:numPr>
        <w:spacing w:before="0" w:after="0" w:line="240" w:lineRule="auto"/>
        <w:contextualSpacing/>
        <w:rPr>
          <w:rFonts w:cstheme="minorHAnsi"/>
          <w:color w:val="000000" w:themeColor="text1"/>
          <w:sz w:val="20"/>
        </w:rPr>
      </w:pPr>
      <w:proofErr w:type="gramStart"/>
      <w:r>
        <w:rPr>
          <w:rFonts w:cstheme="minorHAnsi"/>
          <w:color w:val="000000" w:themeColor="text1"/>
          <w:sz w:val="20"/>
        </w:rPr>
        <w:t>Software ontwikkelaars</w:t>
      </w:r>
      <w:proofErr w:type="gramEnd"/>
    </w:p>
    <w:p w14:paraId="563521C6" w14:textId="77777777" w:rsidR="00332454" w:rsidRDefault="00332454" w:rsidP="00332454">
      <w:pPr>
        <w:numPr>
          <w:ilvl w:val="0"/>
          <w:numId w:val="31"/>
        </w:numPr>
        <w:spacing w:before="0" w:after="0" w:line="240" w:lineRule="auto"/>
        <w:contextualSpacing/>
        <w:rPr>
          <w:rFonts w:cstheme="minorHAnsi"/>
          <w:color w:val="000000" w:themeColor="text1"/>
          <w:sz w:val="20"/>
        </w:rPr>
      </w:pPr>
      <w:r w:rsidRPr="00CE740B">
        <w:rPr>
          <w:rFonts w:cstheme="minorHAnsi"/>
          <w:color w:val="000000" w:themeColor="text1"/>
          <w:sz w:val="20"/>
        </w:rPr>
        <w:t>Studenten die informatie willen automatiseren maar geen ervaring hebben met programmeren en/of geen IT-achtergrond hebben.</w:t>
      </w:r>
    </w:p>
    <w:p w14:paraId="27EDAAA3" w14:textId="59EC6163" w:rsidR="00332454" w:rsidRDefault="00332454" w:rsidP="00CE740B">
      <w:pPr>
        <w:numPr>
          <w:ilvl w:val="0"/>
          <w:numId w:val="31"/>
        </w:numPr>
        <w:spacing w:before="0" w:after="0" w:line="240" w:lineRule="auto"/>
        <w:contextualSpacing/>
        <w:rPr>
          <w:rFonts w:cstheme="minorHAnsi"/>
          <w:color w:val="000000" w:themeColor="text1"/>
          <w:sz w:val="20"/>
        </w:rPr>
      </w:pPr>
      <w:r>
        <w:rPr>
          <w:rFonts w:cstheme="minorHAnsi"/>
          <w:color w:val="000000" w:themeColor="text1"/>
          <w:sz w:val="20"/>
        </w:rPr>
        <w:t xml:space="preserve">Studenten die zich willen laten omscholen richting een loopbaan in IT </w:t>
      </w:r>
    </w:p>
    <w:p w14:paraId="654FB657" w14:textId="77777777" w:rsidR="00BC6EC2" w:rsidRDefault="00BC6EC2" w:rsidP="00BC6EC2">
      <w:pPr>
        <w:rPr>
          <w:rFonts w:cstheme="minorHAnsi"/>
          <w:color w:val="000000" w:themeColor="text1"/>
          <w:sz w:val="20"/>
        </w:rPr>
      </w:pPr>
    </w:p>
    <w:p w14:paraId="7FABC4B6" w14:textId="77777777" w:rsidR="00BC6EC2" w:rsidRPr="00232443" w:rsidRDefault="00BC6EC2" w:rsidP="00BC6EC2">
      <w:pPr>
        <w:pStyle w:val="Kop2"/>
        <w:rPr>
          <w:rFonts w:cstheme="minorHAnsi"/>
          <w:sz w:val="20"/>
        </w:rPr>
      </w:pPr>
      <w:bookmarkStart w:id="184" w:name="_Toc38214808"/>
      <w:bookmarkStart w:id="185" w:name="_Toc38266290"/>
      <w:bookmarkStart w:id="186" w:name="_Toc78365697"/>
      <w:r w:rsidRPr="00232443">
        <w:rPr>
          <w:rFonts w:cstheme="minorHAnsi"/>
          <w:sz w:val="20"/>
        </w:rPr>
        <w:t>TrainingsInformatie/Inleiding (Voor Student)</w:t>
      </w:r>
      <w:bookmarkEnd w:id="184"/>
      <w:bookmarkEnd w:id="185"/>
      <w:bookmarkEnd w:id="186"/>
    </w:p>
    <w:p w14:paraId="304D80E7" w14:textId="2D59664C" w:rsidR="00BC6EC2" w:rsidRDefault="00BC6EC2" w:rsidP="00BC6EC2">
      <w:pPr>
        <w:pStyle w:val="Kop3"/>
      </w:pPr>
      <w:bookmarkStart w:id="187" w:name="_Toc38266291"/>
      <w:bookmarkStart w:id="188" w:name="_Toc78365698"/>
      <w:r w:rsidRPr="0068307E">
        <w:t>Tijdschema</w:t>
      </w:r>
      <w:bookmarkEnd w:id="187"/>
      <w:bookmarkEnd w:id="188"/>
    </w:p>
    <w:p w14:paraId="59B63A37" w14:textId="0AD3FC6D" w:rsidR="00075B84" w:rsidRPr="00075B84" w:rsidRDefault="00075B84" w:rsidP="003E54AE">
      <w:pPr>
        <w:shd w:val="clear" w:color="auto" w:fill="FFFF00"/>
      </w:pPr>
      <w:r w:rsidRPr="00C60CE2">
        <w:rPr>
          <w:highlight w:val="yellow"/>
        </w:rPr>
        <w:t>PETER ANEMA MAAKT IN DE EXCEL SPREADSHEET EEN LESSCHEMA</w:t>
      </w:r>
      <w:r w:rsidR="003E54AE">
        <w:t xml:space="preserve"> VOOR ZOWEL DAG 1 EN DAG 2 EN HET LESSCHEMA MOET GESCHIKT ZIJN VOOR ANDERE DOCENTEN OM ALS LEIDRAAD TE GEBRUIKEN BIJ ZOWEL VIRTUELE- EN BIJ KLASSIKALE LESSEN</w:t>
      </w:r>
    </w:p>
    <w:p w14:paraId="396E9D25" w14:textId="77777777" w:rsidR="00422FD5" w:rsidRPr="00422FD5" w:rsidRDefault="00422FD5" w:rsidP="00422FD5">
      <w:pPr>
        <w:spacing w:before="0" w:after="0" w:line="240" w:lineRule="auto"/>
        <w:contextualSpacing/>
        <w:rPr>
          <w:rFonts w:cstheme="minorHAnsi"/>
          <w:color w:val="000000" w:themeColor="text1"/>
          <w:sz w:val="20"/>
        </w:rPr>
      </w:pPr>
      <w:r w:rsidRPr="00422FD5">
        <w:rPr>
          <w:rFonts w:cstheme="minorHAnsi"/>
          <w:color w:val="000000" w:themeColor="text1"/>
          <w:sz w:val="20"/>
        </w:rPr>
        <w:t>Bij deze training is een lesplan beschikbaar (zie document onderaan deze E-</w:t>
      </w:r>
      <w:proofErr w:type="spellStart"/>
      <w:r w:rsidRPr="00422FD5">
        <w:rPr>
          <w:rFonts w:cstheme="minorHAnsi"/>
          <w:color w:val="000000" w:themeColor="text1"/>
          <w:sz w:val="20"/>
        </w:rPr>
        <w:t>connect</w:t>
      </w:r>
      <w:proofErr w:type="spellEnd"/>
      <w:r w:rsidRPr="00422FD5">
        <w:rPr>
          <w:rFonts w:cstheme="minorHAnsi"/>
          <w:color w:val="000000" w:themeColor="text1"/>
          <w:sz w:val="20"/>
        </w:rPr>
        <w:t xml:space="preserve"> pagina). Deze kun je op deze E-</w:t>
      </w:r>
      <w:proofErr w:type="spellStart"/>
      <w:r w:rsidRPr="00422FD5">
        <w:rPr>
          <w:rFonts w:cstheme="minorHAnsi"/>
          <w:color w:val="000000" w:themeColor="text1"/>
          <w:sz w:val="20"/>
        </w:rPr>
        <w:t>connect</w:t>
      </w:r>
      <w:proofErr w:type="spellEnd"/>
      <w:r w:rsidRPr="00422FD5">
        <w:rPr>
          <w:rFonts w:cstheme="minorHAnsi"/>
          <w:color w:val="000000" w:themeColor="text1"/>
          <w:sz w:val="20"/>
        </w:rPr>
        <w:t> downloaden en dient als leidraad voor de docent. Uiteraard speel je tijdens de training in op de dynamiek van de deelnemers. Bij deze training zitten ook oefeningen. Bij een snelle groep of snelle studenten kun je onderwerpen en opdrachten verder uitdiepen.</w:t>
      </w:r>
    </w:p>
    <w:p w14:paraId="6AD425A1" w14:textId="77777777" w:rsidR="00422FD5" w:rsidRPr="00422FD5" w:rsidRDefault="00422FD5" w:rsidP="00422FD5">
      <w:pPr>
        <w:spacing w:before="0" w:after="0" w:line="240" w:lineRule="auto"/>
        <w:contextualSpacing/>
        <w:rPr>
          <w:rFonts w:cstheme="minorHAnsi"/>
          <w:b/>
          <w:bCs/>
          <w:color w:val="000000" w:themeColor="text1"/>
          <w:sz w:val="20"/>
        </w:rPr>
      </w:pPr>
    </w:p>
    <w:p w14:paraId="71C34340" w14:textId="77777777" w:rsidR="007C0AC4" w:rsidRPr="0068307E" w:rsidRDefault="007C0AC4" w:rsidP="00BC6EC2">
      <w:pPr>
        <w:spacing w:before="0" w:after="0" w:line="240" w:lineRule="auto"/>
        <w:contextualSpacing/>
        <w:rPr>
          <w:rFonts w:cstheme="minorHAnsi"/>
          <w:color w:val="000000" w:themeColor="text1"/>
          <w:sz w:val="20"/>
        </w:rPr>
      </w:pPr>
    </w:p>
    <w:p w14:paraId="7AEF3D0F" w14:textId="3A9A0977" w:rsidR="00BC6EC2" w:rsidRDefault="00BC6EC2" w:rsidP="00BC6EC2">
      <w:pPr>
        <w:pStyle w:val="Kop3"/>
      </w:pPr>
      <w:bookmarkStart w:id="189" w:name="_Toc38266292"/>
      <w:bookmarkStart w:id="190" w:name="_Toc78365699"/>
      <w:r>
        <w:t>Onderwerpen</w:t>
      </w:r>
      <w:bookmarkEnd w:id="189"/>
      <w:bookmarkEnd w:id="190"/>
    </w:p>
    <w:p w14:paraId="76913F07" w14:textId="3FF4E5E4" w:rsidR="00C5406B" w:rsidRDefault="00C5406B" w:rsidP="00C5406B">
      <w:pPr>
        <w:spacing w:before="0" w:after="0" w:line="240" w:lineRule="auto"/>
        <w:contextualSpacing/>
        <w:rPr>
          <w:rFonts w:cstheme="minorHAnsi"/>
          <w:color w:val="000000" w:themeColor="text1"/>
          <w:sz w:val="20"/>
          <w:shd w:val="clear" w:color="auto" w:fill="FFFF00"/>
        </w:rPr>
      </w:pPr>
      <w:r w:rsidRPr="00EF4806">
        <w:rPr>
          <w:rFonts w:cstheme="minorHAnsi"/>
          <w:color w:val="000000" w:themeColor="text1"/>
          <w:sz w:val="20"/>
          <w:shd w:val="clear" w:color="auto" w:fill="FFFF00"/>
        </w:rPr>
        <w:t>DIT STUK WORDT IN</w:t>
      </w:r>
      <w:r w:rsidR="00C60CE2">
        <w:rPr>
          <w:rFonts w:cstheme="minorHAnsi"/>
          <w:color w:val="000000" w:themeColor="text1"/>
          <w:sz w:val="20"/>
          <w:shd w:val="clear" w:color="auto" w:fill="FFFF00"/>
        </w:rPr>
        <w:t>- EN AAN</w:t>
      </w:r>
      <w:r w:rsidRPr="00EF4806">
        <w:rPr>
          <w:rFonts w:cstheme="minorHAnsi"/>
          <w:color w:val="000000" w:themeColor="text1"/>
          <w:sz w:val="20"/>
          <w:shd w:val="clear" w:color="auto" w:fill="FFFF00"/>
        </w:rPr>
        <w:t xml:space="preserve">GEVULD </w:t>
      </w:r>
      <w:r w:rsidR="00C60CE2">
        <w:rPr>
          <w:rFonts w:cstheme="minorHAnsi"/>
          <w:color w:val="000000" w:themeColor="text1"/>
          <w:sz w:val="20"/>
          <w:shd w:val="clear" w:color="auto" w:fill="FFFF00"/>
        </w:rPr>
        <w:t xml:space="preserve">EN WAAR NODIG GECORRIGEERD </w:t>
      </w:r>
      <w:r w:rsidRPr="00EF4806">
        <w:rPr>
          <w:rFonts w:cstheme="minorHAnsi"/>
          <w:color w:val="000000" w:themeColor="text1"/>
          <w:sz w:val="20"/>
          <w:shd w:val="clear" w:color="auto" w:fill="FFFF00"/>
        </w:rPr>
        <w:t>DOOR PETER ANEMA</w:t>
      </w:r>
    </w:p>
    <w:p w14:paraId="4269F964" w14:textId="77777777" w:rsidR="00C5406B" w:rsidRPr="00C60CE2" w:rsidRDefault="00C5406B" w:rsidP="00C5406B">
      <w:pPr>
        <w:rPr>
          <w:color w:val="000000" w:themeColor="text1"/>
        </w:rPr>
      </w:pPr>
    </w:p>
    <w:p w14:paraId="1FFA3EF0" w14:textId="0C0AE6C3" w:rsidR="00112C31" w:rsidRDefault="00112C31" w:rsidP="00422FD5">
      <w:pPr>
        <w:numPr>
          <w:ilvl w:val="0"/>
          <w:numId w:val="37"/>
        </w:numPr>
        <w:spacing w:before="0" w:after="0" w:line="240" w:lineRule="auto"/>
        <w:contextualSpacing/>
        <w:rPr>
          <w:ins w:id="191" w:author="Peter Anema" w:date="2021-08-16T11:35:00Z"/>
          <w:rFonts w:cstheme="minorHAnsi"/>
          <w:color w:val="000000" w:themeColor="text1"/>
          <w:sz w:val="20"/>
        </w:rPr>
      </w:pPr>
      <w:ins w:id="192" w:author="Peter Anema" w:date="2021-08-16T11:34:00Z">
        <w:r>
          <w:rPr>
            <w:rFonts w:cstheme="minorHAnsi"/>
            <w:color w:val="000000" w:themeColor="text1"/>
            <w:sz w:val="20"/>
          </w:rPr>
          <w:t xml:space="preserve">Een </w:t>
        </w:r>
      </w:ins>
      <w:ins w:id="193" w:author="Peter Anema" w:date="2021-08-16T11:35:00Z">
        <w:r>
          <w:rPr>
            <w:rFonts w:cstheme="minorHAnsi"/>
            <w:color w:val="000000" w:themeColor="text1"/>
            <w:sz w:val="20"/>
          </w:rPr>
          <w:t>ontwikkelomgeving opzetten voor het programmeren in Python</w:t>
        </w:r>
      </w:ins>
    </w:p>
    <w:p w14:paraId="676A9418" w14:textId="4805C242" w:rsidR="00422FD5" w:rsidRDefault="00422FD5" w:rsidP="00422FD5">
      <w:pPr>
        <w:numPr>
          <w:ilvl w:val="0"/>
          <w:numId w:val="37"/>
        </w:numPr>
        <w:spacing w:before="0" w:after="0" w:line="240" w:lineRule="auto"/>
        <w:contextualSpacing/>
        <w:rPr>
          <w:ins w:id="194" w:author="Peter Anema" w:date="2021-08-16T11:32:00Z"/>
          <w:rFonts w:cstheme="minorHAnsi"/>
          <w:color w:val="000000" w:themeColor="text1"/>
          <w:sz w:val="20"/>
        </w:rPr>
      </w:pPr>
      <w:r w:rsidRPr="00C60CE2">
        <w:rPr>
          <w:rFonts w:cstheme="minorHAnsi"/>
          <w:color w:val="000000" w:themeColor="text1"/>
          <w:sz w:val="20"/>
        </w:rPr>
        <w:t xml:space="preserve">Werken met </w:t>
      </w:r>
      <w:del w:id="195" w:author="Peter Anema" w:date="2021-08-16T11:32:00Z">
        <w:r w:rsidRPr="00C60CE2" w:rsidDel="00D964C9">
          <w:rPr>
            <w:rFonts w:cstheme="minorHAnsi"/>
            <w:color w:val="000000" w:themeColor="text1"/>
            <w:sz w:val="20"/>
          </w:rPr>
          <w:delText>de basis mogelijkheden</w:delText>
        </w:r>
      </w:del>
      <w:ins w:id="196" w:author="Peter Anema" w:date="2021-08-16T11:32:00Z">
        <w:r w:rsidR="00D964C9">
          <w:rPr>
            <w:rFonts w:cstheme="minorHAnsi"/>
            <w:color w:val="000000" w:themeColor="text1"/>
            <w:sz w:val="20"/>
          </w:rPr>
          <w:t>variabelen</w:t>
        </w:r>
        <w:r w:rsidR="00112C31">
          <w:rPr>
            <w:rFonts w:cstheme="minorHAnsi"/>
            <w:color w:val="000000" w:themeColor="text1"/>
            <w:sz w:val="20"/>
          </w:rPr>
          <w:t xml:space="preserve"> en operatoren</w:t>
        </w:r>
      </w:ins>
      <w:r w:rsidRPr="00C60CE2">
        <w:rPr>
          <w:rFonts w:cstheme="minorHAnsi"/>
          <w:color w:val="000000" w:themeColor="text1"/>
          <w:sz w:val="20"/>
        </w:rPr>
        <w:t xml:space="preserve"> van Python</w:t>
      </w:r>
    </w:p>
    <w:p w14:paraId="4CC7BEC4" w14:textId="2F85D032" w:rsidR="00112C31" w:rsidRPr="00C60CE2" w:rsidRDefault="00112C31" w:rsidP="00422FD5">
      <w:pPr>
        <w:numPr>
          <w:ilvl w:val="0"/>
          <w:numId w:val="37"/>
        </w:numPr>
        <w:spacing w:before="0" w:after="0" w:line="240" w:lineRule="auto"/>
        <w:contextualSpacing/>
        <w:rPr>
          <w:rFonts w:cstheme="minorHAnsi"/>
          <w:color w:val="000000" w:themeColor="text1"/>
          <w:sz w:val="20"/>
        </w:rPr>
      </w:pPr>
      <w:ins w:id="197" w:author="Peter Anema" w:date="2021-08-16T11:32:00Z">
        <w:r>
          <w:rPr>
            <w:rFonts w:cstheme="minorHAnsi"/>
            <w:color w:val="000000" w:themeColor="text1"/>
            <w:sz w:val="20"/>
          </w:rPr>
          <w:t>Werken met flow control opdrachten in Python</w:t>
        </w:r>
      </w:ins>
    </w:p>
    <w:p w14:paraId="7EC04B76" w14:textId="67F118D9" w:rsidR="00422FD5" w:rsidRPr="00C60CE2" w:rsidDel="00112C31" w:rsidRDefault="00422FD5" w:rsidP="00422FD5">
      <w:pPr>
        <w:numPr>
          <w:ilvl w:val="0"/>
          <w:numId w:val="37"/>
        </w:numPr>
        <w:spacing w:before="0" w:after="0" w:line="240" w:lineRule="auto"/>
        <w:contextualSpacing/>
        <w:rPr>
          <w:del w:id="198" w:author="Peter Anema" w:date="2021-08-16T11:34:00Z"/>
          <w:rFonts w:cstheme="minorHAnsi"/>
          <w:color w:val="000000" w:themeColor="text1"/>
          <w:sz w:val="20"/>
        </w:rPr>
      </w:pPr>
      <w:del w:id="199" w:author="Peter Anema" w:date="2021-08-16T11:34:00Z">
        <w:r w:rsidRPr="00C60CE2" w:rsidDel="00112C31">
          <w:rPr>
            <w:rFonts w:cstheme="minorHAnsi"/>
            <w:color w:val="000000" w:themeColor="text1"/>
            <w:sz w:val="20"/>
          </w:rPr>
          <w:delText>Werken met functies in Python</w:delText>
        </w:r>
      </w:del>
    </w:p>
    <w:p w14:paraId="321BD98A" w14:textId="27531E51" w:rsidR="00422FD5" w:rsidRPr="00C60CE2" w:rsidDel="00112C31" w:rsidRDefault="00422FD5" w:rsidP="00422FD5">
      <w:pPr>
        <w:numPr>
          <w:ilvl w:val="0"/>
          <w:numId w:val="37"/>
        </w:numPr>
        <w:spacing w:before="0" w:after="0" w:line="240" w:lineRule="auto"/>
        <w:contextualSpacing/>
        <w:rPr>
          <w:del w:id="200" w:author="Peter Anema" w:date="2021-08-16T11:34:00Z"/>
          <w:rFonts w:cstheme="minorHAnsi"/>
          <w:color w:val="000000" w:themeColor="text1"/>
          <w:sz w:val="20"/>
        </w:rPr>
      </w:pPr>
      <w:del w:id="201" w:author="Peter Anema" w:date="2021-08-16T11:34:00Z">
        <w:r w:rsidRPr="00C60CE2" w:rsidDel="00112C31">
          <w:rPr>
            <w:rFonts w:cstheme="minorHAnsi"/>
            <w:color w:val="000000" w:themeColor="text1"/>
            <w:sz w:val="20"/>
          </w:rPr>
          <w:delText>Werken met verschillende datastructuren in Python</w:delText>
        </w:r>
      </w:del>
    </w:p>
    <w:p w14:paraId="3E994CD6" w14:textId="443086C5" w:rsidR="00422FD5" w:rsidRPr="00C60CE2" w:rsidDel="00112C31" w:rsidRDefault="00422FD5" w:rsidP="00422FD5">
      <w:pPr>
        <w:numPr>
          <w:ilvl w:val="0"/>
          <w:numId w:val="37"/>
        </w:numPr>
        <w:spacing w:before="0" w:after="0" w:line="240" w:lineRule="auto"/>
        <w:contextualSpacing/>
        <w:rPr>
          <w:del w:id="202" w:author="Peter Anema" w:date="2021-08-16T11:33:00Z"/>
          <w:rFonts w:cstheme="minorHAnsi"/>
          <w:color w:val="000000" w:themeColor="text1"/>
          <w:sz w:val="20"/>
        </w:rPr>
      </w:pPr>
      <w:del w:id="203" w:author="Peter Anema" w:date="2021-08-16T11:34:00Z">
        <w:r w:rsidRPr="00C60CE2" w:rsidDel="00112C31">
          <w:rPr>
            <w:rFonts w:cstheme="minorHAnsi"/>
            <w:color w:val="000000" w:themeColor="text1"/>
            <w:sz w:val="20"/>
          </w:rPr>
          <w:delText xml:space="preserve">Het lezen van een </w:delText>
        </w:r>
      </w:del>
      <w:del w:id="204" w:author="Peter Anema" w:date="2021-08-16T11:31:00Z">
        <w:r w:rsidRPr="00C60CE2" w:rsidDel="00D964C9">
          <w:rPr>
            <w:rFonts w:cstheme="minorHAnsi"/>
            <w:color w:val="000000" w:themeColor="text1"/>
            <w:sz w:val="20"/>
          </w:rPr>
          <w:delText xml:space="preserve">CSV </w:delText>
        </w:r>
      </w:del>
      <w:del w:id="205" w:author="Peter Anema" w:date="2021-08-16T11:34:00Z">
        <w:r w:rsidRPr="00C60CE2" w:rsidDel="00112C31">
          <w:rPr>
            <w:rFonts w:cstheme="minorHAnsi"/>
            <w:color w:val="000000" w:themeColor="text1"/>
            <w:sz w:val="20"/>
          </w:rPr>
          <w:delText>bestand in Python</w:delText>
        </w:r>
      </w:del>
    </w:p>
    <w:p w14:paraId="1A258449" w14:textId="3B90C816" w:rsidR="00422FD5" w:rsidRPr="00112C31" w:rsidDel="00112C31" w:rsidRDefault="00422FD5">
      <w:pPr>
        <w:numPr>
          <w:ilvl w:val="0"/>
          <w:numId w:val="37"/>
        </w:numPr>
        <w:spacing w:before="0" w:after="0" w:line="240" w:lineRule="auto"/>
        <w:contextualSpacing/>
        <w:rPr>
          <w:del w:id="206" w:author="Peter Anema" w:date="2021-08-16T11:33:00Z"/>
          <w:rFonts w:cstheme="minorHAnsi"/>
          <w:color w:val="000000" w:themeColor="text1"/>
          <w:sz w:val="20"/>
        </w:rPr>
      </w:pPr>
      <w:del w:id="207" w:author="Peter Anema" w:date="2021-08-16T11:33:00Z">
        <w:r w:rsidRPr="00112C31" w:rsidDel="00112C31">
          <w:rPr>
            <w:rFonts w:cstheme="minorHAnsi"/>
            <w:color w:val="000000" w:themeColor="text1"/>
            <w:sz w:val="20"/>
          </w:rPr>
          <w:delText>De Python Package Index (PyPI)</w:delText>
        </w:r>
      </w:del>
    </w:p>
    <w:p w14:paraId="2C50B67E" w14:textId="3C58C2A1" w:rsidR="00422FD5" w:rsidRPr="00C60CE2" w:rsidDel="00112C31" w:rsidRDefault="00422FD5" w:rsidP="00422FD5">
      <w:pPr>
        <w:numPr>
          <w:ilvl w:val="0"/>
          <w:numId w:val="37"/>
        </w:numPr>
        <w:spacing w:before="0" w:after="0" w:line="240" w:lineRule="auto"/>
        <w:contextualSpacing/>
        <w:rPr>
          <w:del w:id="208" w:author="Peter Anema" w:date="2021-08-16T11:33:00Z"/>
          <w:rFonts w:cstheme="minorHAnsi"/>
          <w:color w:val="000000" w:themeColor="text1"/>
          <w:sz w:val="20"/>
        </w:rPr>
      </w:pPr>
      <w:del w:id="209" w:author="Peter Anema" w:date="2021-08-16T11:33:00Z">
        <w:r w:rsidRPr="00C60CE2" w:rsidDel="00112C31">
          <w:rPr>
            <w:rFonts w:cstheme="minorHAnsi"/>
            <w:color w:val="000000" w:themeColor="text1"/>
            <w:sz w:val="20"/>
          </w:rPr>
          <w:delText>Het lezen van data van een API</w:delText>
        </w:r>
      </w:del>
    </w:p>
    <w:p w14:paraId="556CB78B" w14:textId="14AF01A5" w:rsidR="00BC6EC2" w:rsidDel="00112C31" w:rsidRDefault="00BC6EC2">
      <w:pPr>
        <w:numPr>
          <w:ilvl w:val="0"/>
          <w:numId w:val="37"/>
        </w:numPr>
        <w:spacing w:before="0" w:after="0" w:line="240" w:lineRule="auto"/>
        <w:contextualSpacing/>
        <w:rPr>
          <w:del w:id="210" w:author="Peter Anema" w:date="2021-08-16T11:34:00Z"/>
          <w:rFonts w:cstheme="minorHAnsi"/>
          <w:color w:val="000000" w:themeColor="text1"/>
          <w:sz w:val="20"/>
        </w:rPr>
        <w:pPrChange w:id="211" w:author="Peter Anema" w:date="2021-08-16T11:33:00Z">
          <w:pPr/>
        </w:pPrChange>
      </w:pPr>
    </w:p>
    <w:p w14:paraId="7E009D66" w14:textId="77777777" w:rsidR="00CC1B30" w:rsidRDefault="00CC1B30" w:rsidP="00BC6EC2">
      <w:pPr>
        <w:rPr>
          <w:rFonts w:cstheme="minorHAnsi"/>
          <w:color w:val="000000" w:themeColor="text1"/>
          <w:sz w:val="20"/>
        </w:rPr>
      </w:pPr>
    </w:p>
    <w:p w14:paraId="205DC741" w14:textId="77777777" w:rsidR="00BC6EC2" w:rsidRPr="00232443" w:rsidRDefault="00BC6EC2" w:rsidP="00BC6EC2">
      <w:pPr>
        <w:pStyle w:val="Kop2"/>
        <w:rPr>
          <w:rFonts w:cstheme="minorHAnsi"/>
          <w:sz w:val="20"/>
        </w:rPr>
      </w:pPr>
      <w:bookmarkStart w:id="212" w:name="_Toc38214810"/>
      <w:bookmarkStart w:id="213" w:name="_Toc38266294"/>
      <w:bookmarkStart w:id="214" w:name="_Toc78365700"/>
      <w:r w:rsidRPr="00232443">
        <w:rPr>
          <w:rFonts w:cstheme="minorHAnsi"/>
          <w:sz w:val="20"/>
        </w:rPr>
        <w:t xml:space="preserve">Gewenste studentvoorbereiding (Voor </w:t>
      </w:r>
      <w:r>
        <w:rPr>
          <w:rFonts w:cstheme="minorHAnsi"/>
          <w:sz w:val="20"/>
        </w:rPr>
        <w:t>S</w:t>
      </w:r>
      <w:r w:rsidRPr="00232443">
        <w:rPr>
          <w:rFonts w:cstheme="minorHAnsi"/>
          <w:sz w:val="20"/>
        </w:rPr>
        <w:t>tudent)</w:t>
      </w:r>
      <w:bookmarkEnd w:id="212"/>
      <w:bookmarkEnd w:id="213"/>
      <w:bookmarkEnd w:id="214"/>
    </w:p>
    <w:p w14:paraId="48B1BFC3" w14:textId="77777777" w:rsidR="00BC6EC2" w:rsidRPr="00FE563D" w:rsidRDefault="00BC6EC2" w:rsidP="00BC6EC2">
      <w:pPr>
        <w:spacing w:before="0" w:after="0" w:line="240" w:lineRule="auto"/>
        <w:contextualSpacing/>
        <w:rPr>
          <w:rFonts w:cstheme="minorHAnsi"/>
          <w:color w:val="000000" w:themeColor="text1"/>
          <w:sz w:val="20"/>
        </w:rPr>
      </w:pPr>
      <w:r w:rsidRPr="00FE563D">
        <w:rPr>
          <w:rFonts w:cstheme="minorHAnsi"/>
          <w:b/>
          <w:bCs/>
          <w:color w:val="000000" w:themeColor="text1"/>
          <w:sz w:val="20"/>
        </w:rPr>
        <w:t>Het intakeformulier invullen</w:t>
      </w:r>
    </w:p>
    <w:p w14:paraId="661669B0" w14:textId="77777777" w:rsidR="00BC6EC2" w:rsidRPr="008901DF" w:rsidRDefault="00BC6EC2" w:rsidP="008901DF">
      <w:pPr>
        <w:spacing w:before="0" w:after="0" w:line="240" w:lineRule="auto"/>
        <w:contextualSpacing/>
        <w:rPr>
          <w:rFonts w:cstheme="minorHAnsi"/>
          <w:color w:val="000000" w:themeColor="text1"/>
          <w:sz w:val="20"/>
        </w:rPr>
      </w:pPr>
      <w:r w:rsidRPr="008901DF">
        <w:rPr>
          <w:rFonts w:cstheme="minorHAnsi"/>
          <w:color w:val="000000" w:themeColor="text1"/>
          <w:sz w:val="20"/>
        </w:rPr>
        <w:lastRenderedPageBreak/>
        <w:t xml:space="preserve">Vul vóór de eerste lesdag het intakeformulier in. Het intakeformulier </w:t>
      </w:r>
      <w:proofErr w:type="gramStart"/>
      <w:r w:rsidRPr="008901DF">
        <w:rPr>
          <w:rFonts w:cstheme="minorHAnsi"/>
          <w:color w:val="000000" w:themeColor="text1"/>
          <w:sz w:val="20"/>
        </w:rPr>
        <w:t>vindt</w:t>
      </w:r>
      <w:proofErr w:type="gramEnd"/>
      <w:r w:rsidRPr="008901DF">
        <w:rPr>
          <w:rFonts w:cstheme="minorHAnsi"/>
          <w:color w:val="000000" w:themeColor="text1"/>
          <w:sz w:val="20"/>
        </w:rPr>
        <w:t xml:space="preserve"> je in e-Connect - dat is deze Online leeromgeving. De docent gebruikt de door jou ingevulde informatie als voorbereiding op de training. We adviseren je het intakeformulier tijdig in te vullen.</w:t>
      </w:r>
    </w:p>
    <w:p w14:paraId="04E17A94" w14:textId="77777777" w:rsidR="00BC6EC2" w:rsidRPr="00C60CE2" w:rsidRDefault="00BC6EC2" w:rsidP="008901DF">
      <w:pPr>
        <w:spacing w:before="0" w:after="0" w:line="240" w:lineRule="auto"/>
        <w:contextualSpacing/>
        <w:rPr>
          <w:rFonts w:cstheme="minorHAnsi"/>
          <w:color w:val="000000" w:themeColor="text1"/>
          <w:sz w:val="20"/>
        </w:rPr>
      </w:pPr>
    </w:p>
    <w:p w14:paraId="370AAC3C" w14:textId="020BF141" w:rsidR="008901DF" w:rsidRPr="00C60CE2" w:rsidRDefault="008901DF" w:rsidP="008901DF">
      <w:pPr>
        <w:spacing w:before="0" w:after="0" w:line="240" w:lineRule="auto"/>
        <w:contextualSpacing/>
        <w:rPr>
          <w:rFonts w:eastAsia="Times New Roman"/>
          <w:color w:val="000000" w:themeColor="text1"/>
          <w:sz w:val="20"/>
        </w:rPr>
      </w:pPr>
      <w:r w:rsidRPr="00C60CE2">
        <w:rPr>
          <w:rFonts w:eastAsia="Times New Roman"/>
          <w:color w:val="000000" w:themeColor="text1"/>
          <w:sz w:val="20"/>
        </w:rPr>
        <w:t xml:space="preserve">Mocht je op jouw eigen computer willen werken dan </w:t>
      </w:r>
      <w:proofErr w:type="gramStart"/>
      <w:r w:rsidRPr="00C60CE2">
        <w:rPr>
          <w:rFonts w:eastAsia="Times New Roman"/>
          <w:color w:val="000000" w:themeColor="text1"/>
          <w:sz w:val="20"/>
        </w:rPr>
        <w:t>wordt</w:t>
      </w:r>
      <w:proofErr w:type="gramEnd"/>
      <w:r w:rsidRPr="00C60CE2">
        <w:rPr>
          <w:rFonts w:eastAsia="Times New Roman"/>
          <w:color w:val="000000" w:themeColor="text1"/>
          <w:sz w:val="20"/>
        </w:rPr>
        <w:t xml:space="preserve"> je verzocht vooraf de noodzakelijke software te installeren. Dit betreft het installeren van de laatste versie van Anaconda. Anaconda is te downloaden van de site </w:t>
      </w:r>
      <w:hyperlink r:id="rId22" w:tgtFrame="_blank" w:history="1">
        <w:r w:rsidRPr="00C60CE2">
          <w:rPr>
            <w:rStyle w:val="Hyperlink"/>
            <w:color w:val="000000" w:themeColor="text1"/>
            <w:sz w:val="20"/>
            <w:lang w:eastAsia="en-US"/>
          </w:rPr>
          <w:t>https://www.anaconda.com/distribution/</w:t>
        </w:r>
      </w:hyperlink>
      <w:r w:rsidRPr="00C60CE2">
        <w:rPr>
          <w:rFonts w:eastAsia="Times New Roman"/>
          <w:color w:val="000000" w:themeColor="text1"/>
          <w:sz w:val="20"/>
        </w:rPr>
        <w:t>.</w:t>
      </w:r>
    </w:p>
    <w:p w14:paraId="1F330163" w14:textId="02C90458" w:rsidR="00D96BB0" w:rsidRDefault="00D96BB0" w:rsidP="008901DF">
      <w:pPr>
        <w:spacing w:before="0" w:after="0" w:line="240" w:lineRule="auto"/>
        <w:contextualSpacing/>
        <w:rPr>
          <w:rFonts w:eastAsia="Times New Roman"/>
          <w:color w:val="000000" w:themeColor="text1"/>
          <w:sz w:val="20"/>
        </w:rPr>
      </w:pPr>
    </w:p>
    <w:p w14:paraId="74B8521F" w14:textId="5A94A8FE" w:rsidR="00D96BB0" w:rsidRDefault="00D96BB0" w:rsidP="008901DF">
      <w:pPr>
        <w:spacing w:before="0" w:after="0" w:line="240" w:lineRule="auto"/>
        <w:contextualSpacing/>
        <w:rPr>
          <w:rFonts w:eastAsia="Times New Roman"/>
          <w:color w:val="000000" w:themeColor="text1"/>
          <w:sz w:val="20"/>
        </w:rPr>
      </w:pPr>
    </w:p>
    <w:p w14:paraId="1423EBE5" w14:textId="411D7EF1" w:rsidR="00CC1B30" w:rsidRDefault="00CC1B30" w:rsidP="008901DF">
      <w:pPr>
        <w:spacing w:before="0" w:after="0" w:line="240" w:lineRule="auto"/>
        <w:contextualSpacing/>
        <w:rPr>
          <w:rFonts w:eastAsia="Times New Roman"/>
          <w:color w:val="000000" w:themeColor="text1"/>
          <w:sz w:val="20"/>
        </w:rPr>
      </w:pPr>
    </w:p>
    <w:p w14:paraId="28309D57" w14:textId="2EB3F5CC" w:rsidR="00CC1B30" w:rsidRPr="00232443" w:rsidRDefault="00CC1B30" w:rsidP="00CC1B30">
      <w:pPr>
        <w:pStyle w:val="Kop1"/>
        <w:rPr>
          <w:rFonts w:cstheme="minorHAnsi"/>
          <w:sz w:val="20"/>
          <w:szCs w:val="20"/>
        </w:rPr>
      </w:pPr>
      <w:bookmarkStart w:id="215" w:name="_Toc78365701"/>
      <w:r w:rsidRPr="00232443">
        <w:rPr>
          <w:rFonts w:cstheme="minorHAnsi"/>
          <w:sz w:val="20"/>
          <w:szCs w:val="20"/>
        </w:rPr>
        <w:t>Voor in OLO</w:t>
      </w:r>
      <w:r>
        <w:rPr>
          <w:rFonts w:cstheme="minorHAnsi"/>
          <w:sz w:val="20"/>
          <w:szCs w:val="20"/>
        </w:rPr>
        <w:t xml:space="preserve"> Les 2</w:t>
      </w:r>
      <w:bookmarkEnd w:id="215"/>
    </w:p>
    <w:p w14:paraId="6C10CFBF" w14:textId="77777777" w:rsidR="00CC1B30" w:rsidRPr="00232443" w:rsidRDefault="00CC1B30" w:rsidP="00CC1B30">
      <w:pPr>
        <w:pStyle w:val="Kop2"/>
        <w:rPr>
          <w:rFonts w:cstheme="minorHAnsi"/>
          <w:sz w:val="20"/>
        </w:rPr>
      </w:pPr>
      <w:bookmarkStart w:id="216" w:name="_Toc78365702"/>
      <w:r w:rsidRPr="00232443">
        <w:rPr>
          <w:rFonts w:cstheme="minorHAnsi"/>
          <w:sz w:val="20"/>
        </w:rPr>
        <w:t xml:space="preserve">Trainingschema en informatie (Voor </w:t>
      </w:r>
      <w:r>
        <w:rPr>
          <w:rFonts w:cstheme="minorHAnsi"/>
          <w:sz w:val="20"/>
        </w:rPr>
        <w:t>D</w:t>
      </w:r>
      <w:r w:rsidRPr="00232443">
        <w:rPr>
          <w:rFonts w:cstheme="minorHAnsi"/>
          <w:sz w:val="20"/>
        </w:rPr>
        <w:t>ocent)</w:t>
      </w:r>
      <w:bookmarkEnd w:id="216"/>
    </w:p>
    <w:p w14:paraId="36D4FF33" w14:textId="77777777" w:rsidR="00CC1B30" w:rsidRDefault="00CC1B30" w:rsidP="00CC1B30">
      <w:pPr>
        <w:spacing w:before="0" w:after="0" w:line="240" w:lineRule="auto"/>
        <w:contextualSpacing/>
        <w:rPr>
          <w:rFonts w:cstheme="minorHAnsi"/>
          <w:color w:val="000000" w:themeColor="text1"/>
          <w:sz w:val="20"/>
        </w:rPr>
      </w:pPr>
    </w:p>
    <w:p w14:paraId="1E6AB6EF" w14:textId="3EAE17E5" w:rsidR="003E54AE" w:rsidRPr="00075B84" w:rsidRDefault="003E54AE" w:rsidP="003E54AE">
      <w:pPr>
        <w:shd w:val="clear" w:color="auto" w:fill="FFFF00"/>
      </w:pPr>
      <w:r>
        <w:rPr>
          <w:highlight w:val="yellow"/>
        </w:rPr>
        <w:t xml:space="preserve">ZIE </w:t>
      </w:r>
      <w:r w:rsidR="00085BA3">
        <w:rPr>
          <w:highlight w:val="yellow"/>
        </w:rPr>
        <w:t xml:space="preserve">REEDS </w:t>
      </w:r>
      <w:r>
        <w:rPr>
          <w:highlight w:val="yellow"/>
        </w:rPr>
        <w:t xml:space="preserve">BIJ DAG 1 </w:t>
      </w:r>
      <w:r w:rsidRPr="00C60CE2">
        <w:rPr>
          <w:highlight w:val="yellow"/>
        </w:rPr>
        <w:t>PETER ANEMA MAAKT IN DE EXCEL SPREADSHEET EEN LESSCHEMA</w:t>
      </w:r>
      <w:r>
        <w:t xml:space="preserve"> VOOR ZOWEL DAG 1 EN DAG 2 EN HET LESSCHEMA MOET GESCHIKT ZIJN VOOR ANDERE DOCENTEN OM ALS LEIDRAAD TE GEBRUIKEN BIJ ZOWEL VIRTUELE- EN BIJ KLASSIKALE LESSEN</w:t>
      </w:r>
    </w:p>
    <w:p w14:paraId="33FBDBC9" w14:textId="77777777" w:rsidR="00CC1B30" w:rsidRDefault="00CC1B30" w:rsidP="00CC1B30">
      <w:pPr>
        <w:rPr>
          <w:rFonts w:cstheme="minorHAnsi"/>
          <w:color w:val="000000" w:themeColor="text1"/>
          <w:sz w:val="20"/>
        </w:rPr>
      </w:pPr>
    </w:p>
    <w:p w14:paraId="602B719A" w14:textId="77777777" w:rsidR="00CC1B30" w:rsidRPr="00232443" w:rsidRDefault="00CC1B30" w:rsidP="00CC1B30">
      <w:pPr>
        <w:pStyle w:val="Kop2"/>
        <w:rPr>
          <w:rFonts w:cstheme="minorHAnsi"/>
          <w:sz w:val="20"/>
        </w:rPr>
      </w:pPr>
      <w:bookmarkStart w:id="217" w:name="_Toc78365703"/>
      <w:r w:rsidRPr="00232443">
        <w:rPr>
          <w:rFonts w:cstheme="minorHAnsi"/>
          <w:sz w:val="20"/>
        </w:rPr>
        <w:t>TrainingsInformatie/Inleiding (Voor Student)</w:t>
      </w:r>
      <w:bookmarkEnd w:id="217"/>
    </w:p>
    <w:p w14:paraId="7DB21B00" w14:textId="77777777" w:rsidR="00CC1B30" w:rsidRPr="0068307E" w:rsidRDefault="00CC1B30" w:rsidP="00CC1B30">
      <w:pPr>
        <w:pStyle w:val="Kop3"/>
      </w:pPr>
      <w:bookmarkStart w:id="218" w:name="_Toc78365704"/>
      <w:r w:rsidRPr="0068307E">
        <w:t>Tijdschema</w:t>
      </w:r>
      <w:bookmarkEnd w:id="218"/>
    </w:p>
    <w:p w14:paraId="34C2CB15" w14:textId="77777777" w:rsidR="00CC1B30" w:rsidRPr="00422FD5" w:rsidRDefault="00CC1B30" w:rsidP="00CC1B30">
      <w:pPr>
        <w:spacing w:before="0" w:after="0" w:line="240" w:lineRule="auto"/>
        <w:contextualSpacing/>
        <w:rPr>
          <w:rFonts w:cstheme="minorHAnsi"/>
          <w:color w:val="000000" w:themeColor="text1"/>
          <w:sz w:val="20"/>
        </w:rPr>
      </w:pPr>
      <w:r w:rsidRPr="00422FD5">
        <w:rPr>
          <w:rFonts w:cstheme="minorHAnsi"/>
          <w:color w:val="000000" w:themeColor="text1"/>
          <w:sz w:val="20"/>
        </w:rPr>
        <w:t>Bij deze training is een lesplan beschikbaar (zie document onderaan deze E-</w:t>
      </w:r>
      <w:proofErr w:type="spellStart"/>
      <w:r w:rsidRPr="00422FD5">
        <w:rPr>
          <w:rFonts w:cstheme="minorHAnsi"/>
          <w:color w:val="000000" w:themeColor="text1"/>
          <w:sz w:val="20"/>
        </w:rPr>
        <w:t>connect</w:t>
      </w:r>
      <w:proofErr w:type="spellEnd"/>
      <w:r w:rsidRPr="00422FD5">
        <w:rPr>
          <w:rFonts w:cstheme="minorHAnsi"/>
          <w:color w:val="000000" w:themeColor="text1"/>
          <w:sz w:val="20"/>
        </w:rPr>
        <w:t xml:space="preserve"> pagina). Deze kun je op deze E-</w:t>
      </w:r>
      <w:proofErr w:type="spellStart"/>
      <w:r w:rsidRPr="00422FD5">
        <w:rPr>
          <w:rFonts w:cstheme="minorHAnsi"/>
          <w:color w:val="000000" w:themeColor="text1"/>
          <w:sz w:val="20"/>
        </w:rPr>
        <w:t>connect</w:t>
      </w:r>
      <w:proofErr w:type="spellEnd"/>
      <w:r w:rsidRPr="00422FD5">
        <w:rPr>
          <w:rFonts w:cstheme="minorHAnsi"/>
          <w:color w:val="000000" w:themeColor="text1"/>
          <w:sz w:val="20"/>
        </w:rPr>
        <w:t> downloaden en dient als leidraad voor de docent. Uiteraard speel je tijdens de training in op de dynamiek van de deelnemers. Bij deze training zitten ook oefeningen. Bij een snelle groep of snelle studenten kun je onderwerpen en opdrachten verder uitdiepen.</w:t>
      </w:r>
    </w:p>
    <w:p w14:paraId="2FF5B6AD" w14:textId="77777777" w:rsidR="00CC1B30" w:rsidRPr="00422FD5" w:rsidRDefault="00CC1B30" w:rsidP="00CC1B30">
      <w:pPr>
        <w:spacing w:before="0" w:after="0" w:line="240" w:lineRule="auto"/>
        <w:contextualSpacing/>
        <w:rPr>
          <w:rFonts w:cstheme="minorHAnsi"/>
          <w:b/>
          <w:bCs/>
          <w:color w:val="000000" w:themeColor="text1"/>
          <w:sz w:val="20"/>
        </w:rPr>
      </w:pPr>
    </w:p>
    <w:p w14:paraId="006DE0B8" w14:textId="77777777" w:rsidR="00CC1B30" w:rsidRPr="0068307E" w:rsidRDefault="00CC1B30" w:rsidP="00CC1B30">
      <w:pPr>
        <w:spacing w:before="0" w:after="0" w:line="240" w:lineRule="auto"/>
        <w:contextualSpacing/>
        <w:rPr>
          <w:rFonts w:cstheme="minorHAnsi"/>
          <w:color w:val="000000" w:themeColor="text1"/>
          <w:sz w:val="20"/>
        </w:rPr>
      </w:pPr>
    </w:p>
    <w:p w14:paraId="1252AC77" w14:textId="5B8447B0" w:rsidR="00CC1B30" w:rsidRDefault="00CC1B30" w:rsidP="00CC1B30">
      <w:pPr>
        <w:pStyle w:val="Kop3"/>
      </w:pPr>
      <w:bookmarkStart w:id="219" w:name="_Toc78365705"/>
      <w:r>
        <w:t>Onderwerpen</w:t>
      </w:r>
      <w:r w:rsidR="003E6F4E">
        <w:t xml:space="preserve"> </w:t>
      </w:r>
      <w:r w:rsidR="00FD3607">
        <w:t>les 2</w:t>
      </w:r>
      <w:bookmarkEnd w:id="219"/>
    </w:p>
    <w:p w14:paraId="08AF1EDC" w14:textId="77777777" w:rsidR="00CC1B30" w:rsidRDefault="00CC1B30" w:rsidP="00CC1B30">
      <w:pPr>
        <w:spacing w:before="0" w:after="0" w:line="240" w:lineRule="auto"/>
        <w:contextualSpacing/>
        <w:rPr>
          <w:rFonts w:cstheme="minorHAnsi"/>
          <w:color w:val="000000" w:themeColor="text1"/>
          <w:sz w:val="20"/>
          <w:shd w:val="clear" w:color="auto" w:fill="FFFF00"/>
        </w:rPr>
      </w:pPr>
      <w:r w:rsidRPr="00EF4806">
        <w:rPr>
          <w:rFonts w:cstheme="minorHAnsi"/>
          <w:color w:val="000000" w:themeColor="text1"/>
          <w:sz w:val="20"/>
          <w:shd w:val="clear" w:color="auto" w:fill="FFFF00"/>
        </w:rPr>
        <w:t>DIT STUK WORDT INGEVULD DOOR PETER ANEMA</w:t>
      </w:r>
    </w:p>
    <w:p w14:paraId="725AC7F0" w14:textId="18DED4C3" w:rsidR="00CC1B30" w:rsidRDefault="00CC1B30" w:rsidP="00CC1B30">
      <w:pPr>
        <w:rPr>
          <w:ins w:id="220" w:author="Peter Anema" w:date="2021-08-16T11:34:00Z"/>
          <w:rFonts w:cstheme="minorHAnsi"/>
          <w:color w:val="000000" w:themeColor="text1"/>
          <w:sz w:val="20"/>
        </w:rPr>
      </w:pPr>
    </w:p>
    <w:p w14:paraId="66FC8ECC" w14:textId="77777777" w:rsidR="00112C31" w:rsidRPr="00C60CE2" w:rsidRDefault="00112C31" w:rsidP="00112C31">
      <w:pPr>
        <w:numPr>
          <w:ilvl w:val="0"/>
          <w:numId w:val="37"/>
        </w:numPr>
        <w:spacing w:before="0" w:after="0" w:line="240" w:lineRule="auto"/>
        <w:contextualSpacing/>
        <w:rPr>
          <w:ins w:id="221" w:author="Peter Anema" w:date="2021-08-16T11:34:00Z"/>
          <w:rFonts w:cstheme="minorHAnsi"/>
          <w:color w:val="000000" w:themeColor="text1"/>
          <w:sz w:val="20"/>
        </w:rPr>
      </w:pPr>
      <w:ins w:id="222" w:author="Peter Anema" w:date="2021-08-16T11:34:00Z">
        <w:r w:rsidRPr="00C60CE2">
          <w:rPr>
            <w:rFonts w:cstheme="minorHAnsi"/>
            <w:color w:val="000000" w:themeColor="text1"/>
            <w:sz w:val="20"/>
          </w:rPr>
          <w:t>Werken met functies in Python</w:t>
        </w:r>
      </w:ins>
    </w:p>
    <w:p w14:paraId="01FF03AD" w14:textId="77777777" w:rsidR="00112C31" w:rsidRPr="00C60CE2" w:rsidRDefault="00112C31" w:rsidP="00112C31">
      <w:pPr>
        <w:numPr>
          <w:ilvl w:val="0"/>
          <w:numId w:val="37"/>
        </w:numPr>
        <w:spacing w:before="0" w:after="0" w:line="240" w:lineRule="auto"/>
        <w:contextualSpacing/>
        <w:rPr>
          <w:ins w:id="223" w:author="Peter Anema" w:date="2021-08-16T11:34:00Z"/>
          <w:rFonts w:cstheme="minorHAnsi"/>
          <w:color w:val="000000" w:themeColor="text1"/>
          <w:sz w:val="20"/>
        </w:rPr>
      </w:pPr>
      <w:ins w:id="224" w:author="Peter Anema" w:date="2021-08-16T11:34:00Z">
        <w:r w:rsidRPr="00C60CE2">
          <w:rPr>
            <w:rFonts w:cstheme="minorHAnsi"/>
            <w:color w:val="000000" w:themeColor="text1"/>
            <w:sz w:val="20"/>
          </w:rPr>
          <w:t>Werken met verschillende datastructuren in Python</w:t>
        </w:r>
      </w:ins>
    </w:p>
    <w:p w14:paraId="2F3CB5FA" w14:textId="77777777" w:rsidR="00112C31" w:rsidRDefault="00112C31" w:rsidP="00112C31">
      <w:pPr>
        <w:numPr>
          <w:ilvl w:val="0"/>
          <w:numId w:val="37"/>
        </w:numPr>
        <w:spacing w:before="0" w:after="0" w:line="240" w:lineRule="auto"/>
        <w:contextualSpacing/>
        <w:rPr>
          <w:ins w:id="225" w:author="Peter Anema" w:date="2021-08-16T11:34:00Z"/>
          <w:rFonts w:cstheme="minorHAnsi"/>
          <w:color w:val="000000" w:themeColor="text1"/>
          <w:sz w:val="20"/>
        </w:rPr>
      </w:pPr>
      <w:ins w:id="226" w:author="Peter Anema" w:date="2021-08-16T11:34:00Z">
        <w:r w:rsidRPr="00C60CE2">
          <w:rPr>
            <w:rFonts w:cstheme="minorHAnsi"/>
            <w:color w:val="000000" w:themeColor="text1"/>
            <w:sz w:val="20"/>
          </w:rPr>
          <w:t>Het lezen van een bestand in Python</w:t>
        </w:r>
      </w:ins>
    </w:p>
    <w:p w14:paraId="3794EAB2" w14:textId="77777777" w:rsidR="00112C31" w:rsidRDefault="00112C31" w:rsidP="00CC1B30">
      <w:pPr>
        <w:rPr>
          <w:rFonts w:cstheme="minorHAnsi"/>
          <w:color w:val="000000" w:themeColor="text1"/>
          <w:sz w:val="20"/>
        </w:rPr>
      </w:pPr>
    </w:p>
    <w:p w14:paraId="1FB544DD" w14:textId="77777777" w:rsidR="00CC1B30" w:rsidRDefault="00CC1B30" w:rsidP="00CC1B30">
      <w:pPr>
        <w:rPr>
          <w:rFonts w:cstheme="minorHAnsi"/>
          <w:color w:val="000000" w:themeColor="text1"/>
          <w:sz w:val="20"/>
        </w:rPr>
      </w:pPr>
    </w:p>
    <w:p w14:paraId="6E41E6C6" w14:textId="713F2BD1" w:rsidR="003E6F4E" w:rsidRDefault="003E6F4E" w:rsidP="00CC1B30">
      <w:pPr>
        <w:rPr>
          <w:rFonts w:cstheme="minorHAnsi"/>
          <w:sz w:val="20"/>
        </w:rPr>
      </w:pPr>
    </w:p>
    <w:p w14:paraId="1F80F4BA" w14:textId="77777777" w:rsidR="003E6F4E" w:rsidRPr="00232443" w:rsidRDefault="003E6F4E" w:rsidP="00CC1B30">
      <w:pPr>
        <w:rPr>
          <w:rFonts w:cstheme="minorHAnsi"/>
          <w:sz w:val="20"/>
        </w:rPr>
      </w:pPr>
    </w:p>
    <w:p w14:paraId="1618891C" w14:textId="77777777" w:rsidR="00CC1B30" w:rsidRPr="00232443" w:rsidRDefault="00CC1B30" w:rsidP="00CC1B30">
      <w:pPr>
        <w:pStyle w:val="Kop2"/>
        <w:rPr>
          <w:rFonts w:cstheme="minorHAnsi"/>
          <w:sz w:val="20"/>
        </w:rPr>
      </w:pPr>
      <w:bookmarkStart w:id="227" w:name="_Toc78365706"/>
      <w:r w:rsidRPr="00232443">
        <w:rPr>
          <w:rFonts w:cstheme="minorHAnsi"/>
          <w:sz w:val="20"/>
        </w:rPr>
        <w:t xml:space="preserve">Gewenste studentvoorbereiding (Voor </w:t>
      </w:r>
      <w:r>
        <w:rPr>
          <w:rFonts w:cstheme="minorHAnsi"/>
          <w:sz w:val="20"/>
        </w:rPr>
        <w:t>S</w:t>
      </w:r>
      <w:r w:rsidRPr="00232443">
        <w:rPr>
          <w:rFonts w:cstheme="minorHAnsi"/>
          <w:sz w:val="20"/>
        </w:rPr>
        <w:t>tudent)</w:t>
      </w:r>
      <w:bookmarkEnd w:id="227"/>
    </w:p>
    <w:p w14:paraId="7DECF767" w14:textId="77777777" w:rsidR="003E6F4E" w:rsidRDefault="003E6F4E" w:rsidP="00CC1B30">
      <w:pPr>
        <w:spacing w:before="0" w:after="0" w:line="240" w:lineRule="auto"/>
        <w:contextualSpacing/>
        <w:rPr>
          <w:rFonts w:cstheme="minorHAnsi"/>
          <w:b/>
          <w:bCs/>
          <w:color w:val="000000" w:themeColor="text1"/>
          <w:sz w:val="20"/>
        </w:rPr>
      </w:pPr>
    </w:p>
    <w:p w14:paraId="4650C612" w14:textId="06DC2CDF" w:rsidR="00CC1B30" w:rsidRPr="00FE563D" w:rsidRDefault="00CC1B30" w:rsidP="00CC1B30">
      <w:pPr>
        <w:spacing w:before="0" w:after="0" w:line="240" w:lineRule="auto"/>
        <w:contextualSpacing/>
        <w:rPr>
          <w:rFonts w:cstheme="minorHAnsi"/>
          <w:color w:val="000000" w:themeColor="text1"/>
          <w:sz w:val="20"/>
        </w:rPr>
      </w:pPr>
      <w:r w:rsidRPr="00FE563D">
        <w:rPr>
          <w:rFonts w:cstheme="minorHAnsi"/>
          <w:b/>
          <w:bCs/>
          <w:color w:val="000000" w:themeColor="text1"/>
          <w:sz w:val="20"/>
        </w:rPr>
        <w:t>Het intakeformulier invullen</w:t>
      </w:r>
    </w:p>
    <w:p w14:paraId="23CB84A5" w14:textId="77777777" w:rsidR="00CC1B30" w:rsidRPr="008901DF" w:rsidRDefault="00CC1B30" w:rsidP="00CC1B30">
      <w:pPr>
        <w:spacing w:before="0" w:after="0" w:line="240" w:lineRule="auto"/>
        <w:contextualSpacing/>
        <w:rPr>
          <w:rFonts w:cstheme="minorHAnsi"/>
          <w:color w:val="000000" w:themeColor="text1"/>
          <w:sz w:val="20"/>
        </w:rPr>
      </w:pPr>
      <w:r w:rsidRPr="008901DF">
        <w:rPr>
          <w:rFonts w:cstheme="minorHAnsi"/>
          <w:color w:val="000000" w:themeColor="text1"/>
          <w:sz w:val="20"/>
        </w:rPr>
        <w:t xml:space="preserve">Vul vóór de eerste lesdag het intakeformulier in. Het intakeformulier </w:t>
      </w:r>
      <w:proofErr w:type="gramStart"/>
      <w:r w:rsidRPr="008901DF">
        <w:rPr>
          <w:rFonts w:cstheme="minorHAnsi"/>
          <w:color w:val="000000" w:themeColor="text1"/>
          <w:sz w:val="20"/>
        </w:rPr>
        <w:t>vindt</w:t>
      </w:r>
      <w:proofErr w:type="gramEnd"/>
      <w:r w:rsidRPr="008901DF">
        <w:rPr>
          <w:rFonts w:cstheme="minorHAnsi"/>
          <w:color w:val="000000" w:themeColor="text1"/>
          <w:sz w:val="20"/>
        </w:rPr>
        <w:t xml:space="preserve"> je in e-Connect - dat is deze Online leeromgeving. De docent gebruikt de door jou ingevulde informatie als voorbereiding op de training. We adviseren je het intakeformulier tijdig in te vullen.</w:t>
      </w:r>
    </w:p>
    <w:p w14:paraId="51AC7B31" w14:textId="77777777" w:rsidR="00CC1B30" w:rsidRPr="00085BA3" w:rsidRDefault="00CC1B30" w:rsidP="00CC1B30">
      <w:pPr>
        <w:spacing w:before="0" w:after="0" w:line="240" w:lineRule="auto"/>
        <w:contextualSpacing/>
        <w:rPr>
          <w:rFonts w:cstheme="minorHAnsi"/>
          <w:color w:val="000000" w:themeColor="text1"/>
          <w:sz w:val="20"/>
        </w:rPr>
      </w:pPr>
    </w:p>
    <w:p w14:paraId="60FEEB0E" w14:textId="77777777" w:rsidR="00CC1B30" w:rsidRPr="00085BA3" w:rsidRDefault="00CC1B30" w:rsidP="00CC1B30">
      <w:pPr>
        <w:spacing w:before="0" w:after="0" w:line="240" w:lineRule="auto"/>
        <w:contextualSpacing/>
        <w:rPr>
          <w:rFonts w:eastAsia="Times New Roman"/>
          <w:color w:val="000000" w:themeColor="text1"/>
          <w:sz w:val="20"/>
        </w:rPr>
      </w:pPr>
      <w:r w:rsidRPr="00085BA3">
        <w:rPr>
          <w:rFonts w:eastAsia="Times New Roman"/>
          <w:color w:val="000000" w:themeColor="text1"/>
          <w:sz w:val="20"/>
        </w:rPr>
        <w:lastRenderedPageBreak/>
        <w:t xml:space="preserve">Mocht je op jouw eigen computer willen werken dan </w:t>
      </w:r>
      <w:proofErr w:type="gramStart"/>
      <w:r w:rsidRPr="00085BA3">
        <w:rPr>
          <w:rFonts w:eastAsia="Times New Roman"/>
          <w:color w:val="000000" w:themeColor="text1"/>
          <w:sz w:val="20"/>
        </w:rPr>
        <w:t>wordt</w:t>
      </w:r>
      <w:proofErr w:type="gramEnd"/>
      <w:r w:rsidRPr="00085BA3">
        <w:rPr>
          <w:rFonts w:eastAsia="Times New Roman"/>
          <w:color w:val="000000" w:themeColor="text1"/>
          <w:sz w:val="20"/>
        </w:rPr>
        <w:t xml:space="preserve"> je verzocht vooraf de noodzakelijke software te installeren. Dit betreft het installeren van de laatste versie van Anaconda. Anaconda is te downloaden van de site </w:t>
      </w:r>
      <w:hyperlink r:id="rId23" w:tgtFrame="_blank" w:history="1">
        <w:r w:rsidRPr="00085BA3">
          <w:rPr>
            <w:rStyle w:val="Hyperlink"/>
            <w:color w:val="000000" w:themeColor="text1"/>
            <w:sz w:val="20"/>
            <w:lang w:eastAsia="en-US"/>
          </w:rPr>
          <w:t>https://www.anaconda.com/distribution/</w:t>
        </w:r>
      </w:hyperlink>
      <w:r w:rsidRPr="00085BA3">
        <w:rPr>
          <w:rFonts w:eastAsia="Times New Roman"/>
          <w:color w:val="000000" w:themeColor="text1"/>
          <w:sz w:val="20"/>
        </w:rPr>
        <w:t>.</w:t>
      </w:r>
    </w:p>
    <w:p w14:paraId="75A71825" w14:textId="26563ABB" w:rsidR="00D96BB0" w:rsidRDefault="00D96BB0" w:rsidP="008901DF">
      <w:pPr>
        <w:spacing w:before="0" w:after="0" w:line="240" w:lineRule="auto"/>
        <w:contextualSpacing/>
        <w:rPr>
          <w:rFonts w:eastAsia="Times New Roman"/>
          <w:color w:val="000000" w:themeColor="text1"/>
          <w:sz w:val="20"/>
        </w:rPr>
      </w:pPr>
    </w:p>
    <w:p w14:paraId="5517D201" w14:textId="0DE04170" w:rsidR="00D96BB0" w:rsidRDefault="00D96BB0" w:rsidP="008901DF">
      <w:pPr>
        <w:spacing w:before="0" w:after="0" w:line="240" w:lineRule="auto"/>
        <w:contextualSpacing/>
        <w:rPr>
          <w:rFonts w:eastAsia="Times New Roman"/>
          <w:color w:val="000000" w:themeColor="text1"/>
          <w:sz w:val="20"/>
        </w:rPr>
      </w:pPr>
    </w:p>
    <w:p w14:paraId="6C82A6E4" w14:textId="493807B3" w:rsidR="00D96BB0" w:rsidRDefault="00C64278" w:rsidP="0096106A">
      <w:pPr>
        <w:pStyle w:val="Kop1"/>
        <w:rPr>
          <w:rFonts w:eastAsia="Times New Roman"/>
          <w:color w:val="000000" w:themeColor="text1"/>
          <w:sz w:val="20"/>
        </w:rPr>
      </w:pPr>
      <w:bookmarkStart w:id="228" w:name="_Toc78365707"/>
      <w:r>
        <w:rPr>
          <w:sz w:val="20"/>
          <w:szCs w:val="20"/>
        </w:rPr>
        <w:t>Planning</w:t>
      </w:r>
      <w:r w:rsidR="005A792F">
        <w:rPr>
          <w:sz w:val="20"/>
          <w:szCs w:val="20"/>
        </w:rPr>
        <w:t xml:space="preserve"> voor ontwikkelaar en eventuele tegenlezer(s)</w:t>
      </w:r>
      <w:bookmarkEnd w:id="228"/>
    </w:p>
    <w:p w14:paraId="37A3573E" w14:textId="3142F3BA" w:rsidR="008611D4" w:rsidRDefault="008611D4" w:rsidP="008901DF">
      <w:pPr>
        <w:spacing w:before="0" w:after="0" w:line="240" w:lineRule="auto"/>
        <w:contextualSpacing/>
        <w:rPr>
          <w:rFonts w:eastAsia="Times New Roman"/>
          <w:color w:val="000000" w:themeColor="text1"/>
          <w:sz w:val="20"/>
        </w:rPr>
      </w:pPr>
    </w:p>
    <w:p w14:paraId="708CF039" w14:textId="69E8A9C0" w:rsidR="00C64278" w:rsidRDefault="00C64278" w:rsidP="008901DF">
      <w:pPr>
        <w:spacing w:before="0" w:after="0" w:line="240" w:lineRule="auto"/>
        <w:contextualSpacing/>
        <w:rPr>
          <w:rFonts w:eastAsia="Times New Roman"/>
          <w:color w:val="000000" w:themeColor="text1"/>
          <w:sz w:val="20"/>
        </w:rPr>
      </w:pPr>
    </w:p>
    <w:tbl>
      <w:tblPr>
        <w:tblStyle w:val="Rastertabel6kleurrijk-Accent1"/>
        <w:tblW w:w="9214" w:type="dxa"/>
        <w:tblInd w:w="-147" w:type="dxa"/>
        <w:tblLook w:val="0620" w:firstRow="1" w:lastRow="0" w:firstColumn="0" w:lastColumn="0" w:noHBand="1" w:noVBand="1"/>
      </w:tblPr>
      <w:tblGrid>
        <w:gridCol w:w="1560"/>
        <w:gridCol w:w="4536"/>
        <w:gridCol w:w="1134"/>
        <w:gridCol w:w="1134"/>
        <w:gridCol w:w="850"/>
      </w:tblGrid>
      <w:tr w:rsidR="00C64278" w:rsidRPr="00232443" w14:paraId="725C1A4E" w14:textId="77777777" w:rsidTr="00B17D0B">
        <w:trPr>
          <w:cnfStyle w:val="100000000000" w:firstRow="1" w:lastRow="0" w:firstColumn="0" w:lastColumn="0" w:oddVBand="0" w:evenVBand="0" w:oddHBand="0" w:evenHBand="0" w:firstRowFirstColumn="0" w:firstRowLastColumn="0" w:lastRowFirstColumn="0" w:lastRowLastColumn="0"/>
          <w:trHeight w:val="422"/>
        </w:trPr>
        <w:tc>
          <w:tcPr>
            <w:tcW w:w="1560" w:type="dxa"/>
          </w:tcPr>
          <w:p w14:paraId="2B6D5999" w14:textId="77777777" w:rsidR="00C64278" w:rsidRPr="00232443" w:rsidRDefault="00C64278" w:rsidP="0053068C">
            <w:pPr>
              <w:rPr>
                <w:rFonts w:cstheme="minorHAnsi"/>
                <w:sz w:val="20"/>
              </w:rPr>
            </w:pPr>
            <w:r w:rsidRPr="00232443">
              <w:rPr>
                <w:rFonts w:cstheme="minorHAnsi"/>
                <w:sz w:val="20"/>
              </w:rPr>
              <w:t>Wie</w:t>
            </w:r>
          </w:p>
        </w:tc>
        <w:tc>
          <w:tcPr>
            <w:tcW w:w="4536" w:type="dxa"/>
          </w:tcPr>
          <w:p w14:paraId="1D12FF80" w14:textId="77777777" w:rsidR="00C64278" w:rsidRPr="00232443" w:rsidRDefault="00C64278" w:rsidP="0053068C">
            <w:pPr>
              <w:rPr>
                <w:rFonts w:cstheme="minorHAnsi"/>
                <w:sz w:val="20"/>
              </w:rPr>
            </w:pPr>
            <w:r w:rsidRPr="00232443">
              <w:rPr>
                <w:rFonts w:cstheme="minorHAnsi"/>
                <w:sz w:val="20"/>
              </w:rPr>
              <w:t>Wat</w:t>
            </w:r>
          </w:p>
        </w:tc>
        <w:tc>
          <w:tcPr>
            <w:tcW w:w="1134" w:type="dxa"/>
          </w:tcPr>
          <w:p w14:paraId="7CE09ED3" w14:textId="77777777" w:rsidR="00C64278" w:rsidRPr="00232443" w:rsidRDefault="00C64278" w:rsidP="0053068C">
            <w:pPr>
              <w:rPr>
                <w:rFonts w:cstheme="minorHAnsi"/>
                <w:sz w:val="20"/>
              </w:rPr>
            </w:pPr>
            <w:r w:rsidRPr="00232443">
              <w:rPr>
                <w:rFonts w:cstheme="minorHAnsi"/>
                <w:sz w:val="20"/>
              </w:rPr>
              <w:t>Datum</w:t>
            </w:r>
          </w:p>
        </w:tc>
        <w:tc>
          <w:tcPr>
            <w:tcW w:w="1134" w:type="dxa"/>
          </w:tcPr>
          <w:p w14:paraId="5039EFE0" w14:textId="77777777" w:rsidR="00C64278" w:rsidRPr="00232443" w:rsidRDefault="00C64278" w:rsidP="0053068C">
            <w:pPr>
              <w:spacing w:line="276" w:lineRule="auto"/>
              <w:rPr>
                <w:rFonts w:cstheme="minorHAnsi"/>
                <w:sz w:val="20"/>
              </w:rPr>
            </w:pPr>
            <w:r w:rsidRPr="00232443">
              <w:rPr>
                <w:rFonts w:cstheme="minorHAnsi"/>
                <w:sz w:val="20"/>
              </w:rPr>
              <w:t>Deadline</w:t>
            </w:r>
          </w:p>
        </w:tc>
        <w:tc>
          <w:tcPr>
            <w:tcW w:w="850" w:type="dxa"/>
          </w:tcPr>
          <w:p w14:paraId="59B43B84" w14:textId="77777777" w:rsidR="00C64278" w:rsidRPr="00232443" w:rsidRDefault="00C64278" w:rsidP="0053068C">
            <w:pPr>
              <w:spacing w:line="276" w:lineRule="auto"/>
              <w:rPr>
                <w:rFonts w:cstheme="minorHAnsi"/>
                <w:sz w:val="20"/>
              </w:rPr>
            </w:pPr>
            <w:r w:rsidRPr="00232443">
              <w:rPr>
                <w:rFonts w:cstheme="minorHAnsi"/>
                <w:sz w:val="20"/>
              </w:rPr>
              <w:t>Status</w:t>
            </w:r>
          </w:p>
        </w:tc>
      </w:tr>
      <w:tr w:rsidR="00C64278" w:rsidRPr="00232443" w14:paraId="009FA918" w14:textId="77777777" w:rsidTr="00B17D0B">
        <w:trPr>
          <w:trHeight w:val="263"/>
        </w:trPr>
        <w:tc>
          <w:tcPr>
            <w:tcW w:w="1560" w:type="dxa"/>
          </w:tcPr>
          <w:p w14:paraId="526A1CFE" w14:textId="3B3E9613" w:rsidR="00C64278" w:rsidRPr="00232443" w:rsidRDefault="00B17D0B" w:rsidP="0053068C">
            <w:pPr>
              <w:rPr>
                <w:rFonts w:cstheme="minorHAnsi"/>
                <w:color w:val="000000" w:themeColor="text1"/>
                <w:sz w:val="20"/>
              </w:rPr>
            </w:pPr>
            <w:r>
              <w:rPr>
                <w:rFonts w:cstheme="minorHAnsi"/>
                <w:color w:val="000000" w:themeColor="text1"/>
                <w:sz w:val="20"/>
              </w:rPr>
              <w:t>Peter Anema</w:t>
            </w:r>
          </w:p>
        </w:tc>
        <w:tc>
          <w:tcPr>
            <w:tcW w:w="4536" w:type="dxa"/>
          </w:tcPr>
          <w:p w14:paraId="7D47D12F" w14:textId="2133FEE6" w:rsidR="00C64278" w:rsidRPr="00232443" w:rsidRDefault="00B17D0B" w:rsidP="0053068C">
            <w:pPr>
              <w:rPr>
                <w:rFonts w:cstheme="minorHAnsi"/>
                <w:color w:val="000000" w:themeColor="text1"/>
                <w:sz w:val="20"/>
              </w:rPr>
            </w:pPr>
            <w:r>
              <w:rPr>
                <w:rFonts w:cstheme="minorHAnsi"/>
                <w:color w:val="000000" w:themeColor="text1"/>
                <w:sz w:val="20"/>
              </w:rPr>
              <w:t>Dit document in- en aanvullen en daar waar nodig weghalen wat niet van toepassing is en corrigeren</w:t>
            </w:r>
          </w:p>
        </w:tc>
        <w:tc>
          <w:tcPr>
            <w:tcW w:w="1134" w:type="dxa"/>
          </w:tcPr>
          <w:p w14:paraId="4730F32E" w14:textId="029E77D3" w:rsidR="00C64278" w:rsidRPr="00232443" w:rsidRDefault="00B17D0B" w:rsidP="0053068C">
            <w:pPr>
              <w:rPr>
                <w:rFonts w:cstheme="minorHAnsi"/>
                <w:color w:val="000000" w:themeColor="text1"/>
                <w:sz w:val="20"/>
              </w:rPr>
            </w:pPr>
            <w:r>
              <w:rPr>
                <w:rFonts w:cstheme="minorHAnsi"/>
                <w:color w:val="000000" w:themeColor="text1"/>
                <w:sz w:val="20"/>
              </w:rPr>
              <w:t>29/7/2021</w:t>
            </w:r>
          </w:p>
        </w:tc>
        <w:tc>
          <w:tcPr>
            <w:tcW w:w="1134" w:type="dxa"/>
          </w:tcPr>
          <w:p w14:paraId="3BEE1656" w14:textId="6F277192" w:rsidR="00C64278" w:rsidRPr="00232443" w:rsidRDefault="00C64278" w:rsidP="0053068C">
            <w:pPr>
              <w:rPr>
                <w:rFonts w:cstheme="minorHAnsi"/>
                <w:color w:val="000000" w:themeColor="text1"/>
                <w:sz w:val="20"/>
              </w:rPr>
            </w:pPr>
          </w:p>
        </w:tc>
        <w:tc>
          <w:tcPr>
            <w:tcW w:w="850" w:type="dxa"/>
          </w:tcPr>
          <w:p w14:paraId="37DBA6ED" w14:textId="4CD84379" w:rsidR="00C64278" w:rsidRPr="00232443" w:rsidRDefault="00C64278" w:rsidP="0053068C">
            <w:pPr>
              <w:rPr>
                <w:rFonts w:cstheme="minorHAnsi"/>
                <w:color w:val="000000" w:themeColor="text1"/>
                <w:sz w:val="20"/>
              </w:rPr>
            </w:pPr>
          </w:p>
        </w:tc>
      </w:tr>
      <w:tr w:rsidR="0022797E" w:rsidRPr="0022797E" w14:paraId="3287E4F6" w14:textId="77777777" w:rsidTr="00B17D0B">
        <w:trPr>
          <w:trHeight w:val="409"/>
        </w:trPr>
        <w:tc>
          <w:tcPr>
            <w:tcW w:w="1560" w:type="dxa"/>
          </w:tcPr>
          <w:p w14:paraId="0EDC4561" w14:textId="755AAFB4" w:rsidR="0022797E" w:rsidRDefault="0022797E" w:rsidP="0022797E">
            <w:pPr>
              <w:rPr>
                <w:rFonts w:cstheme="minorHAnsi"/>
                <w:color w:val="000000" w:themeColor="text1"/>
                <w:sz w:val="20"/>
              </w:rPr>
            </w:pPr>
            <w:r>
              <w:rPr>
                <w:rFonts w:cstheme="minorHAnsi"/>
                <w:color w:val="000000" w:themeColor="text1"/>
                <w:sz w:val="20"/>
              </w:rPr>
              <w:t>Peter Anema</w:t>
            </w:r>
          </w:p>
        </w:tc>
        <w:tc>
          <w:tcPr>
            <w:tcW w:w="4536" w:type="dxa"/>
          </w:tcPr>
          <w:p w14:paraId="335E5D86" w14:textId="43E943DC" w:rsidR="0022797E" w:rsidRPr="0022797E" w:rsidRDefault="0022797E" w:rsidP="0022797E">
            <w:pPr>
              <w:rPr>
                <w:rFonts w:cstheme="minorHAnsi"/>
                <w:color w:val="000000" w:themeColor="text1"/>
                <w:sz w:val="20"/>
              </w:rPr>
            </w:pPr>
            <w:r w:rsidRPr="000A0D6A">
              <w:rPr>
                <w:rFonts w:cstheme="minorHAnsi"/>
                <w:color w:val="000000" w:themeColor="text1"/>
                <w:sz w:val="20"/>
              </w:rPr>
              <w:t xml:space="preserve">PowerPoint slides. </w:t>
            </w:r>
            <w:r w:rsidRPr="0022797E">
              <w:rPr>
                <w:rFonts w:cstheme="minorHAnsi"/>
                <w:color w:val="000000" w:themeColor="text1"/>
                <w:sz w:val="20"/>
              </w:rPr>
              <w:t>Nora mailt een voorbeeld</w:t>
            </w:r>
          </w:p>
        </w:tc>
        <w:tc>
          <w:tcPr>
            <w:tcW w:w="1134" w:type="dxa"/>
          </w:tcPr>
          <w:p w14:paraId="4636BBDD" w14:textId="4CB32917" w:rsidR="0022797E" w:rsidRPr="0022797E" w:rsidRDefault="0022797E" w:rsidP="0022797E">
            <w:pPr>
              <w:rPr>
                <w:rFonts w:cstheme="minorHAnsi"/>
                <w:color w:val="000000" w:themeColor="text1"/>
                <w:sz w:val="20"/>
              </w:rPr>
            </w:pPr>
            <w:r>
              <w:rPr>
                <w:rFonts w:cstheme="minorHAnsi"/>
                <w:color w:val="000000" w:themeColor="text1"/>
                <w:sz w:val="20"/>
              </w:rPr>
              <w:t>29/7/2021</w:t>
            </w:r>
          </w:p>
        </w:tc>
        <w:tc>
          <w:tcPr>
            <w:tcW w:w="1134" w:type="dxa"/>
          </w:tcPr>
          <w:p w14:paraId="3CD1F37D" w14:textId="77777777" w:rsidR="0022797E" w:rsidRPr="0022797E" w:rsidRDefault="0022797E" w:rsidP="0022797E">
            <w:pPr>
              <w:rPr>
                <w:rFonts w:cstheme="minorHAnsi"/>
                <w:color w:val="000000" w:themeColor="text1"/>
                <w:sz w:val="20"/>
              </w:rPr>
            </w:pPr>
          </w:p>
        </w:tc>
        <w:tc>
          <w:tcPr>
            <w:tcW w:w="850" w:type="dxa"/>
          </w:tcPr>
          <w:p w14:paraId="5D76D2F5" w14:textId="77777777" w:rsidR="0022797E" w:rsidRPr="0022797E" w:rsidRDefault="0022797E" w:rsidP="0022797E">
            <w:pPr>
              <w:rPr>
                <w:rFonts w:cstheme="minorHAnsi"/>
                <w:color w:val="000000" w:themeColor="text1"/>
                <w:sz w:val="20"/>
              </w:rPr>
            </w:pPr>
          </w:p>
        </w:tc>
      </w:tr>
      <w:tr w:rsidR="0022797E" w:rsidRPr="00232443" w14:paraId="1B2F5B82" w14:textId="77777777" w:rsidTr="00B17D0B">
        <w:trPr>
          <w:trHeight w:val="409"/>
        </w:trPr>
        <w:tc>
          <w:tcPr>
            <w:tcW w:w="1560" w:type="dxa"/>
          </w:tcPr>
          <w:p w14:paraId="553CE2EB" w14:textId="7618BDF4" w:rsidR="0022797E" w:rsidRDefault="0022797E" w:rsidP="0022797E">
            <w:pPr>
              <w:rPr>
                <w:rFonts w:cstheme="minorHAnsi"/>
                <w:color w:val="000000" w:themeColor="text1"/>
                <w:sz w:val="20"/>
              </w:rPr>
            </w:pPr>
            <w:r>
              <w:rPr>
                <w:rFonts w:cstheme="minorHAnsi"/>
                <w:color w:val="000000" w:themeColor="text1"/>
                <w:sz w:val="20"/>
              </w:rPr>
              <w:t>Peter Anema</w:t>
            </w:r>
          </w:p>
        </w:tc>
        <w:tc>
          <w:tcPr>
            <w:tcW w:w="4536" w:type="dxa"/>
          </w:tcPr>
          <w:p w14:paraId="1BDA2239" w14:textId="787FDC3E" w:rsidR="0022797E" w:rsidRDefault="0022797E" w:rsidP="0022797E">
            <w:pPr>
              <w:rPr>
                <w:rFonts w:cstheme="minorHAnsi"/>
                <w:color w:val="000000" w:themeColor="text1"/>
                <w:sz w:val="20"/>
              </w:rPr>
            </w:pPr>
            <w:r>
              <w:rPr>
                <w:rFonts w:cstheme="minorHAnsi"/>
                <w:color w:val="000000" w:themeColor="text1"/>
                <w:sz w:val="20"/>
              </w:rPr>
              <w:t xml:space="preserve">Oefeningen maken voor de studenten </w:t>
            </w:r>
          </w:p>
        </w:tc>
        <w:tc>
          <w:tcPr>
            <w:tcW w:w="1134" w:type="dxa"/>
          </w:tcPr>
          <w:p w14:paraId="1A5F97D0" w14:textId="5BBFCB64" w:rsidR="0022797E" w:rsidRDefault="0022797E" w:rsidP="0022797E">
            <w:pPr>
              <w:rPr>
                <w:rFonts w:cstheme="minorHAnsi"/>
                <w:color w:val="000000" w:themeColor="text1"/>
                <w:sz w:val="20"/>
              </w:rPr>
            </w:pPr>
            <w:r>
              <w:rPr>
                <w:rFonts w:cstheme="minorHAnsi"/>
                <w:color w:val="000000" w:themeColor="text1"/>
                <w:sz w:val="20"/>
              </w:rPr>
              <w:t>29/7/2021</w:t>
            </w:r>
          </w:p>
        </w:tc>
        <w:tc>
          <w:tcPr>
            <w:tcW w:w="1134" w:type="dxa"/>
          </w:tcPr>
          <w:p w14:paraId="604FB564" w14:textId="77777777" w:rsidR="0022797E" w:rsidRPr="00232443" w:rsidRDefault="0022797E" w:rsidP="0022797E">
            <w:pPr>
              <w:rPr>
                <w:rFonts w:cstheme="minorHAnsi"/>
                <w:color w:val="000000" w:themeColor="text1"/>
                <w:sz w:val="20"/>
              </w:rPr>
            </w:pPr>
          </w:p>
        </w:tc>
        <w:tc>
          <w:tcPr>
            <w:tcW w:w="850" w:type="dxa"/>
          </w:tcPr>
          <w:p w14:paraId="6CEEAB52" w14:textId="77777777" w:rsidR="0022797E" w:rsidRPr="00232443" w:rsidRDefault="0022797E" w:rsidP="0022797E">
            <w:pPr>
              <w:rPr>
                <w:rFonts w:cstheme="minorHAnsi"/>
                <w:color w:val="000000" w:themeColor="text1"/>
                <w:sz w:val="20"/>
              </w:rPr>
            </w:pPr>
          </w:p>
        </w:tc>
      </w:tr>
      <w:tr w:rsidR="0022797E" w:rsidRPr="00232443" w14:paraId="48D82EFE" w14:textId="77777777" w:rsidTr="00B17D0B">
        <w:trPr>
          <w:trHeight w:val="409"/>
        </w:trPr>
        <w:tc>
          <w:tcPr>
            <w:tcW w:w="1560" w:type="dxa"/>
          </w:tcPr>
          <w:p w14:paraId="0826ACC7" w14:textId="3AFB17A1" w:rsidR="0022797E" w:rsidRPr="00232443" w:rsidRDefault="0022797E" w:rsidP="0022797E">
            <w:pPr>
              <w:rPr>
                <w:rFonts w:cstheme="minorHAnsi"/>
                <w:color w:val="000000" w:themeColor="text1"/>
                <w:sz w:val="20"/>
              </w:rPr>
            </w:pPr>
            <w:r>
              <w:rPr>
                <w:rFonts w:cstheme="minorHAnsi"/>
                <w:color w:val="000000" w:themeColor="text1"/>
                <w:sz w:val="20"/>
              </w:rPr>
              <w:t>Peter Anema</w:t>
            </w:r>
          </w:p>
        </w:tc>
        <w:tc>
          <w:tcPr>
            <w:tcW w:w="4536" w:type="dxa"/>
          </w:tcPr>
          <w:p w14:paraId="4EBF0477" w14:textId="1533A6FE" w:rsidR="0022797E" w:rsidRPr="00232443" w:rsidRDefault="0022797E" w:rsidP="0022797E">
            <w:pPr>
              <w:rPr>
                <w:rFonts w:cstheme="minorHAnsi"/>
                <w:color w:val="000000" w:themeColor="text1"/>
                <w:sz w:val="20"/>
              </w:rPr>
            </w:pPr>
            <w:r>
              <w:rPr>
                <w:rFonts w:cstheme="minorHAnsi"/>
                <w:color w:val="000000" w:themeColor="text1"/>
                <w:sz w:val="20"/>
              </w:rPr>
              <w:t>Lesschema maken in Excel (zie template die Nora heeft gemaild op 28/7/2021)</w:t>
            </w:r>
          </w:p>
        </w:tc>
        <w:tc>
          <w:tcPr>
            <w:tcW w:w="1134" w:type="dxa"/>
          </w:tcPr>
          <w:p w14:paraId="111B3B16" w14:textId="1EA29899" w:rsidR="0022797E" w:rsidRPr="00232443" w:rsidRDefault="0022797E" w:rsidP="0022797E">
            <w:pPr>
              <w:rPr>
                <w:rFonts w:cstheme="minorHAnsi"/>
                <w:color w:val="000000" w:themeColor="text1"/>
                <w:sz w:val="20"/>
              </w:rPr>
            </w:pPr>
            <w:r>
              <w:rPr>
                <w:rFonts w:cstheme="minorHAnsi"/>
                <w:color w:val="000000" w:themeColor="text1"/>
                <w:sz w:val="20"/>
              </w:rPr>
              <w:t>29/7/2021</w:t>
            </w:r>
          </w:p>
        </w:tc>
        <w:tc>
          <w:tcPr>
            <w:tcW w:w="1134" w:type="dxa"/>
          </w:tcPr>
          <w:p w14:paraId="5CB681B9" w14:textId="5D2B9D46" w:rsidR="0022797E" w:rsidRPr="00232443" w:rsidRDefault="0022797E" w:rsidP="0022797E">
            <w:pPr>
              <w:rPr>
                <w:rFonts w:cstheme="minorHAnsi"/>
                <w:color w:val="000000" w:themeColor="text1"/>
                <w:sz w:val="20"/>
              </w:rPr>
            </w:pPr>
          </w:p>
        </w:tc>
        <w:tc>
          <w:tcPr>
            <w:tcW w:w="850" w:type="dxa"/>
          </w:tcPr>
          <w:p w14:paraId="609B8207" w14:textId="1E667F3A" w:rsidR="0022797E" w:rsidRPr="00232443" w:rsidRDefault="0022797E" w:rsidP="0022797E">
            <w:pPr>
              <w:rPr>
                <w:rFonts w:cstheme="minorHAnsi"/>
                <w:color w:val="000000" w:themeColor="text1"/>
                <w:sz w:val="20"/>
              </w:rPr>
            </w:pPr>
          </w:p>
        </w:tc>
      </w:tr>
      <w:tr w:rsidR="0022797E" w:rsidRPr="00232443" w14:paraId="1599CB74" w14:textId="77777777" w:rsidTr="00B17D0B">
        <w:trPr>
          <w:trHeight w:val="409"/>
        </w:trPr>
        <w:tc>
          <w:tcPr>
            <w:tcW w:w="1560" w:type="dxa"/>
          </w:tcPr>
          <w:p w14:paraId="288FA80E" w14:textId="4FCCC3B0" w:rsidR="0022797E" w:rsidRPr="00232443" w:rsidRDefault="0022797E" w:rsidP="0022797E">
            <w:pPr>
              <w:rPr>
                <w:rFonts w:cstheme="minorHAnsi"/>
                <w:color w:val="000000" w:themeColor="text1"/>
                <w:sz w:val="20"/>
              </w:rPr>
            </w:pPr>
            <w:r>
              <w:rPr>
                <w:rFonts w:cstheme="minorHAnsi"/>
                <w:color w:val="000000" w:themeColor="text1"/>
                <w:sz w:val="20"/>
              </w:rPr>
              <w:t>Peter Anema</w:t>
            </w:r>
          </w:p>
        </w:tc>
        <w:tc>
          <w:tcPr>
            <w:tcW w:w="4536" w:type="dxa"/>
          </w:tcPr>
          <w:p w14:paraId="3D4C85F6" w14:textId="77777777" w:rsidR="0022797E" w:rsidRDefault="0022797E" w:rsidP="0022797E">
            <w:pPr>
              <w:rPr>
                <w:rFonts w:cstheme="minorHAnsi"/>
                <w:color w:val="000000" w:themeColor="text1"/>
                <w:sz w:val="20"/>
              </w:rPr>
            </w:pPr>
            <w:r>
              <w:rPr>
                <w:rFonts w:cstheme="minorHAnsi"/>
                <w:color w:val="000000" w:themeColor="text1"/>
                <w:sz w:val="20"/>
              </w:rPr>
              <w:t>Leerdoelen maken in Excel (zie template die Nora heeft gemaild op 28/7/2021) het gaat om:</w:t>
            </w:r>
          </w:p>
          <w:p w14:paraId="4987A3FF" w14:textId="77777777" w:rsidR="0022797E" w:rsidRDefault="0022797E" w:rsidP="0022797E">
            <w:pPr>
              <w:pStyle w:val="Lijstalinea"/>
              <w:numPr>
                <w:ilvl w:val="0"/>
                <w:numId w:val="28"/>
              </w:numPr>
              <w:rPr>
                <w:rFonts w:cstheme="minorHAnsi"/>
                <w:color w:val="000000" w:themeColor="text1"/>
                <w:sz w:val="20"/>
              </w:rPr>
            </w:pPr>
            <w:r>
              <w:rPr>
                <w:rFonts w:cstheme="minorHAnsi"/>
                <w:color w:val="000000" w:themeColor="text1"/>
                <w:sz w:val="20"/>
              </w:rPr>
              <w:t>Algemene leerdoelen</w:t>
            </w:r>
          </w:p>
          <w:p w14:paraId="0B031958" w14:textId="77777777" w:rsidR="0022797E" w:rsidRDefault="0022797E" w:rsidP="0022797E">
            <w:pPr>
              <w:pStyle w:val="Lijstalinea"/>
              <w:numPr>
                <w:ilvl w:val="0"/>
                <w:numId w:val="28"/>
              </w:numPr>
              <w:rPr>
                <w:rFonts w:cstheme="minorHAnsi"/>
                <w:color w:val="000000" w:themeColor="text1"/>
                <w:sz w:val="20"/>
              </w:rPr>
            </w:pPr>
            <w:r>
              <w:rPr>
                <w:rFonts w:cstheme="minorHAnsi"/>
                <w:color w:val="000000" w:themeColor="text1"/>
                <w:sz w:val="20"/>
              </w:rPr>
              <w:t>Leerdoelen dag 1</w:t>
            </w:r>
          </w:p>
          <w:p w14:paraId="6799850D" w14:textId="277338DB" w:rsidR="0022797E" w:rsidRPr="00F25D10" w:rsidRDefault="0022797E" w:rsidP="0022797E">
            <w:pPr>
              <w:pStyle w:val="Lijstalinea"/>
              <w:numPr>
                <w:ilvl w:val="0"/>
                <w:numId w:val="28"/>
              </w:numPr>
              <w:rPr>
                <w:rFonts w:cstheme="minorHAnsi"/>
                <w:color w:val="000000" w:themeColor="text1"/>
                <w:sz w:val="20"/>
              </w:rPr>
            </w:pPr>
            <w:r>
              <w:rPr>
                <w:rFonts w:cstheme="minorHAnsi"/>
                <w:color w:val="000000" w:themeColor="text1"/>
                <w:sz w:val="20"/>
              </w:rPr>
              <w:t>Leerdoelen dag 2</w:t>
            </w:r>
          </w:p>
        </w:tc>
        <w:tc>
          <w:tcPr>
            <w:tcW w:w="1134" w:type="dxa"/>
          </w:tcPr>
          <w:p w14:paraId="079239AA" w14:textId="1F56C908" w:rsidR="0022797E" w:rsidRPr="00232443" w:rsidRDefault="0022797E" w:rsidP="0022797E">
            <w:pPr>
              <w:rPr>
                <w:rFonts w:cstheme="minorHAnsi"/>
                <w:color w:val="000000" w:themeColor="text1"/>
                <w:sz w:val="20"/>
              </w:rPr>
            </w:pPr>
            <w:r>
              <w:rPr>
                <w:rFonts w:cstheme="minorHAnsi"/>
                <w:color w:val="000000" w:themeColor="text1"/>
                <w:sz w:val="20"/>
              </w:rPr>
              <w:t>29/7/2021</w:t>
            </w:r>
          </w:p>
        </w:tc>
        <w:tc>
          <w:tcPr>
            <w:tcW w:w="1134" w:type="dxa"/>
          </w:tcPr>
          <w:p w14:paraId="0FBADE7E" w14:textId="77777777" w:rsidR="0022797E" w:rsidRPr="00232443" w:rsidRDefault="0022797E" w:rsidP="0022797E">
            <w:pPr>
              <w:rPr>
                <w:rFonts w:cstheme="minorHAnsi"/>
                <w:color w:val="000000" w:themeColor="text1"/>
                <w:sz w:val="20"/>
              </w:rPr>
            </w:pPr>
          </w:p>
        </w:tc>
        <w:tc>
          <w:tcPr>
            <w:tcW w:w="850" w:type="dxa"/>
          </w:tcPr>
          <w:p w14:paraId="0EF62FF0" w14:textId="0E1E24E1" w:rsidR="0022797E" w:rsidRPr="00232443" w:rsidRDefault="0022797E" w:rsidP="0022797E">
            <w:pPr>
              <w:rPr>
                <w:rFonts w:cstheme="minorHAnsi"/>
                <w:color w:val="000000" w:themeColor="text1"/>
                <w:sz w:val="20"/>
              </w:rPr>
            </w:pPr>
          </w:p>
        </w:tc>
      </w:tr>
      <w:tr w:rsidR="0022797E" w:rsidRPr="00232443" w14:paraId="2A2CCA45" w14:textId="77777777" w:rsidTr="00B17D0B">
        <w:trPr>
          <w:trHeight w:val="409"/>
        </w:trPr>
        <w:tc>
          <w:tcPr>
            <w:tcW w:w="1560" w:type="dxa"/>
          </w:tcPr>
          <w:p w14:paraId="481EDCA2" w14:textId="1368974A" w:rsidR="0022797E" w:rsidRPr="00232443" w:rsidRDefault="0022797E" w:rsidP="0022797E">
            <w:pPr>
              <w:rPr>
                <w:rFonts w:cstheme="minorHAnsi"/>
                <w:color w:val="000000" w:themeColor="text1"/>
                <w:sz w:val="20"/>
              </w:rPr>
            </w:pPr>
            <w:r>
              <w:rPr>
                <w:rFonts w:cstheme="minorHAnsi"/>
                <w:color w:val="000000" w:themeColor="text1"/>
                <w:sz w:val="20"/>
              </w:rPr>
              <w:t>Peter Anema</w:t>
            </w:r>
          </w:p>
        </w:tc>
        <w:tc>
          <w:tcPr>
            <w:tcW w:w="4536" w:type="dxa"/>
          </w:tcPr>
          <w:p w14:paraId="6303153B" w14:textId="27CC2694" w:rsidR="0022797E" w:rsidRPr="007136B5" w:rsidRDefault="0022797E" w:rsidP="007136B5">
            <w:pPr>
              <w:rPr>
                <w:rFonts w:cstheme="minorHAnsi"/>
                <w:color w:val="000000" w:themeColor="text1"/>
                <w:sz w:val="20"/>
              </w:rPr>
            </w:pPr>
            <w:r>
              <w:rPr>
                <w:rFonts w:cstheme="minorHAnsi"/>
                <w:color w:val="000000" w:themeColor="text1"/>
                <w:sz w:val="20"/>
              </w:rPr>
              <w:t>Docenten gids maken. Nora mailt een voorbeeld template</w:t>
            </w:r>
            <w:r w:rsidR="007136B5">
              <w:rPr>
                <w:rFonts w:cstheme="minorHAnsi"/>
                <w:color w:val="000000" w:themeColor="text1"/>
                <w:sz w:val="20"/>
              </w:rPr>
              <w:t xml:space="preserve"> in Word</w:t>
            </w:r>
            <w:r>
              <w:rPr>
                <w:rFonts w:cstheme="minorHAnsi"/>
                <w:color w:val="000000" w:themeColor="text1"/>
                <w:sz w:val="20"/>
              </w:rPr>
              <w:t xml:space="preserve">. </w:t>
            </w:r>
          </w:p>
        </w:tc>
        <w:tc>
          <w:tcPr>
            <w:tcW w:w="1134" w:type="dxa"/>
          </w:tcPr>
          <w:p w14:paraId="0852653C" w14:textId="62CB0B10" w:rsidR="0022797E" w:rsidRPr="00232443" w:rsidRDefault="0022797E" w:rsidP="0022797E">
            <w:pPr>
              <w:rPr>
                <w:rFonts w:cstheme="minorHAnsi"/>
                <w:color w:val="000000" w:themeColor="text1"/>
                <w:sz w:val="20"/>
              </w:rPr>
            </w:pPr>
            <w:r>
              <w:rPr>
                <w:rFonts w:cstheme="minorHAnsi"/>
                <w:color w:val="000000" w:themeColor="text1"/>
                <w:sz w:val="20"/>
              </w:rPr>
              <w:t>29/7/2021</w:t>
            </w:r>
          </w:p>
        </w:tc>
        <w:tc>
          <w:tcPr>
            <w:tcW w:w="1134" w:type="dxa"/>
          </w:tcPr>
          <w:p w14:paraId="5C025861" w14:textId="0F5A0BDB" w:rsidR="0022797E" w:rsidRPr="00232443" w:rsidRDefault="0022797E" w:rsidP="0022797E">
            <w:pPr>
              <w:rPr>
                <w:rFonts w:cstheme="minorHAnsi"/>
                <w:color w:val="000000" w:themeColor="text1"/>
                <w:sz w:val="20"/>
              </w:rPr>
            </w:pPr>
            <w:r>
              <w:rPr>
                <w:rFonts w:cstheme="minorHAnsi"/>
                <w:color w:val="000000" w:themeColor="text1"/>
                <w:sz w:val="20"/>
              </w:rPr>
              <w:t>30/8/2021</w:t>
            </w:r>
          </w:p>
        </w:tc>
        <w:tc>
          <w:tcPr>
            <w:tcW w:w="850" w:type="dxa"/>
          </w:tcPr>
          <w:p w14:paraId="61057A2C" w14:textId="3617B7C0" w:rsidR="0022797E" w:rsidRPr="00232443" w:rsidRDefault="0022797E" w:rsidP="0022797E">
            <w:pPr>
              <w:rPr>
                <w:rFonts w:cstheme="minorHAnsi"/>
                <w:color w:val="000000" w:themeColor="text1"/>
                <w:sz w:val="20"/>
              </w:rPr>
            </w:pPr>
          </w:p>
        </w:tc>
      </w:tr>
      <w:tr w:rsidR="0022797E" w:rsidRPr="00232443" w14:paraId="62E52522" w14:textId="77777777" w:rsidTr="00B17D0B">
        <w:trPr>
          <w:trHeight w:val="409"/>
        </w:trPr>
        <w:tc>
          <w:tcPr>
            <w:tcW w:w="1560" w:type="dxa"/>
          </w:tcPr>
          <w:p w14:paraId="13587C35" w14:textId="7FC0EEA8" w:rsidR="0022797E" w:rsidRPr="00232443" w:rsidRDefault="0022797E" w:rsidP="0022797E">
            <w:pPr>
              <w:rPr>
                <w:rFonts w:cstheme="minorHAnsi"/>
                <w:color w:val="000000" w:themeColor="text1"/>
                <w:sz w:val="20"/>
              </w:rPr>
            </w:pPr>
            <w:r>
              <w:rPr>
                <w:rFonts w:cstheme="minorHAnsi"/>
                <w:color w:val="000000" w:themeColor="text1"/>
                <w:sz w:val="20"/>
              </w:rPr>
              <w:t>Nora Makboul</w:t>
            </w:r>
          </w:p>
        </w:tc>
        <w:tc>
          <w:tcPr>
            <w:tcW w:w="4536" w:type="dxa"/>
          </w:tcPr>
          <w:p w14:paraId="44A1A724" w14:textId="1AA41AEE" w:rsidR="0022797E" w:rsidRPr="00232443" w:rsidRDefault="0022797E" w:rsidP="0022797E">
            <w:pPr>
              <w:rPr>
                <w:rFonts w:cstheme="minorHAnsi"/>
                <w:color w:val="000000" w:themeColor="text1"/>
                <w:sz w:val="20"/>
              </w:rPr>
            </w:pPr>
            <w:r>
              <w:rPr>
                <w:rFonts w:cstheme="minorHAnsi"/>
                <w:color w:val="000000" w:themeColor="text1"/>
                <w:sz w:val="20"/>
              </w:rPr>
              <w:t>Opstellen van dit Python ontwikkelplan document</w:t>
            </w:r>
          </w:p>
        </w:tc>
        <w:tc>
          <w:tcPr>
            <w:tcW w:w="1134" w:type="dxa"/>
          </w:tcPr>
          <w:p w14:paraId="0895D82A" w14:textId="4B6CF93C" w:rsidR="0022797E" w:rsidRPr="00232443" w:rsidRDefault="00D7255A" w:rsidP="0022797E">
            <w:pPr>
              <w:rPr>
                <w:rFonts w:cstheme="minorHAnsi"/>
                <w:color w:val="000000" w:themeColor="text1"/>
                <w:sz w:val="20"/>
              </w:rPr>
            </w:pPr>
            <w:r>
              <w:rPr>
                <w:rFonts w:cstheme="minorHAnsi"/>
                <w:color w:val="000000" w:themeColor="text1"/>
                <w:sz w:val="20"/>
              </w:rPr>
              <w:t>28/7/2021</w:t>
            </w:r>
          </w:p>
        </w:tc>
        <w:tc>
          <w:tcPr>
            <w:tcW w:w="1134" w:type="dxa"/>
          </w:tcPr>
          <w:p w14:paraId="77926CB1" w14:textId="0646DA70" w:rsidR="0022797E" w:rsidRPr="00232443" w:rsidRDefault="0022797E" w:rsidP="0022797E">
            <w:pPr>
              <w:rPr>
                <w:rFonts w:cstheme="minorHAnsi"/>
                <w:color w:val="000000" w:themeColor="text1"/>
                <w:sz w:val="20"/>
              </w:rPr>
            </w:pPr>
          </w:p>
        </w:tc>
        <w:tc>
          <w:tcPr>
            <w:tcW w:w="850" w:type="dxa"/>
          </w:tcPr>
          <w:p w14:paraId="4760AD4C" w14:textId="5B0AFFD2" w:rsidR="0022797E" w:rsidRPr="00232443" w:rsidRDefault="00D7255A" w:rsidP="0022797E">
            <w:pPr>
              <w:rPr>
                <w:rFonts w:cstheme="minorHAnsi"/>
                <w:color w:val="000000" w:themeColor="text1"/>
                <w:sz w:val="20"/>
              </w:rPr>
            </w:pPr>
            <w:r>
              <w:rPr>
                <w:rFonts w:cstheme="minorHAnsi"/>
                <w:color w:val="000000" w:themeColor="text1"/>
                <w:sz w:val="20"/>
              </w:rPr>
              <w:t>Gedaan</w:t>
            </w:r>
          </w:p>
        </w:tc>
      </w:tr>
      <w:tr w:rsidR="0022797E" w:rsidRPr="00232443" w14:paraId="0011C7E7" w14:textId="77777777" w:rsidTr="00B17D0B">
        <w:trPr>
          <w:trHeight w:val="409"/>
        </w:trPr>
        <w:tc>
          <w:tcPr>
            <w:tcW w:w="1560" w:type="dxa"/>
          </w:tcPr>
          <w:p w14:paraId="0BCE721B" w14:textId="7F092ED0" w:rsidR="0022797E" w:rsidRPr="00232443" w:rsidRDefault="0022797E" w:rsidP="0022797E">
            <w:pPr>
              <w:rPr>
                <w:rFonts w:cstheme="minorHAnsi"/>
                <w:color w:val="000000" w:themeColor="text1"/>
                <w:sz w:val="20"/>
              </w:rPr>
            </w:pPr>
            <w:r>
              <w:rPr>
                <w:rFonts w:cstheme="minorHAnsi"/>
                <w:color w:val="000000" w:themeColor="text1"/>
                <w:sz w:val="20"/>
              </w:rPr>
              <w:t>Nora Makboul</w:t>
            </w:r>
          </w:p>
        </w:tc>
        <w:tc>
          <w:tcPr>
            <w:tcW w:w="4536" w:type="dxa"/>
          </w:tcPr>
          <w:p w14:paraId="09FC26BE" w14:textId="50BD3D26" w:rsidR="0022797E" w:rsidRPr="00232443" w:rsidRDefault="0022797E" w:rsidP="0022797E">
            <w:pPr>
              <w:rPr>
                <w:rFonts w:cstheme="minorHAnsi"/>
                <w:color w:val="000000" w:themeColor="text1"/>
                <w:sz w:val="20"/>
              </w:rPr>
            </w:pPr>
            <w:r>
              <w:rPr>
                <w:rFonts w:cstheme="minorHAnsi"/>
                <w:color w:val="000000" w:themeColor="text1"/>
                <w:sz w:val="20"/>
              </w:rPr>
              <w:t>Mailen opdrachtbevestiging naar Peter</w:t>
            </w:r>
          </w:p>
        </w:tc>
        <w:tc>
          <w:tcPr>
            <w:tcW w:w="1134" w:type="dxa"/>
          </w:tcPr>
          <w:p w14:paraId="2966EB97" w14:textId="06F9CB37" w:rsidR="0022797E" w:rsidRPr="00232443" w:rsidRDefault="00D7255A" w:rsidP="0022797E">
            <w:pPr>
              <w:rPr>
                <w:rFonts w:cstheme="minorHAnsi"/>
                <w:color w:val="000000" w:themeColor="text1"/>
                <w:sz w:val="20"/>
              </w:rPr>
            </w:pPr>
            <w:r>
              <w:rPr>
                <w:rFonts w:cstheme="minorHAnsi"/>
                <w:color w:val="000000" w:themeColor="text1"/>
                <w:sz w:val="20"/>
              </w:rPr>
              <w:t>28/7/2021</w:t>
            </w:r>
          </w:p>
        </w:tc>
        <w:tc>
          <w:tcPr>
            <w:tcW w:w="1134" w:type="dxa"/>
          </w:tcPr>
          <w:p w14:paraId="6C68CBE8" w14:textId="77777777" w:rsidR="0022797E" w:rsidRPr="00232443" w:rsidRDefault="0022797E" w:rsidP="0022797E">
            <w:pPr>
              <w:rPr>
                <w:rFonts w:cstheme="minorHAnsi"/>
                <w:color w:val="000000" w:themeColor="text1"/>
                <w:sz w:val="20"/>
              </w:rPr>
            </w:pPr>
          </w:p>
        </w:tc>
        <w:tc>
          <w:tcPr>
            <w:tcW w:w="850" w:type="dxa"/>
          </w:tcPr>
          <w:p w14:paraId="0B636B23" w14:textId="4D1E1E25" w:rsidR="0022797E" w:rsidRPr="00232443" w:rsidRDefault="0022797E" w:rsidP="0022797E">
            <w:pPr>
              <w:rPr>
                <w:rFonts w:cstheme="minorHAnsi"/>
                <w:color w:val="000000" w:themeColor="text1"/>
                <w:sz w:val="20"/>
              </w:rPr>
            </w:pPr>
          </w:p>
        </w:tc>
      </w:tr>
      <w:tr w:rsidR="0022797E" w:rsidRPr="0022797E" w14:paraId="16E7D096" w14:textId="77777777" w:rsidTr="00B17D0B">
        <w:trPr>
          <w:trHeight w:val="409"/>
        </w:trPr>
        <w:tc>
          <w:tcPr>
            <w:tcW w:w="1560" w:type="dxa"/>
          </w:tcPr>
          <w:p w14:paraId="03263F2E" w14:textId="212FA094" w:rsidR="0022797E" w:rsidRPr="00232443" w:rsidRDefault="0022797E" w:rsidP="0022797E">
            <w:pPr>
              <w:rPr>
                <w:rFonts w:cstheme="minorHAnsi"/>
                <w:color w:val="000000" w:themeColor="text1"/>
                <w:sz w:val="20"/>
              </w:rPr>
            </w:pPr>
            <w:r>
              <w:rPr>
                <w:rFonts w:cstheme="minorHAnsi"/>
                <w:color w:val="000000" w:themeColor="text1"/>
                <w:sz w:val="20"/>
              </w:rPr>
              <w:t>Nora Makboul</w:t>
            </w:r>
          </w:p>
        </w:tc>
        <w:tc>
          <w:tcPr>
            <w:tcW w:w="4536" w:type="dxa"/>
          </w:tcPr>
          <w:p w14:paraId="6D52890C" w14:textId="1B47F000" w:rsidR="0022797E" w:rsidRPr="0022797E" w:rsidRDefault="0022797E" w:rsidP="0022797E">
            <w:pPr>
              <w:rPr>
                <w:rFonts w:cstheme="minorHAnsi"/>
                <w:color w:val="000000" w:themeColor="text1"/>
                <w:sz w:val="20"/>
              </w:rPr>
            </w:pPr>
            <w:r w:rsidRPr="0022797E">
              <w:rPr>
                <w:rFonts w:cstheme="minorHAnsi"/>
                <w:color w:val="000000" w:themeColor="text1"/>
                <w:sz w:val="20"/>
              </w:rPr>
              <w:t xml:space="preserve">Nora </w:t>
            </w:r>
            <w:r>
              <w:rPr>
                <w:rFonts w:cstheme="minorHAnsi"/>
                <w:color w:val="000000" w:themeColor="text1"/>
                <w:sz w:val="20"/>
              </w:rPr>
              <w:t xml:space="preserve">beschikbaar stellen </w:t>
            </w:r>
            <w:r w:rsidRPr="0022797E">
              <w:rPr>
                <w:rFonts w:cstheme="minorHAnsi"/>
                <w:color w:val="000000" w:themeColor="text1"/>
                <w:sz w:val="20"/>
              </w:rPr>
              <w:t>e-</w:t>
            </w:r>
            <w:proofErr w:type="spellStart"/>
            <w:r w:rsidRPr="0022797E">
              <w:rPr>
                <w:rFonts w:cstheme="minorHAnsi"/>
                <w:color w:val="000000" w:themeColor="text1"/>
                <w:sz w:val="20"/>
              </w:rPr>
              <w:t>connect</w:t>
            </w:r>
            <w:proofErr w:type="spellEnd"/>
            <w:r w:rsidRPr="0022797E">
              <w:rPr>
                <w:rFonts w:cstheme="minorHAnsi"/>
                <w:color w:val="000000" w:themeColor="text1"/>
                <w:sz w:val="20"/>
              </w:rPr>
              <w:t xml:space="preserve"> </w:t>
            </w:r>
            <w:proofErr w:type="gramStart"/>
            <w:r w:rsidRPr="0022797E">
              <w:rPr>
                <w:rFonts w:cstheme="minorHAnsi"/>
                <w:color w:val="000000" w:themeColor="text1"/>
                <w:sz w:val="20"/>
              </w:rPr>
              <w:t>OLO om</w:t>
            </w:r>
            <w:r>
              <w:rPr>
                <w:rFonts w:cstheme="minorHAnsi"/>
                <w:color w:val="000000" w:themeColor="text1"/>
                <w:sz w:val="20"/>
              </w:rPr>
              <w:t>geving</w:t>
            </w:r>
            <w:proofErr w:type="gramEnd"/>
            <w:r>
              <w:rPr>
                <w:rFonts w:cstheme="minorHAnsi"/>
                <w:color w:val="000000" w:themeColor="text1"/>
                <w:sz w:val="20"/>
              </w:rPr>
              <w:t xml:space="preserve"> voor Peter. (Peter hoeft echter niet in de e-</w:t>
            </w:r>
            <w:proofErr w:type="spellStart"/>
            <w:r>
              <w:rPr>
                <w:rFonts w:cstheme="minorHAnsi"/>
                <w:color w:val="000000" w:themeColor="text1"/>
                <w:sz w:val="20"/>
              </w:rPr>
              <w:t>connect</w:t>
            </w:r>
            <w:proofErr w:type="spellEnd"/>
            <w:r>
              <w:rPr>
                <w:rFonts w:cstheme="minorHAnsi"/>
                <w:color w:val="000000" w:themeColor="text1"/>
                <w:sz w:val="20"/>
              </w:rPr>
              <w:t xml:space="preserve"> te werken. Het is prima om alle info in dit document te noteren)</w:t>
            </w:r>
          </w:p>
        </w:tc>
        <w:tc>
          <w:tcPr>
            <w:tcW w:w="1134" w:type="dxa"/>
          </w:tcPr>
          <w:p w14:paraId="12607A31" w14:textId="37F5B8D9" w:rsidR="0022797E" w:rsidRPr="0022797E" w:rsidRDefault="00D7255A" w:rsidP="0022797E">
            <w:pPr>
              <w:rPr>
                <w:rFonts w:cstheme="minorHAnsi"/>
                <w:color w:val="000000" w:themeColor="text1"/>
                <w:sz w:val="20"/>
              </w:rPr>
            </w:pPr>
            <w:r>
              <w:rPr>
                <w:rFonts w:cstheme="minorHAnsi"/>
                <w:color w:val="000000" w:themeColor="text1"/>
                <w:sz w:val="20"/>
              </w:rPr>
              <w:t>28/7/2021</w:t>
            </w:r>
          </w:p>
        </w:tc>
        <w:tc>
          <w:tcPr>
            <w:tcW w:w="1134" w:type="dxa"/>
          </w:tcPr>
          <w:p w14:paraId="1A3C5257" w14:textId="77777777" w:rsidR="0022797E" w:rsidRPr="0022797E" w:rsidRDefault="0022797E" w:rsidP="0022797E">
            <w:pPr>
              <w:rPr>
                <w:rFonts w:cstheme="minorHAnsi"/>
                <w:color w:val="000000" w:themeColor="text1"/>
                <w:sz w:val="20"/>
              </w:rPr>
            </w:pPr>
          </w:p>
        </w:tc>
        <w:tc>
          <w:tcPr>
            <w:tcW w:w="850" w:type="dxa"/>
          </w:tcPr>
          <w:p w14:paraId="172F9159" w14:textId="72297333" w:rsidR="0022797E" w:rsidRPr="0022797E" w:rsidRDefault="00D7255A" w:rsidP="0022797E">
            <w:pPr>
              <w:rPr>
                <w:rFonts w:cstheme="minorHAnsi"/>
                <w:color w:val="000000" w:themeColor="text1"/>
                <w:sz w:val="20"/>
              </w:rPr>
            </w:pPr>
            <w:r>
              <w:rPr>
                <w:rFonts w:cstheme="minorHAnsi"/>
                <w:color w:val="000000" w:themeColor="text1"/>
                <w:sz w:val="20"/>
              </w:rPr>
              <w:t>Bezig</w:t>
            </w:r>
          </w:p>
        </w:tc>
      </w:tr>
      <w:tr w:rsidR="0022797E" w:rsidRPr="0022797E" w14:paraId="02472E60" w14:textId="77777777" w:rsidTr="00B17D0B">
        <w:trPr>
          <w:trHeight w:val="409"/>
        </w:trPr>
        <w:tc>
          <w:tcPr>
            <w:tcW w:w="1560" w:type="dxa"/>
          </w:tcPr>
          <w:p w14:paraId="0EF52785" w14:textId="1F372B17" w:rsidR="0022797E" w:rsidRPr="0022797E" w:rsidRDefault="0022797E" w:rsidP="0022797E">
            <w:pPr>
              <w:rPr>
                <w:rFonts w:cstheme="minorHAnsi"/>
                <w:color w:val="000000" w:themeColor="text1"/>
                <w:sz w:val="20"/>
              </w:rPr>
            </w:pPr>
            <w:r>
              <w:rPr>
                <w:rFonts w:cstheme="minorHAnsi"/>
                <w:color w:val="000000" w:themeColor="text1"/>
                <w:sz w:val="20"/>
              </w:rPr>
              <w:t>Nora Makboul</w:t>
            </w:r>
          </w:p>
        </w:tc>
        <w:tc>
          <w:tcPr>
            <w:tcW w:w="4536" w:type="dxa"/>
          </w:tcPr>
          <w:p w14:paraId="6DF9DA34" w14:textId="07A3E102" w:rsidR="0022797E" w:rsidRPr="0022797E" w:rsidRDefault="0022797E" w:rsidP="0022797E">
            <w:pPr>
              <w:rPr>
                <w:rFonts w:cstheme="minorHAnsi"/>
                <w:color w:val="000000" w:themeColor="text1"/>
                <w:sz w:val="20"/>
              </w:rPr>
            </w:pPr>
            <w:r>
              <w:rPr>
                <w:rFonts w:cstheme="minorHAnsi"/>
                <w:color w:val="000000" w:themeColor="text1"/>
                <w:sz w:val="20"/>
              </w:rPr>
              <w:t xml:space="preserve">Zorgen dat planning van Python </w:t>
            </w:r>
            <w:proofErr w:type="spellStart"/>
            <w:r>
              <w:rPr>
                <w:rFonts w:cstheme="minorHAnsi"/>
                <w:color w:val="000000" w:themeColor="text1"/>
                <w:sz w:val="20"/>
              </w:rPr>
              <w:t>advanced</w:t>
            </w:r>
            <w:proofErr w:type="spellEnd"/>
            <w:r>
              <w:rPr>
                <w:rFonts w:cstheme="minorHAnsi"/>
                <w:color w:val="000000" w:themeColor="text1"/>
                <w:sz w:val="20"/>
              </w:rPr>
              <w:t xml:space="preserve"> en Python Fundamentals voor juni 2022 wordt omgedraaid.</w:t>
            </w:r>
          </w:p>
        </w:tc>
        <w:tc>
          <w:tcPr>
            <w:tcW w:w="1134" w:type="dxa"/>
          </w:tcPr>
          <w:p w14:paraId="2534E245" w14:textId="68C13BB0" w:rsidR="0022797E" w:rsidRPr="0022797E" w:rsidRDefault="00D7255A" w:rsidP="0022797E">
            <w:pPr>
              <w:rPr>
                <w:rFonts w:cstheme="minorHAnsi"/>
                <w:color w:val="000000" w:themeColor="text1"/>
                <w:sz w:val="20"/>
              </w:rPr>
            </w:pPr>
            <w:r>
              <w:rPr>
                <w:rFonts w:cstheme="minorHAnsi"/>
                <w:color w:val="000000" w:themeColor="text1"/>
                <w:sz w:val="20"/>
              </w:rPr>
              <w:t>28/7/2021</w:t>
            </w:r>
          </w:p>
        </w:tc>
        <w:tc>
          <w:tcPr>
            <w:tcW w:w="1134" w:type="dxa"/>
          </w:tcPr>
          <w:p w14:paraId="78D941C3" w14:textId="77777777" w:rsidR="0022797E" w:rsidRPr="0022797E" w:rsidRDefault="0022797E" w:rsidP="0022797E">
            <w:pPr>
              <w:rPr>
                <w:rFonts w:cstheme="minorHAnsi"/>
                <w:color w:val="000000" w:themeColor="text1"/>
                <w:sz w:val="20"/>
              </w:rPr>
            </w:pPr>
          </w:p>
        </w:tc>
        <w:tc>
          <w:tcPr>
            <w:tcW w:w="850" w:type="dxa"/>
          </w:tcPr>
          <w:p w14:paraId="41BCC7BB" w14:textId="725B2EFD" w:rsidR="0022797E" w:rsidRPr="0022797E" w:rsidRDefault="00D7255A" w:rsidP="0022797E">
            <w:pPr>
              <w:rPr>
                <w:rFonts w:cstheme="minorHAnsi"/>
                <w:color w:val="000000" w:themeColor="text1"/>
                <w:sz w:val="20"/>
              </w:rPr>
            </w:pPr>
            <w:r>
              <w:rPr>
                <w:rFonts w:cstheme="minorHAnsi"/>
                <w:color w:val="000000" w:themeColor="text1"/>
                <w:sz w:val="20"/>
              </w:rPr>
              <w:t>Gedaan</w:t>
            </w:r>
          </w:p>
        </w:tc>
      </w:tr>
      <w:tr w:rsidR="0022797E" w:rsidRPr="0022797E" w14:paraId="29C52A45" w14:textId="77777777" w:rsidTr="00B17D0B">
        <w:trPr>
          <w:trHeight w:val="409"/>
        </w:trPr>
        <w:tc>
          <w:tcPr>
            <w:tcW w:w="1560" w:type="dxa"/>
          </w:tcPr>
          <w:p w14:paraId="657EBF8E" w14:textId="054BE01C" w:rsidR="0022797E" w:rsidRPr="0022797E" w:rsidRDefault="0022797E" w:rsidP="0022797E">
            <w:pPr>
              <w:rPr>
                <w:rFonts w:cstheme="minorHAnsi"/>
                <w:color w:val="000000" w:themeColor="text1"/>
                <w:sz w:val="20"/>
              </w:rPr>
            </w:pPr>
            <w:r>
              <w:rPr>
                <w:rFonts w:cstheme="minorHAnsi"/>
                <w:color w:val="000000" w:themeColor="text1"/>
                <w:sz w:val="20"/>
              </w:rPr>
              <w:t>Nora Makboul</w:t>
            </w:r>
          </w:p>
        </w:tc>
        <w:tc>
          <w:tcPr>
            <w:tcW w:w="4536" w:type="dxa"/>
          </w:tcPr>
          <w:p w14:paraId="4A8784F3" w14:textId="5703B330" w:rsidR="0022797E" w:rsidRPr="0022797E" w:rsidRDefault="0022797E" w:rsidP="0022797E">
            <w:pPr>
              <w:rPr>
                <w:rFonts w:cstheme="minorHAnsi"/>
                <w:color w:val="000000" w:themeColor="text1"/>
                <w:sz w:val="20"/>
              </w:rPr>
            </w:pPr>
            <w:r w:rsidRPr="0022797E">
              <w:rPr>
                <w:rFonts w:cstheme="minorHAnsi"/>
                <w:color w:val="000000" w:themeColor="text1"/>
                <w:sz w:val="20"/>
              </w:rPr>
              <w:t>Checken met Alice (</w:t>
            </w:r>
            <w:proofErr w:type="spellStart"/>
            <w:r w:rsidRPr="0022797E">
              <w:rPr>
                <w:rFonts w:cstheme="minorHAnsi"/>
                <w:color w:val="000000" w:themeColor="text1"/>
                <w:sz w:val="20"/>
              </w:rPr>
              <w:t>docentencoordinator</w:t>
            </w:r>
            <w:proofErr w:type="spellEnd"/>
            <w:r w:rsidRPr="0022797E">
              <w:rPr>
                <w:rFonts w:cstheme="minorHAnsi"/>
                <w:color w:val="000000" w:themeColor="text1"/>
                <w:sz w:val="20"/>
              </w:rPr>
              <w:t>) reservedocent (Peter is kerndocent Python) goed om</w:t>
            </w:r>
            <w:r>
              <w:rPr>
                <w:rFonts w:cstheme="minorHAnsi"/>
                <w:color w:val="000000" w:themeColor="text1"/>
                <w:sz w:val="20"/>
              </w:rPr>
              <w:t xml:space="preserve"> docent als reserve te hebben op lijst)</w:t>
            </w:r>
          </w:p>
        </w:tc>
        <w:tc>
          <w:tcPr>
            <w:tcW w:w="1134" w:type="dxa"/>
          </w:tcPr>
          <w:p w14:paraId="4C043A5D" w14:textId="581BCD7E" w:rsidR="0022797E" w:rsidRPr="0022797E" w:rsidRDefault="00D7255A" w:rsidP="0022797E">
            <w:pPr>
              <w:rPr>
                <w:rFonts w:cstheme="minorHAnsi"/>
                <w:color w:val="000000" w:themeColor="text1"/>
                <w:sz w:val="20"/>
              </w:rPr>
            </w:pPr>
            <w:r>
              <w:rPr>
                <w:rFonts w:cstheme="minorHAnsi"/>
                <w:color w:val="000000" w:themeColor="text1"/>
                <w:sz w:val="20"/>
              </w:rPr>
              <w:t>28/7/2021</w:t>
            </w:r>
          </w:p>
        </w:tc>
        <w:tc>
          <w:tcPr>
            <w:tcW w:w="1134" w:type="dxa"/>
          </w:tcPr>
          <w:p w14:paraId="593FE4B0" w14:textId="77777777" w:rsidR="0022797E" w:rsidRPr="0022797E" w:rsidRDefault="0022797E" w:rsidP="0022797E">
            <w:pPr>
              <w:rPr>
                <w:rFonts w:cstheme="minorHAnsi"/>
                <w:color w:val="000000" w:themeColor="text1"/>
                <w:sz w:val="20"/>
              </w:rPr>
            </w:pPr>
          </w:p>
        </w:tc>
        <w:tc>
          <w:tcPr>
            <w:tcW w:w="850" w:type="dxa"/>
          </w:tcPr>
          <w:p w14:paraId="03352B27" w14:textId="799942B3" w:rsidR="0022797E" w:rsidRPr="0022797E" w:rsidRDefault="00D7255A" w:rsidP="0022797E">
            <w:pPr>
              <w:rPr>
                <w:rFonts w:cstheme="minorHAnsi"/>
                <w:color w:val="000000" w:themeColor="text1"/>
                <w:sz w:val="20"/>
              </w:rPr>
            </w:pPr>
            <w:r>
              <w:rPr>
                <w:rFonts w:cstheme="minorHAnsi"/>
                <w:color w:val="000000" w:themeColor="text1"/>
                <w:sz w:val="20"/>
              </w:rPr>
              <w:t>Gedaan</w:t>
            </w:r>
          </w:p>
        </w:tc>
      </w:tr>
      <w:tr w:rsidR="00D7255A" w:rsidRPr="0022797E" w14:paraId="5CC63186" w14:textId="77777777" w:rsidTr="00B17D0B">
        <w:trPr>
          <w:trHeight w:val="409"/>
        </w:trPr>
        <w:tc>
          <w:tcPr>
            <w:tcW w:w="1560" w:type="dxa"/>
          </w:tcPr>
          <w:p w14:paraId="4E60607C" w14:textId="045EC570" w:rsidR="00D7255A" w:rsidRDefault="00D7255A" w:rsidP="0022797E">
            <w:pPr>
              <w:rPr>
                <w:rFonts w:cstheme="minorHAnsi"/>
                <w:color w:val="000000" w:themeColor="text1"/>
                <w:sz w:val="20"/>
              </w:rPr>
            </w:pPr>
            <w:r>
              <w:rPr>
                <w:rFonts w:cstheme="minorHAnsi"/>
                <w:color w:val="000000" w:themeColor="text1"/>
                <w:sz w:val="20"/>
              </w:rPr>
              <w:t>Nora Makboul</w:t>
            </w:r>
          </w:p>
        </w:tc>
        <w:tc>
          <w:tcPr>
            <w:tcW w:w="4536" w:type="dxa"/>
          </w:tcPr>
          <w:p w14:paraId="626263F0" w14:textId="595F47AB" w:rsidR="00D7255A" w:rsidRPr="0022797E" w:rsidRDefault="00D7255A" w:rsidP="0022797E">
            <w:pPr>
              <w:rPr>
                <w:rFonts w:cstheme="minorHAnsi"/>
                <w:color w:val="000000" w:themeColor="text1"/>
                <w:sz w:val="20"/>
              </w:rPr>
            </w:pPr>
            <w:r>
              <w:rPr>
                <w:rFonts w:cstheme="minorHAnsi"/>
                <w:color w:val="000000" w:themeColor="text1"/>
                <w:sz w:val="20"/>
              </w:rPr>
              <w:t>Bestellen boek bij deze les voor studenten</w:t>
            </w:r>
          </w:p>
        </w:tc>
        <w:tc>
          <w:tcPr>
            <w:tcW w:w="1134" w:type="dxa"/>
          </w:tcPr>
          <w:p w14:paraId="73A0E7CB" w14:textId="3DA72C98" w:rsidR="00D7255A" w:rsidRPr="0022797E" w:rsidRDefault="00D7255A" w:rsidP="0022797E">
            <w:pPr>
              <w:rPr>
                <w:rFonts w:cstheme="minorHAnsi"/>
                <w:color w:val="000000" w:themeColor="text1"/>
                <w:sz w:val="20"/>
              </w:rPr>
            </w:pPr>
            <w:r>
              <w:rPr>
                <w:rFonts w:cstheme="minorHAnsi"/>
                <w:color w:val="000000" w:themeColor="text1"/>
                <w:sz w:val="20"/>
              </w:rPr>
              <w:t>28/7/2021</w:t>
            </w:r>
          </w:p>
        </w:tc>
        <w:tc>
          <w:tcPr>
            <w:tcW w:w="1134" w:type="dxa"/>
          </w:tcPr>
          <w:p w14:paraId="7EE94F61" w14:textId="77777777" w:rsidR="00D7255A" w:rsidRPr="0022797E" w:rsidRDefault="00D7255A" w:rsidP="0022797E">
            <w:pPr>
              <w:rPr>
                <w:rFonts w:cstheme="minorHAnsi"/>
                <w:color w:val="000000" w:themeColor="text1"/>
                <w:sz w:val="20"/>
              </w:rPr>
            </w:pPr>
          </w:p>
        </w:tc>
        <w:tc>
          <w:tcPr>
            <w:tcW w:w="850" w:type="dxa"/>
          </w:tcPr>
          <w:p w14:paraId="57972729" w14:textId="72EAB292" w:rsidR="00D7255A" w:rsidRPr="0022797E" w:rsidRDefault="00D7255A" w:rsidP="0022797E">
            <w:pPr>
              <w:rPr>
                <w:rFonts w:cstheme="minorHAnsi"/>
                <w:color w:val="000000" w:themeColor="text1"/>
                <w:sz w:val="20"/>
              </w:rPr>
            </w:pPr>
            <w:r>
              <w:rPr>
                <w:rFonts w:cstheme="minorHAnsi"/>
                <w:color w:val="000000" w:themeColor="text1"/>
                <w:sz w:val="20"/>
              </w:rPr>
              <w:t>Gedaan</w:t>
            </w:r>
          </w:p>
        </w:tc>
      </w:tr>
      <w:tr w:rsidR="0022797E" w:rsidRPr="0022797E" w14:paraId="1C3137C9" w14:textId="77777777" w:rsidTr="00B17D0B">
        <w:trPr>
          <w:trHeight w:val="409"/>
        </w:trPr>
        <w:tc>
          <w:tcPr>
            <w:tcW w:w="1560" w:type="dxa"/>
          </w:tcPr>
          <w:p w14:paraId="452EA682" w14:textId="1B5F7D3F" w:rsidR="0022797E" w:rsidRPr="0022797E" w:rsidRDefault="00D7255A" w:rsidP="0022797E">
            <w:pPr>
              <w:rPr>
                <w:rFonts w:cstheme="minorHAnsi"/>
                <w:color w:val="000000" w:themeColor="text1"/>
                <w:sz w:val="20"/>
              </w:rPr>
            </w:pPr>
            <w:r>
              <w:rPr>
                <w:rFonts w:cstheme="minorHAnsi"/>
                <w:color w:val="000000" w:themeColor="text1"/>
                <w:sz w:val="20"/>
              </w:rPr>
              <w:t xml:space="preserve">Nora </w:t>
            </w:r>
          </w:p>
        </w:tc>
        <w:tc>
          <w:tcPr>
            <w:tcW w:w="4536" w:type="dxa"/>
          </w:tcPr>
          <w:p w14:paraId="29B6AEE8" w14:textId="3485B2F1" w:rsidR="0022797E" w:rsidRPr="0022797E" w:rsidRDefault="00D7255A" w:rsidP="0022797E">
            <w:pPr>
              <w:rPr>
                <w:rFonts w:cstheme="minorHAnsi"/>
                <w:color w:val="000000" w:themeColor="text1"/>
                <w:sz w:val="20"/>
              </w:rPr>
            </w:pPr>
            <w:r>
              <w:rPr>
                <w:rFonts w:cstheme="minorHAnsi"/>
                <w:color w:val="000000" w:themeColor="text1"/>
                <w:sz w:val="20"/>
              </w:rPr>
              <w:t>Evalueren met Peter en Nico hoe eerste lessen zijn verlopen</w:t>
            </w:r>
          </w:p>
        </w:tc>
        <w:tc>
          <w:tcPr>
            <w:tcW w:w="1134" w:type="dxa"/>
          </w:tcPr>
          <w:p w14:paraId="6060CE0D" w14:textId="685393CA" w:rsidR="0022797E" w:rsidRPr="0022797E" w:rsidRDefault="00D7255A" w:rsidP="0022797E">
            <w:pPr>
              <w:rPr>
                <w:rFonts w:cstheme="minorHAnsi"/>
                <w:color w:val="000000" w:themeColor="text1"/>
                <w:sz w:val="20"/>
              </w:rPr>
            </w:pPr>
            <w:r>
              <w:rPr>
                <w:rFonts w:cstheme="minorHAnsi"/>
                <w:color w:val="000000" w:themeColor="text1"/>
                <w:sz w:val="20"/>
              </w:rPr>
              <w:t>6/9/2021</w:t>
            </w:r>
          </w:p>
        </w:tc>
        <w:tc>
          <w:tcPr>
            <w:tcW w:w="1134" w:type="dxa"/>
          </w:tcPr>
          <w:p w14:paraId="7CCDA568" w14:textId="18B1F90F" w:rsidR="0022797E" w:rsidRPr="0022797E" w:rsidRDefault="0022797E" w:rsidP="0022797E">
            <w:pPr>
              <w:rPr>
                <w:rFonts w:cstheme="minorHAnsi"/>
                <w:color w:val="000000" w:themeColor="text1"/>
                <w:sz w:val="20"/>
              </w:rPr>
            </w:pPr>
          </w:p>
        </w:tc>
        <w:tc>
          <w:tcPr>
            <w:tcW w:w="850" w:type="dxa"/>
          </w:tcPr>
          <w:p w14:paraId="784F7B11" w14:textId="351EF652" w:rsidR="0022797E" w:rsidRPr="0022797E" w:rsidRDefault="00D7255A" w:rsidP="0022797E">
            <w:pPr>
              <w:rPr>
                <w:rFonts w:cstheme="minorHAnsi"/>
                <w:color w:val="000000" w:themeColor="text1"/>
                <w:sz w:val="20"/>
              </w:rPr>
            </w:pPr>
            <w:r>
              <w:rPr>
                <w:rFonts w:cstheme="minorHAnsi"/>
                <w:color w:val="000000" w:themeColor="text1"/>
                <w:sz w:val="20"/>
              </w:rPr>
              <w:t>Open</w:t>
            </w:r>
          </w:p>
        </w:tc>
      </w:tr>
    </w:tbl>
    <w:p w14:paraId="4C6FBD4A" w14:textId="77777777" w:rsidR="00593CCD" w:rsidRPr="0022797E" w:rsidRDefault="00593CCD" w:rsidP="00C64278">
      <w:pPr>
        <w:spacing w:before="0" w:after="0" w:line="240" w:lineRule="auto"/>
        <w:contextualSpacing/>
        <w:rPr>
          <w:rFonts w:eastAsia="Times New Roman"/>
          <w:color w:val="000000" w:themeColor="text1"/>
          <w:sz w:val="20"/>
        </w:rPr>
      </w:pPr>
    </w:p>
    <w:p w14:paraId="0568E3C3" w14:textId="5BB73224" w:rsidR="00593CCD" w:rsidRDefault="00593CCD" w:rsidP="00C64278">
      <w:pPr>
        <w:spacing w:before="0" w:after="0" w:line="240" w:lineRule="auto"/>
        <w:contextualSpacing/>
        <w:rPr>
          <w:rFonts w:eastAsia="Times New Roman"/>
          <w:color w:val="000000" w:themeColor="text1"/>
          <w:sz w:val="20"/>
        </w:rPr>
      </w:pPr>
    </w:p>
    <w:p w14:paraId="1E0B6F37" w14:textId="37B6462E" w:rsidR="0053068C" w:rsidRDefault="0053068C" w:rsidP="00C64278">
      <w:pPr>
        <w:spacing w:before="0" w:after="0" w:line="240" w:lineRule="auto"/>
        <w:contextualSpacing/>
        <w:rPr>
          <w:rFonts w:eastAsia="Times New Roman"/>
          <w:color w:val="000000" w:themeColor="text1"/>
          <w:sz w:val="20"/>
        </w:rPr>
      </w:pPr>
    </w:p>
    <w:p w14:paraId="66AF2B33" w14:textId="69193138" w:rsidR="0053068C" w:rsidRDefault="0053068C" w:rsidP="00C64278">
      <w:pPr>
        <w:spacing w:before="0" w:after="0" w:line="240" w:lineRule="auto"/>
        <w:contextualSpacing/>
        <w:rPr>
          <w:rFonts w:eastAsia="Times New Roman"/>
          <w:color w:val="000000" w:themeColor="text1"/>
          <w:sz w:val="20"/>
        </w:rPr>
      </w:pPr>
    </w:p>
    <w:p w14:paraId="06822E8E" w14:textId="4B409EB4" w:rsidR="0053068C" w:rsidRDefault="0053068C" w:rsidP="00C64278">
      <w:pPr>
        <w:spacing w:before="0" w:after="0" w:line="240" w:lineRule="auto"/>
        <w:contextualSpacing/>
        <w:rPr>
          <w:rFonts w:eastAsia="Times New Roman"/>
          <w:color w:val="000000" w:themeColor="text1"/>
          <w:sz w:val="20"/>
        </w:rPr>
      </w:pPr>
    </w:p>
    <w:p w14:paraId="60EC6F3C" w14:textId="70C6E091" w:rsidR="0053068C" w:rsidRPr="0022797E" w:rsidRDefault="0053068C" w:rsidP="0053068C">
      <w:pPr>
        <w:pStyle w:val="Kop1"/>
        <w:rPr>
          <w:rFonts w:eastAsia="Times New Roman"/>
          <w:color w:val="000000" w:themeColor="text1"/>
          <w:sz w:val="20"/>
        </w:rPr>
      </w:pPr>
      <w:bookmarkStart w:id="229" w:name="_Toc78365708"/>
      <w:r>
        <w:rPr>
          <w:sz w:val="20"/>
          <w:szCs w:val="20"/>
        </w:rPr>
        <w:lastRenderedPageBreak/>
        <w:t>Extra opmerkingen voor Peter Anema</w:t>
      </w:r>
      <w:bookmarkEnd w:id="229"/>
    </w:p>
    <w:p w14:paraId="77760A31" w14:textId="65B976B8" w:rsidR="00C64278" w:rsidRDefault="00C64278" w:rsidP="00C64278">
      <w:pPr>
        <w:spacing w:before="0" w:after="0" w:line="240" w:lineRule="auto"/>
        <w:contextualSpacing/>
        <w:rPr>
          <w:rFonts w:eastAsia="Times New Roman"/>
          <w:color w:val="000000" w:themeColor="text1"/>
          <w:sz w:val="20"/>
        </w:rPr>
      </w:pPr>
      <w:r>
        <w:rPr>
          <w:rFonts w:eastAsia="Times New Roman"/>
          <w:color w:val="000000" w:themeColor="text1"/>
          <w:sz w:val="20"/>
        </w:rPr>
        <w:t xml:space="preserve">Deze </w:t>
      </w:r>
      <w:r w:rsidR="00593CCD">
        <w:rPr>
          <w:rFonts w:eastAsia="Times New Roman"/>
          <w:color w:val="000000" w:themeColor="text1"/>
          <w:sz w:val="20"/>
        </w:rPr>
        <w:t xml:space="preserve">training </w:t>
      </w:r>
      <w:r>
        <w:rPr>
          <w:rFonts w:eastAsia="Times New Roman"/>
          <w:color w:val="000000" w:themeColor="text1"/>
          <w:sz w:val="20"/>
        </w:rPr>
        <w:t>heeft al studenten voor startmoment van 2/9/2021</w:t>
      </w:r>
    </w:p>
    <w:p w14:paraId="0671EAA6" w14:textId="77777777" w:rsidR="00C64278" w:rsidRDefault="00C64278" w:rsidP="00C64278">
      <w:pPr>
        <w:spacing w:before="0" w:after="0" w:line="240" w:lineRule="auto"/>
        <w:contextualSpacing/>
        <w:rPr>
          <w:rFonts w:eastAsia="Times New Roman"/>
          <w:color w:val="000000" w:themeColor="text1"/>
          <w:sz w:val="20"/>
        </w:rPr>
      </w:pPr>
      <w:r>
        <w:rPr>
          <w:rFonts w:eastAsia="Times New Roman"/>
          <w:color w:val="000000" w:themeColor="text1"/>
          <w:sz w:val="20"/>
        </w:rPr>
        <w:t>Duurt 2 dagen</w:t>
      </w:r>
    </w:p>
    <w:p w14:paraId="5B4384B2" w14:textId="77777777" w:rsidR="00C64278" w:rsidRDefault="00C64278" w:rsidP="00C64278">
      <w:pPr>
        <w:spacing w:before="0" w:after="0" w:line="240" w:lineRule="auto"/>
        <w:contextualSpacing/>
        <w:rPr>
          <w:rFonts w:eastAsia="Times New Roman"/>
          <w:color w:val="000000" w:themeColor="text1"/>
          <w:sz w:val="20"/>
        </w:rPr>
      </w:pPr>
    </w:p>
    <w:p w14:paraId="001EFD61" w14:textId="6CC59B8C" w:rsidR="002536FD" w:rsidRPr="00E82B8B" w:rsidRDefault="0053068C" w:rsidP="008901DF">
      <w:pPr>
        <w:spacing w:before="0" w:after="0" w:line="240" w:lineRule="auto"/>
        <w:contextualSpacing/>
        <w:rPr>
          <w:rFonts w:eastAsia="Times New Roman"/>
          <w:b/>
          <w:bCs/>
          <w:color w:val="000000" w:themeColor="text1"/>
          <w:sz w:val="20"/>
        </w:rPr>
      </w:pPr>
      <w:r w:rsidRPr="00E82B8B">
        <w:rPr>
          <w:rFonts w:eastAsia="Times New Roman"/>
          <w:b/>
          <w:bCs/>
          <w:color w:val="000000" w:themeColor="text1"/>
          <w:sz w:val="20"/>
        </w:rPr>
        <w:t>Nora mailt Peter Anema het volgende:</w:t>
      </w:r>
    </w:p>
    <w:p w14:paraId="73ED45A3" w14:textId="7095811D" w:rsidR="007136B5" w:rsidRDefault="007136B5" w:rsidP="008901DF">
      <w:pPr>
        <w:spacing w:before="0" w:after="0" w:line="240" w:lineRule="auto"/>
        <w:contextualSpacing/>
        <w:rPr>
          <w:rFonts w:eastAsia="Times New Roman"/>
          <w:color w:val="000000" w:themeColor="text1"/>
          <w:sz w:val="20"/>
        </w:rPr>
      </w:pPr>
    </w:p>
    <w:p w14:paraId="32871BF7" w14:textId="7DA6F50A" w:rsidR="007136B5" w:rsidRDefault="007136B5" w:rsidP="007136B5">
      <w:pPr>
        <w:pStyle w:val="Lijstalinea"/>
        <w:numPr>
          <w:ilvl w:val="0"/>
          <w:numId w:val="28"/>
        </w:numPr>
        <w:rPr>
          <w:color w:val="000000" w:themeColor="text1"/>
          <w:sz w:val="20"/>
        </w:rPr>
      </w:pPr>
      <w:r>
        <w:rPr>
          <w:color w:val="000000" w:themeColor="text1"/>
          <w:sz w:val="20"/>
        </w:rPr>
        <w:t>Opdrachtbevestiging voor ontwikkelen content voor:</w:t>
      </w:r>
    </w:p>
    <w:p w14:paraId="09137F44" w14:textId="3DDF985A" w:rsidR="007136B5" w:rsidRPr="000A0D6A" w:rsidRDefault="007136B5" w:rsidP="007136B5">
      <w:pPr>
        <w:pStyle w:val="Lijstalinea"/>
        <w:rPr>
          <w:color w:val="000000" w:themeColor="text1"/>
          <w:sz w:val="20"/>
          <w:lang w:val="en-US"/>
        </w:rPr>
      </w:pPr>
      <w:r w:rsidRPr="000A0D6A">
        <w:rPr>
          <w:color w:val="000000" w:themeColor="text1"/>
          <w:sz w:val="20"/>
          <w:lang w:val="en-US"/>
        </w:rPr>
        <w:t>Python Fundamentals</w:t>
      </w:r>
    </w:p>
    <w:p w14:paraId="45E4797B" w14:textId="094B701A" w:rsidR="007136B5" w:rsidRPr="000A0D6A" w:rsidRDefault="007136B5" w:rsidP="007136B5">
      <w:pPr>
        <w:pStyle w:val="Lijstalinea"/>
        <w:rPr>
          <w:color w:val="000000" w:themeColor="text1"/>
          <w:sz w:val="20"/>
          <w:lang w:val="en-US"/>
        </w:rPr>
      </w:pPr>
      <w:r w:rsidRPr="000A0D6A">
        <w:rPr>
          <w:color w:val="000000" w:themeColor="text1"/>
          <w:sz w:val="20"/>
          <w:lang w:val="en-US"/>
        </w:rPr>
        <w:t>Python Advanced</w:t>
      </w:r>
    </w:p>
    <w:p w14:paraId="2E184FD1" w14:textId="33414D48" w:rsidR="007136B5" w:rsidRPr="007136B5" w:rsidRDefault="007136B5" w:rsidP="007136B5">
      <w:pPr>
        <w:pStyle w:val="Lijstalinea"/>
        <w:rPr>
          <w:color w:val="000000" w:themeColor="text1"/>
          <w:sz w:val="20"/>
          <w:lang w:val="en-US"/>
        </w:rPr>
      </w:pPr>
      <w:r w:rsidRPr="007136B5">
        <w:rPr>
          <w:color w:val="000000" w:themeColor="text1"/>
          <w:sz w:val="20"/>
          <w:lang w:val="en-US"/>
        </w:rPr>
        <w:t xml:space="preserve">Python Advanced </w:t>
      </w:r>
      <w:proofErr w:type="spellStart"/>
      <w:r w:rsidRPr="007136B5">
        <w:rPr>
          <w:color w:val="000000" w:themeColor="text1"/>
          <w:sz w:val="20"/>
          <w:lang w:val="en-US"/>
        </w:rPr>
        <w:t>voor</w:t>
      </w:r>
      <w:proofErr w:type="spellEnd"/>
      <w:r w:rsidRPr="007136B5">
        <w:rPr>
          <w:color w:val="000000" w:themeColor="text1"/>
          <w:sz w:val="20"/>
          <w:lang w:val="en-US"/>
        </w:rPr>
        <w:t xml:space="preserve"> data s</w:t>
      </w:r>
      <w:r>
        <w:rPr>
          <w:color w:val="000000" w:themeColor="text1"/>
          <w:sz w:val="20"/>
          <w:lang w:val="en-US"/>
        </w:rPr>
        <w:t>cience</w:t>
      </w:r>
    </w:p>
    <w:p w14:paraId="1F1C2D21" w14:textId="5F68E9DA" w:rsidR="007136B5" w:rsidRPr="007136B5" w:rsidRDefault="007136B5" w:rsidP="007136B5">
      <w:pPr>
        <w:pStyle w:val="Lijstalinea"/>
        <w:rPr>
          <w:color w:val="000000" w:themeColor="text1"/>
          <w:sz w:val="20"/>
          <w:lang w:val="en-US"/>
        </w:rPr>
      </w:pPr>
    </w:p>
    <w:p w14:paraId="090E27B3" w14:textId="26373968" w:rsidR="0053068C" w:rsidRDefault="002E578E" w:rsidP="0053068C">
      <w:pPr>
        <w:pStyle w:val="Lijstalinea"/>
        <w:numPr>
          <w:ilvl w:val="0"/>
          <w:numId w:val="28"/>
        </w:numPr>
        <w:rPr>
          <w:color w:val="000000" w:themeColor="text1"/>
          <w:sz w:val="20"/>
        </w:rPr>
      </w:pPr>
      <w:r>
        <w:rPr>
          <w:color w:val="000000" w:themeColor="text1"/>
          <w:sz w:val="20"/>
        </w:rPr>
        <w:t>T</w:t>
      </w:r>
      <w:r w:rsidR="0053068C">
        <w:rPr>
          <w:color w:val="000000" w:themeColor="text1"/>
          <w:sz w:val="20"/>
        </w:rPr>
        <w:t>emplate voor maken lesschema deze moet zowel bruikbaar zijn bij virtuele en bij klassikale lessen dus hier dient rekening mee te worden gehouden</w:t>
      </w:r>
    </w:p>
    <w:p w14:paraId="76CD2031" w14:textId="39CA6406" w:rsidR="007136B5" w:rsidRDefault="007136B5" w:rsidP="007136B5">
      <w:pPr>
        <w:pStyle w:val="Lijstalinea"/>
        <w:rPr>
          <w:color w:val="000000" w:themeColor="text1"/>
          <w:sz w:val="20"/>
        </w:rPr>
      </w:pPr>
      <w:r>
        <w:rPr>
          <w:color w:val="000000" w:themeColor="text1"/>
          <w:sz w:val="20"/>
        </w:rPr>
        <w:t xml:space="preserve">Ik ben zeer te spreken over het lesschema wat </w:t>
      </w:r>
      <w:r w:rsidR="002E578E">
        <w:rPr>
          <w:color w:val="000000" w:themeColor="text1"/>
          <w:sz w:val="20"/>
        </w:rPr>
        <w:t>jij e</w:t>
      </w:r>
      <w:r>
        <w:rPr>
          <w:color w:val="000000" w:themeColor="text1"/>
          <w:sz w:val="20"/>
        </w:rPr>
        <w:t xml:space="preserve">erder heeft gemaakt voor Python voor data </w:t>
      </w:r>
      <w:proofErr w:type="spellStart"/>
      <w:r>
        <w:rPr>
          <w:color w:val="000000" w:themeColor="text1"/>
          <w:sz w:val="20"/>
        </w:rPr>
        <w:t>Science</w:t>
      </w:r>
      <w:proofErr w:type="spellEnd"/>
      <w:r>
        <w:rPr>
          <w:color w:val="000000" w:themeColor="text1"/>
          <w:sz w:val="20"/>
        </w:rPr>
        <w:t xml:space="preserve"> en zie graag dat we deze format aanhouden ook voor deze training.</w:t>
      </w:r>
    </w:p>
    <w:p w14:paraId="7264735E" w14:textId="77777777" w:rsidR="007136B5" w:rsidRDefault="007136B5" w:rsidP="007136B5">
      <w:pPr>
        <w:pStyle w:val="Lijstalinea"/>
        <w:rPr>
          <w:color w:val="000000" w:themeColor="text1"/>
          <w:sz w:val="20"/>
        </w:rPr>
      </w:pPr>
    </w:p>
    <w:p w14:paraId="18A11729" w14:textId="0DBB12B0" w:rsidR="007136B5" w:rsidRDefault="0053068C" w:rsidP="007136B5">
      <w:pPr>
        <w:pStyle w:val="Lijstalinea"/>
        <w:numPr>
          <w:ilvl w:val="0"/>
          <w:numId w:val="28"/>
        </w:numPr>
        <w:rPr>
          <w:color w:val="000000" w:themeColor="text1"/>
          <w:sz w:val="20"/>
        </w:rPr>
      </w:pPr>
      <w:r>
        <w:rPr>
          <w:color w:val="000000" w:themeColor="text1"/>
          <w:sz w:val="20"/>
        </w:rPr>
        <w:t xml:space="preserve">Voorbeeld van </w:t>
      </w:r>
      <w:r w:rsidR="007136B5">
        <w:rPr>
          <w:color w:val="000000" w:themeColor="text1"/>
          <w:sz w:val="20"/>
        </w:rPr>
        <w:t>PowerPoint</w:t>
      </w:r>
      <w:r>
        <w:rPr>
          <w:color w:val="000000" w:themeColor="text1"/>
          <w:sz w:val="20"/>
        </w:rPr>
        <w:t xml:space="preserve"> van kerndocent van Power BI. </w:t>
      </w:r>
      <w:r w:rsidR="007136B5">
        <w:rPr>
          <w:color w:val="000000" w:themeColor="text1"/>
          <w:sz w:val="20"/>
        </w:rPr>
        <w:t>Ik heb bij de training Power BI met de docent afgesproken dat ik graag slides wil met ranking. Een PowerPoint slide met 1 ster is gemakkelijk en minimum wat studenten moeten kunnen en kennen. Een PowerPoint slide met 3 sterren heeft een hogere moeilijkheidsgraad en is voor studenten die sneller zijn zodat ze extra uitgedaagd worden</w:t>
      </w:r>
    </w:p>
    <w:p w14:paraId="2AA51C61" w14:textId="1FE94F70" w:rsidR="0053068C" w:rsidRDefault="007136B5" w:rsidP="007136B5">
      <w:pPr>
        <w:pStyle w:val="Lijstalinea"/>
        <w:rPr>
          <w:color w:val="000000" w:themeColor="text1"/>
          <w:sz w:val="20"/>
        </w:rPr>
      </w:pPr>
      <w:r>
        <w:rPr>
          <w:color w:val="000000" w:themeColor="text1"/>
          <w:sz w:val="20"/>
        </w:rPr>
        <w:t xml:space="preserve">Je ziet wat ik bedoel in de PowerPoint voorbeeld in die slides rechtsboven zie je de aantal sterren. </w:t>
      </w:r>
    </w:p>
    <w:p w14:paraId="7C9A0DC2" w14:textId="4830AAEF" w:rsidR="007136B5" w:rsidRDefault="007136B5" w:rsidP="007136B5">
      <w:pPr>
        <w:pStyle w:val="Lijstalinea"/>
        <w:rPr>
          <w:color w:val="000000" w:themeColor="text1"/>
          <w:sz w:val="20"/>
        </w:rPr>
      </w:pPr>
      <w:r>
        <w:rPr>
          <w:color w:val="000000" w:themeColor="text1"/>
          <w:sz w:val="20"/>
        </w:rPr>
        <w:t>Deze heet ‘voorbeeld PowerPoint voor Power BI’   Het is geen eis om hetzelfde te doen. Het voorbeeld wat ik mee stuur is slechts ter inspiratie.</w:t>
      </w:r>
    </w:p>
    <w:p w14:paraId="7B6966CD" w14:textId="77777777" w:rsidR="007136B5" w:rsidRDefault="007136B5" w:rsidP="007136B5">
      <w:pPr>
        <w:pStyle w:val="Lijstalinea"/>
        <w:rPr>
          <w:color w:val="000000" w:themeColor="text1"/>
          <w:sz w:val="20"/>
        </w:rPr>
      </w:pPr>
    </w:p>
    <w:p w14:paraId="5E647A8E" w14:textId="241C98BB" w:rsidR="001F2CD2" w:rsidRDefault="007136B5" w:rsidP="00D51C1A">
      <w:pPr>
        <w:pStyle w:val="Lijstalinea"/>
        <w:numPr>
          <w:ilvl w:val="0"/>
          <w:numId w:val="28"/>
        </w:numPr>
        <w:rPr>
          <w:color w:val="000000" w:themeColor="text1"/>
          <w:sz w:val="20"/>
        </w:rPr>
      </w:pPr>
      <w:r w:rsidRPr="004E3C2A">
        <w:rPr>
          <w:color w:val="000000" w:themeColor="text1"/>
          <w:sz w:val="20"/>
        </w:rPr>
        <w:t>Voorbeeld van een docent</w:t>
      </w:r>
      <w:r w:rsidR="000A0D6A" w:rsidRPr="004E3C2A">
        <w:rPr>
          <w:color w:val="000000" w:themeColor="text1"/>
          <w:sz w:val="20"/>
        </w:rPr>
        <w:t>handleiding</w:t>
      </w:r>
      <w:r w:rsidRPr="004E3C2A">
        <w:rPr>
          <w:color w:val="000000" w:themeColor="text1"/>
          <w:sz w:val="20"/>
        </w:rPr>
        <w:t>. Ook deze is van Power BI waarbij de docent op verzoek van Nora toelicht hoe hij de slides heeft bedoeld. Ook dit is bedoeld als inspiratie maar Peter kan een docentbriefing document maken naar eigen inzicht. Het is wel prettig om enige uniformiteit te hebben.</w:t>
      </w:r>
    </w:p>
    <w:p w14:paraId="781BFBD2" w14:textId="77777777" w:rsidR="004E3C2A" w:rsidRPr="004E3C2A" w:rsidRDefault="004E3C2A" w:rsidP="004E3C2A">
      <w:pPr>
        <w:pStyle w:val="Lijstalinea"/>
        <w:rPr>
          <w:color w:val="000000" w:themeColor="text1"/>
          <w:sz w:val="20"/>
        </w:rPr>
      </w:pPr>
    </w:p>
    <w:p w14:paraId="3A43B0B0" w14:textId="77777777" w:rsidR="001F2CD2" w:rsidRPr="001F2CD2" w:rsidRDefault="001F2CD2" w:rsidP="001F2CD2">
      <w:pPr>
        <w:pStyle w:val="Lijstalinea"/>
        <w:numPr>
          <w:ilvl w:val="0"/>
          <w:numId w:val="28"/>
        </w:numPr>
        <w:rPr>
          <w:color w:val="000000" w:themeColor="text1"/>
          <w:sz w:val="20"/>
        </w:rPr>
      </w:pPr>
      <w:r w:rsidRPr="001F2CD2">
        <w:rPr>
          <w:color w:val="000000" w:themeColor="text1"/>
          <w:sz w:val="20"/>
        </w:rPr>
        <w:t xml:space="preserve">Peter, het is de bedoeling dat jij in dit document alles even doorneemt en als je dingen ziet staan die volgens jou onjuist zijn, niet van toepassing of onvolledig dan mag je van mij weghalen wat onjuist is en aanpassen en aanvullen waar nodig. </w:t>
      </w:r>
    </w:p>
    <w:p w14:paraId="36C2BAD8" w14:textId="77777777" w:rsidR="001F2CD2" w:rsidRPr="001F2CD2" w:rsidRDefault="001F2CD2" w:rsidP="001F2CD2">
      <w:pPr>
        <w:pStyle w:val="Lijstalinea"/>
        <w:numPr>
          <w:ilvl w:val="0"/>
          <w:numId w:val="28"/>
        </w:numPr>
        <w:rPr>
          <w:color w:val="000000" w:themeColor="text1"/>
          <w:sz w:val="20"/>
        </w:rPr>
      </w:pPr>
      <w:r w:rsidRPr="001F2CD2">
        <w:rPr>
          <w:color w:val="000000" w:themeColor="text1"/>
          <w:sz w:val="20"/>
        </w:rPr>
        <w:t xml:space="preserve">Verder heb ik voor jouw leesgemak de stukken waar ik jouw input zeker nodig heb geel gearceerd. </w:t>
      </w:r>
    </w:p>
    <w:p w14:paraId="7B14349B" w14:textId="77777777" w:rsidR="001F2CD2" w:rsidRPr="001F2CD2" w:rsidRDefault="001F2CD2" w:rsidP="001F2CD2">
      <w:pPr>
        <w:pStyle w:val="Lijstalinea"/>
        <w:numPr>
          <w:ilvl w:val="0"/>
          <w:numId w:val="28"/>
        </w:numPr>
        <w:rPr>
          <w:color w:val="000000" w:themeColor="text1"/>
          <w:sz w:val="20"/>
        </w:rPr>
      </w:pPr>
      <w:r w:rsidRPr="001F2CD2">
        <w:rPr>
          <w:color w:val="000000" w:themeColor="text1"/>
          <w:sz w:val="20"/>
        </w:rPr>
        <w:t>Ik zet alles in e-</w:t>
      </w:r>
      <w:proofErr w:type="spellStart"/>
      <w:r w:rsidRPr="001F2CD2">
        <w:rPr>
          <w:color w:val="000000" w:themeColor="text1"/>
          <w:sz w:val="20"/>
        </w:rPr>
        <w:t>connect</w:t>
      </w:r>
      <w:proofErr w:type="spellEnd"/>
    </w:p>
    <w:p w14:paraId="5A2AD993" w14:textId="57545E85" w:rsidR="001F2CD2" w:rsidRPr="001F2CD2" w:rsidRDefault="001F2CD2" w:rsidP="001F2CD2">
      <w:pPr>
        <w:pStyle w:val="Lijstalinea"/>
        <w:numPr>
          <w:ilvl w:val="0"/>
          <w:numId w:val="28"/>
        </w:numPr>
        <w:rPr>
          <w:color w:val="000000" w:themeColor="text1"/>
          <w:sz w:val="20"/>
        </w:rPr>
      </w:pPr>
      <w:r w:rsidRPr="001F2CD2">
        <w:rPr>
          <w:color w:val="000000" w:themeColor="text1"/>
          <w:sz w:val="20"/>
        </w:rPr>
        <w:t xml:space="preserve">Prioriteit zijn de PowerPoint slides + oefeningen  </w:t>
      </w:r>
    </w:p>
    <w:sectPr w:rsidR="001F2CD2" w:rsidRPr="001F2CD2" w:rsidSect="00714CC4">
      <w:pgSz w:w="11907" w:h="16839"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EAEE8" w14:textId="77777777" w:rsidR="00087307" w:rsidRDefault="00087307">
      <w:pPr>
        <w:spacing w:after="0" w:line="240" w:lineRule="auto"/>
      </w:pPr>
      <w:r>
        <w:separator/>
      </w:r>
    </w:p>
  </w:endnote>
  <w:endnote w:type="continuationSeparator" w:id="0">
    <w:p w14:paraId="3CC31042" w14:textId="77777777" w:rsidR="00087307" w:rsidRDefault="00087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Osaka">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44C35" w14:textId="77777777" w:rsidR="00D51C1A" w:rsidRDefault="00D51C1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06C27" w14:textId="77777777" w:rsidR="00D51C1A" w:rsidRPr="0025690E" w:rsidRDefault="00D51C1A" w:rsidP="0025690E">
    <w:pPr>
      <w:pStyle w:val="Voettekst"/>
    </w:pPr>
    <w:r>
      <w:rPr>
        <w:noProof/>
        <w:lang w:val="en-US" w:eastAsia="en-US"/>
      </w:rPr>
      <mc:AlternateContent>
        <mc:Choice Requires="wps">
          <w:drawing>
            <wp:anchor distT="0" distB="0" distL="114300" distR="114300" simplePos="0" relativeHeight="251657216" behindDoc="0" locked="0" layoutInCell="0" allowOverlap="1" wp14:anchorId="3BE7FAF6" wp14:editId="07777777">
              <wp:simplePos x="0" y="0"/>
              <wp:positionH relativeFrom="page">
                <wp:posOffset>0</wp:posOffset>
              </wp:positionH>
              <wp:positionV relativeFrom="page">
                <wp:posOffset>10235565</wp:posOffset>
              </wp:positionV>
              <wp:extent cx="7560945" cy="266700"/>
              <wp:effectExtent l="0" t="0" r="0" b="0"/>
              <wp:wrapNone/>
              <wp:docPr id="1" name="MSIPCM8c68482fa51f0d5a2c224992" descr="{&quot;HashCode&quot;:212193941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E369630" w14:textId="77777777" w:rsidR="00D51C1A" w:rsidRPr="002A50FA" w:rsidRDefault="00D51C1A" w:rsidP="002A50FA">
                          <w:pPr>
                            <w:spacing w:before="0" w:after="0"/>
                            <w:rPr>
                              <w:rFonts w:ascii="Calibri" w:hAnsi="Calibri" w:cs="Calibri"/>
                              <w:color w:val="000000"/>
                              <w:sz w:val="14"/>
                            </w:rPr>
                          </w:pPr>
                          <w:r w:rsidRPr="002A50FA">
                            <w:rPr>
                              <w:rFonts w:ascii="Calibri" w:hAnsi="Calibri" w:cs="Calibri"/>
                              <w:color w:val="000000"/>
                              <w:sz w:val="14"/>
                            </w:rPr>
                            <w:t>Classificatie: Corporate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BE7FAF6" id="_x0000_t202" coordsize="21600,21600" o:spt="202" path="m,l,21600r21600,l21600,xe">
              <v:stroke joinstyle="miter"/>
              <v:path gradientshapeok="t" o:connecttype="rect"/>
            </v:shapetype>
            <v:shape id="MSIPCM8c68482fa51f0d5a2c224992" o:spid="_x0000_s1026" type="#_x0000_t202" alt="{&quot;HashCode&quot;:2121939413,&quot;Height&quot;:841.0,&quot;Width&quot;:595.0,&quot;Placement&quot;:&quot;Footer&quot;,&quot;Index&quot;:&quot;Primary&quot;,&quot;Section&quot;:1,&quot;Top&quot;:0.0,&quot;Left&quot;:0.0}" style="position:absolute;margin-left:0;margin-top:805.95pt;width:595.35pt;height:21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" o:allowincell="f" filled="f" stroked="f" strokeweight=".5pt">
              <v:textbox inset="20pt,0,,0">
                <w:txbxContent>
                  <w:p w14:paraId="1E369630" w14:textId="77777777" w:rsidR="00D51C1A" w:rsidRPr="002A50FA" w:rsidRDefault="00D51C1A" w:rsidP="002A50FA">
                    <w:pPr>
                      <w:spacing w:before="0" w:after="0"/>
                      <w:rPr>
                        <w:rFonts w:ascii="Calibri" w:hAnsi="Calibri" w:cs="Calibri"/>
                        <w:color w:val="000000"/>
                        <w:sz w:val="14"/>
                      </w:rPr>
                    </w:pPr>
                    <w:r w:rsidRPr="002A50FA">
                      <w:rPr>
                        <w:rFonts w:ascii="Calibri" w:hAnsi="Calibri" w:cs="Calibri"/>
                        <w:color w:val="000000"/>
                        <w:sz w:val="14"/>
                      </w:rPr>
                      <w:t>Classificatie: Corporate</w:t>
                    </w:r>
                  </w:p>
                </w:txbxContent>
              </v:textbox>
              <w10:wrap anchorx="page" anchory="page"/>
            </v:shape>
          </w:pict>
        </mc:Fallback>
      </mc:AlternateContent>
    </w:r>
    <w:sdt>
      <w:sdtPr>
        <w:alias w:val="Titel:"/>
        <w:tag w:val="Titel:"/>
        <w:id w:val="1304047164"/>
        <w:placeholder>
          <w:docPart w:val="E69824452DCA4DDA83209A2AAA7D267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t>Computrain</w:t>
        </w:r>
      </w:sdtContent>
    </w:sdt>
    <w:r>
      <w:t xml:space="preserve"> Opleidingsmanagement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B0646" w14:textId="77777777" w:rsidR="00D51C1A" w:rsidRDefault="00D51C1A" w:rsidP="00163508">
    <w:pPr>
      <w:pStyle w:val="Voettekst"/>
    </w:pPr>
    <w:r>
      <w:rPr>
        <w:noProof/>
        <w:lang w:val="en-US" w:eastAsia="en-US"/>
      </w:rPr>
      <mc:AlternateContent>
        <mc:Choice Requires="wps">
          <w:drawing>
            <wp:anchor distT="0" distB="0" distL="114300" distR="114300" simplePos="0" relativeHeight="251659264" behindDoc="0" locked="0" layoutInCell="0" allowOverlap="1" wp14:anchorId="6A25792C" wp14:editId="07777777">
              <wp:simplePos x="0" y="0"/>
              <wp:positionH relativeFrom="page">
                <wp:posOffset>0</wp:posOffset>
              </wp:positionH>
              <wp:positionV relativeFrom="page">
                <wp:posOffset>10235565</wp:posOffset>
              </wp:positionV>
              <wp:extent cx="7560945" cy="266700"/>
              <wp:effectExtent l="0" t="0" r="0" b="0"/>
              <wp:wrapNone/>
              <wp:docPr id="2" name="MSIPCMe3e64154ab2259fcfed7270d" descr="{&quot;HashCode&quot;:2121939413,&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4FFC5F1" w14:textId="77777777" w:rsidR="00D51C1A" w:rsidRPr="002A50FA" w:rsidRDefault="00D51C1A" w:rsidP="002A50FA">
                          <w:pPr>
                            <w:spacing w:before="0" w:after="0"/>
                            <w:rPr>
                              <w:rFonts w:ascii="Calibri" w:hAnsi="Calibri" w:cs="Calibri"/>
                              <w:color w:val="000000"/>
                              <w:sz w:val="14"/>
                            </w:rPr>
                          </w:pPr>
                          <w:r w:rsidRPr="002A50FA">
                            <w:rPr>
                              <w:rFonts w:ascii="Calibri" w:hAnsi="Calibri" w:cs="Calibri"/>
                              <w:color w:val="000000"/>
                              <w:sz w:val="14"/>
                            </w:rPr>
                            <w:t>Classificatie: Corporate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A25792C" id="_x0000_t202" coordsize="21600,21600" o:spt="202" path="m,l,21600r21600,l21600,xe">
              <v:stroke joinstyle="miter"/>
              <v:path gradientshapeok="t" o:connecttype="rect"/>
            </v:shapetype>
            <v:shape id="MSIPCMe3e64154ab2259fcfed7270d" o:spid="_x0000_s1027" type="#_x0000_t202" alt="{&quot;HashCode&quot;:2121939413,&quot;Height&quot;:841.0,&quot;Width&quot;:595.0,&quot;Placement&quot;:&quot;Footer&quot;,&quot;Index&quot;:&quot;FirstPage&quot;,&quot;Section&quot;:1,&quot;Top&quot;:0.0,&quot;Left&quot;:0.0}" style="position:absolute;margin-left:0;margin-top:805.95pt;width:595.3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" o:allowincell="f" filled="f" stroked="f" strokeweight=".5pt">
              <v:textbox inset="20pt,0,,0">
                <w:txbxContent>
                  <w:p w14:paraId="64FFC5F1" w14:textId="77777777" w:rsidR="00D51C1A" w:rsidRPr="002A50FA" w:rsidRDefault="00D51C1A" w:rsidP="002A50FA">
                    <w:pPr>
                      <w:spacing w:before="0" w:after="0"/>
                      <w:rPr>
                        <w:rFonts w:ascii="Calibri" w:hAnsi="Calibri" w:cs="Calibri"/>
                        <w:color w:val="000000"/>
                        <w:sz w:val="14"/>
                      </w:rPr>
                    </w:pPr>
                    <w:r w:rsidRPr="002A50FA">
                      <w:rPr>
                        <w:rFonts w:ascii="Calibri" w:hAnsi="Calibri" w:cs="Calibri"/>
                        <w:color w:val="000000"/>
                        <w:sz w:val="14"/>
                      </w:rPr>
                      <w:t>Classificatie: Corporate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10550" w14:textId="77777777" w:rsidR="00087307" w:rsidRDefault="00087307">
      <w:pPr>
        <w:spacing w:after="0" w:line="240" w:lineRule="auto"/>
      </w:pPr>
      <w:r>
        <w:separator/>
      </w:r>
    </w:p>
  </w:footnote>
  <w:footnote w:type="continuationSeparator" w:id="0">
    <w:p w14:paraId="328476C9" w14:textId="77777777" w:rsidR="00087307" w:rsidRDefault="000873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D3F10" w14:textId="77777777" w:rsidR="00D51C1A" w:rsidRDefault="00D51C1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51E7D" w14:textId="01474BC6" w:rsidR="00D51C1A" w:rsidRDefault="00D51C1A" w:rsidP="00F27556">
    <w:pPr>
      <w:pStyle w:val="Koptekst"/>
      <w:tabs>
        <w:tab w:val="left" w:pos="1752"/>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3B84F" w14:textId="77777777" w:rsidR="00D51C1A" w:rsidRDefault="00D51C1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0E78"/>
    <w:multiLevelType w:val="hybridMultilevel"/>
    <w:tmpl w:val="9D50858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40741F2"/>
    <w:multiLevelType w:val="multilevel"/>
    <w:tmpl w:val="59BC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625B9"/>
    <w:multiLevelType w:val="hybridMultilevel"/>
    <w:tmpl w:val="C5E45004"/>
    <w:lvl w:ilvl="0" w:tplc="04130017">
      <w:start w:val="1"/>
      <w:numFmt w:val="lowerLetter"/>
      <w:lvlText w:val="%1)"/>
      <w:lvlJc w:val="left"/>
      <w:pPr>
        <w:ind w:left="2160" w:hanging="360"/>
      </w:pPr>
    </w:lvl>
    <w:lvl w:ilvl="1" w:tplc="04130019" w:tentative="1">
      <w:start w:val="1"/>
      <w:numFmt w:val="lowerLetter"/>
      <w:lvlText w:val="%2."/>
      <w:lvlJc w:val="left"/>
      <w:pPr>
        <w:ind w:left="2880" w:hanging="360"/>
      </w:pPr>
    </w:lvl>
    <w:lvl w:ilvl="2" w:tplc="0413001B" w:tentative="1">
      <w:start w:val="1"/>
      <w:numFmt w:val="lowerRoman"/>
      <w:lvlText w:val="%3."/>
      <w:lvlJc w:val="right"/>
      <w:pPr>
        <w:ind w:left="3600" w:hanging="180"/>
      </w:pPr>
    </w:lvl>
    <w:lvl w:ilvl="3" w:tplc="0413000F" w:tentative="1">
      <w:start w:val="1"/>
      <w:numFmt w:val="decimal"/>
      <w:lvlText w:val="%4."/>
      <w:lvlJc w:val="left"/>
      <w:pPr>
        <w:ind w:left="4320" w:hanging="360"/>
      </w:pPr>
    </w:lvl>
    <w:lvl w:ilvl="4" w:tplc="04130019" w:tentative="1">
      <w:start w:val="1"/>
      <w:numFmt w:val="lowerLetter"/>
      <w:lvlText w:val="%5."/>
      <w:lvlJc w:val="left"/>
      <w:pPr>
        <w:ind w:left="5040" w:hanging="360"/>
      </w:pPr>
    </w:lvl>
    <w:lvl w:ilvl="5" w:tplc="0413001B" w:tentative="1">
      <w:start w:val="1"/>
      <w:numFmt w:val="lowerRoman"/>
      <w:lvlText w:val="%6."/>
      <w:lvlJc w:val="right"/>
      <w:pPr>
        <w:ind w:left="5760" w:hanging="180"/>
      </w:pPr>
    </w:lvl>
    <w:lvl w:ilvl="6" w:tplc="0413000F" w:tentative="1">
      <w:start w:val="1"/>
      <w:numFmt w:val="decimal"/>
      <w:lvlText w:val="%7."/>
      <w:lvlJc w:val="left"/>
      <w:pPr>
        <w:ind w:left="6480" w:hanging="360"/>
      </w:pPr>
    </w:lvl>
    <w:lvl w:ilvl="7" w:tplc="04130019" w:tentative="1">
      <w:start w:val="1"/>
      <w:numFmt w:val="lowerLetter"/>
      <w:lvlText w:val="%8."/>
      <w:lvlJc w:val="left"/>
      <w:pPr>
        <w:ind w:left="7200" w:hanging="360"/>
      </w:pPr>
    </w:lvl>
    <w:lvl w:ilvl="8" w:tplc="0413001B" w:tentative="1">
      <w:start w:val="1"/>
      <w:numFmt w:val="lowerRoman"/>
      <w:lvlText w:val="%9."/>
      <w:lvlJc w:val="right"/>
      <w:pPr>
        <w:ind w:left="7920" w:hanging="180"/>
      </w:pPr>
    </w:lvl>
  </w:abstractNum>
  <w:abstractNum w:abstractNumId="3" w15:restartNumberingAfterBreak="0">
    <w:nsid w:val="083A4C35"/>
    <w:multiLevelType w:val="multilevel"/>
    <w:tmpl w:val="C150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95989"/>
    <w:multiLevelType w:val="hybridMultilevel"/>
    <w:tmpl w:val="6E9837C4"/>
    <w:lvl w:ilvl="0" w:tplc="BF9438DA">
      <w:numFmt w:val="bullet"/>
      <w:lvlText w:val="•"/>
      <w:lvlJc w:val="left"/>
      <w:pPr>
        <w:ind w:left="360" w:hanging="360"/>
      </w:pPr>
      <w:rPr>
        <w:rFonts w:ascii="Calibri" w:eastAsiaTheme="minorEastAsia"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0FE6204B"/>
    <w:multiLevelType w:val="multilevel"/>
    <w:tmpl w:val="3D02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700B9"/>
    <w:multiLevelType w:val="multilevel"/>
    <w:tmpl w:val="E9A2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B1554"/>
    <w:multiLevelType w:val="hybridMultilevel"/>
    <w:tmpl w:val="BC0474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92254B7"/>
    <w:multiLevelType w:val="multilevel"/>
    <w:tmpl w:val="75CA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764DE"/>
    <w:multiLevelType w:val="hybridMultilevel"/>
    <w:tmpl w:val="F7BC8AE6"/>
    <w:lvl w:ilvl="0" w:tplc="651AEF2C">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1892C08"/>
    <w:multiLevelType w:val="hybridMultilevel"/>
    <w:tmpl w:val="CC0C75D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29123F50"/>
    <w:multiLevelType w:val="hybridMultilevel"/>
    <w:tmpl w:val="6090DC9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291A169F"/>
    <w:multiLevelType w:val="hybridMultilevel"/>
    <w:tmpl w:val="FDCE5958"/>
    <w:lvl w:ilvl="0" w:tplc="00A2BA50">
      <w:numFmt w:val="bullet"/>
      <w:lvlText w:val="-"/>
      <w:lvlJc w:val="left"/>
      <w:pPr>
        <w:ind w:left="1068" w:hanging="360"/>
      </w:pPr>
      <w:rPr>
        <w:rFonts w:ascii="Calibri" w:eastAsia="Calibri" w:hAnsi="Calibri" w:cs="Times New Roman"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start w:val="1"/>
      <w:numFmt w:val="bullet"/>
      <w:lvlText w:val=""/>
      <w:lvlJc w:val="left"/>
      <w:pPr>
        <w:ind w:left="3228" w:hanging="360"/>
      </w:pPr>
      <w:rPr>
        <w:rFonts w:ascii="Symbol" w:hAnsi="Symbol" w:hint="default"/>
      </w:rPr>
    </w:lvl>
    <w:lvl w:ilvl="4" w:tplc="04130003">
      <w:start w:val="1"/>
      <w:numFmt w:val="bullet"/>
      <w:lvlText w:val="o"/>
      <w:lvlJc w:val="left"/>
      <w:pPr>
        <w:ind w:left="3948" w:hanging="360"/>
      </w:pPr>
      <w:rPr>
        <w:rFonts w:ascii="Courier New" w:hAnsi="Courier New" w:cs="Courier New" w:hint="default"/>
      </w:rPr>
    </w:lvl>
    <w:lvl w:ilvl="5" w:tplc="04130005">
      <w:start w:val="1"/>
      <w:numFmt w:val="bullet"/>
      <w:lvlText w:val=""/>
      <w:lvlJc w:val="left"/>
      <w:pPr>
        <w:ind w:left="4668" w:hanging="360"/>
      </w:pPr>
      <w:rPr>
        <w:rFonts w:ascii="Wingdings" w:hAnsi="Wingdings" w:hint="default"/>
      </w:rPr>
    </w:lvl>
    <w:lvl w:ilvl="6" w:tplc="04130001">
      <w:start w:val="1"/>
      <w:numFmt w:val="bullet"/>
      <w:lvlText w:val=""/>
      <w:lvlJc w:val="left"/>
      <w:pPr>
        <w:ind w:left="5388" w:hanging="360"/>
      </w:pPr>
      <w:rPr>
        <w:rFonts w:ascii="Symbol" w:hAnsi="Symbol" w:hint="default"/>
      </w:rPr>
    </w:lvl>
    <w:lvl w:ilvl="7" w:tplc="04130003">
      <w:start w:val="1"/>
      <w:numFmt w:val="bullet"/>
      <w:lvlText w:val="o"/>
      <w:lvlJc w:val="left"/>
      <w:pPr>
        <w:ind w:left="6108" w:hanging="360"/>
      </w:pPr>
      <w:rPr>
        <w:rFonts w:ascii="Courier New" w:hAnsi="Courier New" w:cs="Courier New" w:hint="default"/>
      </w:rPr>
    </w:lvl>
    <w:lvl w:ilvl="8" w:tplc="04130005">
      <w:start w:val="1"/>
      <w:numFmt w:val="bullet"/>
      <w:lvlText w:val=""/>
      <w:lvlJc w:val="left"/>
      <w:pPr>
        <w:ind w:left="6828" w:hanging="360"/>
      </w:pPr>
      <w:rPr>
        <w:rFonts w:ascii="Wingdings" w:hAnsi="Wingdings" w:hint="default"/>
      </w:rPr>
    </w:lvl>
  </w:abstractNum>
  <w:abstractNum w:abstractNumId="13" w15:restartNumberingAfterBreak="0">
    <w:nsid w:val="297A61AF"/>
    <w:multiLevelType w:val="hybridMultilevel"/>
    <w:tmpl w:val="89B8FF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EF3FD0"/>
    <w:multiLevelType w:val="multilevel"/>
    <w:tmpl w:val="C604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B26A24"/>
    <w:multiLevelType w:val="hybridMultilevel"/>
    <w:tmpl w:val="50AA2152"/>
    <w:lvl w:ilvl="0" w:tplc="04130003">
      <w:start w:val="1"/>
      <w:numFmt w:val="bullet"/>
      <w:lvlText w:val="o"/>
      <w:lvlJc w:val="left"/>
      <w:pPr>
        <w:ind w:left="1440" w:hanging="360"/>
      </w:pPr>
      <w:rPr>
        <w:rFonts w:ascii="Courier New" w:hAnsi="Courier New" w:cs="Courier New"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6" w15:restartNumberingAfterBreak="0">
    <w:nsid w:val="31221F6F"/>
    <w:multiLevelType w:val="hybridMultilevel"/>
    <w:tmpl w:val="5EFC5DE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28A143C"/>
    <w:multiLevelType w:val="multilevel"/>
    <w:tmpl w:val="06B83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3C3CF2"/>
    <w:multiLevelType w:val="hybridMultilevel"/>
    <w:tmpl w:val="8FE615A6"/>
    <w:lvl w:ilvl="0" w:tplc="9F0ABA4A">
      <w:start w:val="1"/>
      <w:numFmt w:val="bullet"/>
      <w:pStyle w:val="Lijstopsommingsteken"/>
      <w:lvlText w:val=""/>
      <w:lvlJc w:val="left"/>
      <w:pPr>
        <w:ind w:left="505" w:hanging="361"/>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4F7FD4"/>
    <w:multiLevelType w:val="hybridMultilevel"/>
    <w:tmpl w:val="6414B8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40814EB0"/>
    <w:multiLevelType w:val="multilevel"/>
    <w:tmpl w:val="EA428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C92EB3"/>
    <w:multiLevelType w:val="multilevel"/>
    <w:tmpl w:val="670E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035254"/>
    <w:multiLevelType w:val="hybridMultilevel"/>
    <w:tmpl w:val="4A7CFD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37D43D3"/>
    <w:multiLevelType w:val="hybridMultilevel"/>
    <w:tmpl w:val="8974CC66"/>
    <w:lvl w:ilvl="0" w:tplc="FFFFFFFF">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4" w15:restartNumberingAfterBreak="0">
    <w:nsid w:val="44007CE8"/>
    <w:multiLevelType w:val="multilevel"/>
    <w:tmpl w:val="60DC67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BF0AE7"/>
    <w:multiLevelType w:val="hybridMultilevel"/>
    <w:tmpl w:val="8BA8520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459F1C0F"/>
    <w:multiLevelType w:val="multilevel"/>
    <w:tmpl w:val="3CF4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A81F59"/>
    <w:multiLevelType w:val="hybridMultilevel"/>
    <w:tmpl w:val="988EF182"/>
    <w:lvl w:ilvl="0" w:tplc="00A2BA50">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2D75020"/>
    <w:multiLevelType w:val="hybridMultilevel"/>
    <w:tmpl w:val="30EE68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4E17541"/>
    <w:multiLevelType w:val="multilevel"/>
    <w:tmpl w:val="1D10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F453DB"/>
    <w:multiLevelType w:val="hybridMultilevel"/>
    <w:tmpl w:val="664E587A"/>
    <w:lvl w:ilvl="0" w:tplc="0413000F">
      <w:start w:val="1"/>
      <w:numFmt w:val="decimal"/>
      <w:lvlText w:val="%1."/>
      <w:lvlJc w:val="left"/>
      <w:pPr>
        <w:ind w:left="2160" w:hanging="360"/>
      </w:pPr>
    </w:lvl>
    <w:lvl w:ilvl="1" w:tplc="04130019" w:tentative="1">
      <w:start w:val="1"/>
      <w:numFmt w:val="lowerLetter"/>
      <w:lvlText w:val="%2."/>
      <w:lvlJc w:val="left"/>
      <w:pPr>
        <w:ind w:left="2880" w:hanging="360"/>
      </w:pPr>
    </w:lvl>
    <w:lvl w:ilvl="2" w:tplc="0413001B" w:tentative="1">
      <w:start w:val="1"/>
      <w:numFmt w:val="lowerRoman"/>
      <w:lvlText w:val="%3."/>
      <w:lvlJc w:val="right"/>
      <w:pPr>
        <w:ind w:left="3600" w:hanging="180"/>
      </w:pPr>
    </w:lvl>
    <w:lvl w:ilvl="3" w:tplc="0413000F" w:tentative="1">
      <w:start w:val="1"/>
      <w:numFmt w:val="decimal"/>
      <w:lvlText w:val="%4."/>
      <w:lvlJc w:val="left"/>
      <w:pPr>
        <w:ind w:left="4320" w:hanging="360"/>
      </w:pPr>
    </w:lvl>
    <w:lvl w:ilvl="4" w:tplc="04130019" w:tentative="1">
      <w:start w:val="1"/>
      <w:numFmt w:val="lowerLetter"/>
      <w:lvlText w:val="%5."/>
      <w:lvlJc w:val="left"/>
      <w:pPr>
        <w:ind w:left="5040" w:hanging="360"/>
      </w:pPr>
    </w:lvl>
    <w:lvl w:ilvl="5" w:tplc="0413001B" w:tentative="1">
      <w:start w:val="1"/>
      <w:numFmt w:val="lowerRoman"/>
      <w:lvlText w:val="%6."/>
      <w:lvlJc w:val="right"/>
      <w:pPr>
        <w:ind w:left="5760" w:hanging="180"/>
      </w:pPr>
    </w:lvl>
    <w:lvl w:ilvl="6" w:tplc="0413000F" w:tentative="1">
      <w:start w:val="1"/>
      <w:numFmt w:val="decimal"/>
      <w:lvlText w:val="%7."/>
      <w:lvlJc w:val="left"/>
      <w:pPr>
        <w:ind w:left="6480" w:hanging="360"/>
      </w:pPr>
    </w:lvl>
    <w:lvl w:ilvl="7" w:tplc="04130019" w:tentative="1">
      <w:start w:val="1"/>
      <w:numFmt w:val="lowerLetter"/>
      <w:lvlText w:val="%8."/>
      <w:lvlJc w:val="left"/>
      <w:pPr>
        <w:ind w:left="7200" w:hanging="360"/>
      </w:pPr>
    </w:lvl>
    <w:lvl w:ilvl="8" w:tplc="0413001B" w:tentative="1">
      <w:start w:val="1"/>
      <w:numFmt w:val="lowerRoman"/>
      <w:lvlText w:val="%9."/>
      <w:lvlJc w:val="right"/>
      <w:pPr>
        <w:ind w:left="7920" w:hanging="180"/>
      </w:pPr>
    </w:lvl>
  </w:abstractNum>
  <w:abstractNum w:abstractNumId="31" w15:restartNumberingAfterBreak="0">
    <w:nsid w:val="5A4B380F"/>
    <w:multiLevelType w:val="hybridMultilevel"/>
    <w:tmpl w:val="B938209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5ECB5788"/>
    <w:multiLevelType w:val="hybridMultilevel"/>
    <w:tmpl w:val="906C0ED6"/>
    <w:lvl w:ilvl="0" w:tplc="96084780">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0002C0D"/>
    <w:multiLevelType w:val="hybridMultilevel"/>
    <w:tmpl w:val="244821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01B3911"/>
    <w:multiLevelType w:val="hybridMultilevel"/>
    <w:tmpl w:val="07D844B4"/>
    <w:lvl w:ilvl="0" w:tplc="408EE32A">
      <w:start w:val="1"/>
      <w:numFmt w:val="decimal"/>
      <w:lvlText w:val="%1."/>
      <w:lvlJc w:val="left"/>
      <w:pPr>
        <w:ind w:left="720" w:hanging="360"/>
      </w:pPr>
    </w:lvl>
    <w:lvl w:ilvl="1" w:tplc="68A28720">
      <w:start w:val="1"/>
      <w:numFmt w:val="lowerLetter"/>
      <w:lvlText w:val="%2."/>
      <w:lvlJc w:val="left"/>
      <w:pPr>
        <w:ind w:left="1440" w:hanging="360"/>
      </w:pPr>
    </w:lvl>
    <w:lvl w:ilvl="2" w:tplc="73F87C58">
      <w:start w:val="1"/>
      <w:numFmt w:val="lowerRoman"/>
      <w:lvlText w:val="%3."/>
      <w:lvlJc w:val="right"/>
      <w:pPr>
        <w:ind w:left="2160" w:hanging="180"/>
      </w:pPr>
    </w:lvl>
    <w:lvl w:ilvl="3" w:tplc="D55A875C">
      <w:start w:val="1"/>
      <w:numFmt w:val="decimal"/>
      <w:lvlText w:val="%4."/>
      <w:lvlJc w:val="left"/>
      <w:pPr>
        <w:ind w:left="2880" w:hanging="360"/>
      </w:pPr>
    </w:lvl>
    <w:lvl w:ilvl="4" w:tplc="78F82E52">
      <w:start w:val="1"/>
      <w:numFmt w:val="lowerLetter"/>
      <w:lvlText w:val="%5."/>
      <w:lvlJc w:val="left"/>
      <w:pPr>
        <w:ind w:left="3600" w:hanging="360"/>
      </w:pPr>
    </w:lvl>
    <w:lvl w:ilvl="5" w:tplc="8C262206">
      <w:start w:val="1"/>
      <w:numFmt w:val="lowerRoman"/>
      <w:lvlText w:val="%6."/>
      <w:lvlJc w:val="right"/>
      <w:pPr>
        <w:ind w:left="4320" w:hanging="180"/>
      </w:pPr>
    </w:lvl>
    <w:lvl w:ilvl="6" w:tplc="A8A0A4C0">
      <w:start w:val="1"/>
      <w:numFmt w:val="decimal"/>
      <w:lvlText w:val="%7."/>
      <w:lvlJc w:val="left"/>
      <w:pPr>
        <w:ind w:left="5040" w:hanging="360"/>
      </w:pPr>
    </w:lvl>
    <w:lvl w:ilvl="7" w:tplc="0198A746">
      <w:start w:val="1"/>
      <w:numFmt w:val="lowerLetter"/>
      <w:lvlText w:val="%8."/>
      <w:lvlJc w:val="left"/>
      <w:pPr>
        <w:ind w:left="5760" w:hanging="360"/>
      </w:pPr>
    </w:lvl>
    <w:lvl w:ilvl="8" w:tplc="D0E6AFAA">
      <w:start w:val="1"/>
      <w:numFmt w:val="lowerRoman"/>
      <w:lvlText w:val="%9."/>
      <w:lvlJc w:val="right"/>
      <w:pPr>
        <w:ind w:left="6480" w:hanging="180"/>
      </w:pPr>
    </w:lvl>
  </w:abstractNum>
  <w:abstractNum w:abstractNumId="35" w15:restartNumberingAfterBreak="0">
    <w:nsid w:val="64137499"/>
    <w:multiLevelType w:val="multilevel"/>
    <w:tmpl w:val="AD3A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EA04F3"/>
    <w:multiLevelType w:val="hybridMultilevel"/>
    <w:tmpl w:val="1B40DC7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88F05B8"/>
    <w:multiLevelType w:val="multilevel"/>
    <w:tmpl w:val="0470B7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lowerLetter"/>
      <w:lvlText w:val="%6)"/>
      <w:lvlJc w:val="left"/>
      <w:pPr>
        <w:ind w:left="113" w:firstLine="341"/>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9FF3B14"/>
    <w:multiLevelType w:val="hybridMultilevel"/>
    <w:tmpl w:val="6FF0E6AC"/>
    <w:lvl w:ilvl="0" w:tplc="597EC448">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BA610FB"/>
    <w:multiLevelType w:val="hybridMultilevel"/>
    <w:tmpl w:val="56C2ED4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A61CC2"/>
    <w:multiLevelType w:val="multilevel"/>
    <w:tmpl w:val="CE0A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D60936"/>
    <w:multiLevelType w:val="hybridMultilevel"/>
    <w:tmpl w:val="D156864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2" w15:restartNumberingAfterBreak="0">
    <w:nsid w:val="71F23196"/>
    <w:multiLevelType w:val="hybridMultilevel"/>
    <w:tmpl w:val="261C710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3" w15:restartNumberingAfterBreak="0">
    <w:nsid w:val="731E09B6"/>
    <w:multiLevelType w:val="hybridMultilevel"/>
    <w:tmpl w:val="91B2FC76"/>
    <w:lvl w:ilvl="0" w:tplc="FFFFFFFF">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4" w15:restartNumberingAfterBreak="0">
    <w:nsid w:val="74AE0383"/>
    <w:multiLevelType w:val="hybridMultilevel"/>
    <w:tmpl w:val="B574A338"/>
    <w:lvl w:ilvl="0" w:tplc="3A6E20EA">
      <w:numFmt w:val="bullet"/>
      <w:lvlText w:val="-"/>
      <w:lvlJc w:val="left"/>
      <w:pPr>
        <w:ind w:left="720" w:hanging="360"/>
      </w:pPr>
      <w:rPr>
        <w:rFonts w:ascii="Calibri" w:eastAsiaTheme="minorEastAsia" w:hAnsi="Calibri" w:cs="Calibri"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EA67036"/>
    <w:multiLevelType w:val="multilevel"/>
    <w:tmpl w:val="1E62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18"/>
  </w:num>
  <w:num w:numId="3">
    <w:abstractNumId w:val="16"/>
  </w:num>
  <w:num w:numId="4">
    <w:abstractNumId w:val="0"/>
  </w:num>
  <w:num w:numId="5">
    <w:abstractNumId w:val="31"/>
  </w:num>
  <w:num w:numId="6">
    <w:abstractNumId w:val="23"/>
  </w:num>
  <w:num w:numId="7">
    <w:abstractNumId w:val="41"/>
  </w:num>
  <w:num w:numId="8">
    <w:abstractNumId w:val="39"/>
  </w:num>
  <w:num w:numId="9">
    <w:abstractNumId w:val="43"/>
  </w:num>
  <w:num w:numId="10">
    <w:abstractNumId w:val="42"/>
  </w:num>
  <w:num w:numId="11">
    <w:abstractNumId w:val="7"/>
  </w:num>
  <w:num w:numId="12">
    <w:abstractNumId w:val="22"/>
  </w:num>
  <w:num w:numId="13">
    <w:abstractNumId w:val="36"/>
  </w:num>
  <w:num w:numId="14">
    <w:abstractNumId w:val="11"/>
  </w:num>
  <w:num w:numId="15">
    <w:abstractNumId w:val="19"/>
  </w:num>
  <w:num w:numId="16">
    <w:abstractNumId w:val="15"/>
  </w:num>
  <w:num w:numId="17">
    <w:abstractNumId w:val="9"/>
  </w:num>
  <w:num w:numId="18">
    <w:abstractNumId w:val="17"/>
  </w:num>
  <w:num w:numId="19">
    <w:abstractNumId w:val="25"/>
  </w:num>
  <w:num w:numId="20">
    <w:abstractNumId w:val="24"/>
  </w:num>
  <w:num w:numId="21">
    <w:abstractNumId w:val="20"/>
  </w:num>
  <w:num w:numId="22">
    <w:abstractNumId w:val="33"/>
  </w:num>
  <w:num w:numId="23">
    <w:abstractNumId w:val="38"/>
  </w:num>
  <w:num w:numId="24">
    <w:abstractNumId w:val="12"/>
  </w:num>
  <w:num w:numId="25">
    <w:abstractNumId w:val="27"/>
  </w:num>
  <w:num w:numId="26">
    <w:abstractNumId w:val="28"/>
  </w:num>
  <w:num w:numId="27">
    <w:abstractNumId w:val="32"/>
  </w:num>
  <w:num w:numId="28">
    <w:abstractNumId w:val="44"/>
  </w:num>
  <w:num w:numId="29">
    <w:abstractNumId w:val="37"/>
  </w:num>
  <w:num w:numId="30">
    <w:abstractNumId w:val="6"/>
  </w:num>
  <w:num w:numId="31">
    <w:abstractNumId w:val="40"/>
  </w:num>
  <w:num w:numId="32">
    <w:abstractNumId w:val="35"/>
  </w:num>
  <w:num w:numId="33">
    <w:abstractNumId w:val="5"/>
  </w:num>
  <w:num w:numId="34">
    <w:abstractNumId w:val="8"/>
  </w:num>
  <w:num w:numId="35">
    <w:abstractNumId w:val="14"/>
  </w:num>
  <w:num w:numId="36">
    <w:abstractNumId w:val="3"/>
  </w:num>
  <w:num w:numId="37">
    <w:abstractNumId w:val="26"/>
  </w:num>
  <w:num w:numId="38">
    <w:abstractNumId w:val="45"/>
  </w:num>
  <w:num w:numId="39">
    <w:abstractNumId w:val="1"/>
  </w:num>
  <w:num w:numId="40">
    <w:abstractNumId w:val="29"/>
  </w:num>
  <w:num w:numId="41">
    <w:abstractNumId w:val="21"/>
  </w:num>
  <w:num w:numId="42">
    <w:abstractNumId w:val="30"/>
  </w:num>
  <w:num w:numId="43">
    <w:abstractNumId w:val="2"/>
  </w:num>
  <w:num w:numId="44">
    <w:abstractNumId w:val="13"/>
  </w:num>
  <w:num w:numId="45">
    <w:abstractNumId w:val="10"/>
  </w:num>
  <w:num w:numId="46">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activeWritingStyle w:appName="MSWord" w:lang="nl-NL" w:vendorID="64" w:dllVersion="6" w:nlCheck="1" w:checkStyle="0"/>
  <w:activeWritingStyle w:appName="MSWord" w:lang="en-US" w:vendorID="64" w:dllVersion="6" w:nlCheck="1" w:checkStyle="0"/>
  <w:activeWritingStyle w:appName="MSWord" w:lang="en-GB" w:vendorID="64" w:dllVersion="6" w:nlCheck="1" w:checkStyle="0"/>
  <w:activeWritingStyle w:appName="MSWord" w:lang="nl-BE" w:vendorID="64" w:dllVersion="6" w:nlCheck="1" w:checkStyle="0"/>
  <w:activeWritingStyle w:appName="MSWord" w:lang="nl-NL"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nl-BE" w:vendorID="64" w:dllVersion="4096"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7A6"/>
    <w:rsid w:val="000011D6"/>
    <w:rsid w:val="000032A7"/>
    <w:rsid w:val="00003D96"/>
    <w:rsid w:val="0000700A"/>
    <w:rsid w:val="00010BD9"/>
    <w:rsid w:val="00012EEF"/>
    <w:rsid w:val="0001417D"/>
    <w:rsid w:val="00014ADE"/>
    <w:rsid w:val="00014B54"/>
    <w:rsid w:val="00015473"/>
    <w:rsid w:val="0001556E"/>
    <w:rsid w:val="000168CC"/>
    <w:rsid w:val="00020EAF"/>
    <w:rsid w:val="00022E0D"/>
    <w:rsid w:val="000263B0"/>
    <w:rsid w:val="000269BE"/>
    <w:rsid w:val="00030F3D"/>
    <w:rsid w:val="00032D10"/>
    <w:rsid w:val="000332D8"/>
    <w:rsid w:val="0003752F"/>
    <w:rsid w:val="00042120"/>
    <w:rsid w:val="00043569"/>
    <w:rsid w:val="00047997"/>
    <w:rsid w:val="000501A1"/>
    <w:rsid w:val="00051DA8"/>
    <w:rsid w:val="00054AB9"/>
    <w:rsid w:val="0005506A"/>
    <w:rsid w:val="00056D63"/>
    <w:rsid w:val="00057A56"/>
    <w:rsid w:val="00062748"/>
    <w:rsid w:val="00062E1B"/>
    <w:rsid w:val="0006380B"/>
    <w:rsid w:val="00065285"/>
    <w:rsid w:val="00066013"/>
    <w:rsid w:val="0007107B"/>
    <w:rsid w:val="000719AC"/>
    <w:rsid w:val="000735B1"/>
    <w:rsid w:val="00075B84"/>
    <w:rsid w:val="000760FB"/>
    <w:rsid w:val="00076101"/>
    <w:rsid w:val="0007619D"/>
    <w:rsid w:val="00076F7A"/>
    <w:rsid w:val="00077951"/>
    <w:rsid w:val="000819A0"/>
    <w:rsid w:val="00082E6E"/>
    <w:rsid w:val="00082FA9"/>
    <w:rsid w:val="000835FB"/>
    <w:rsid w:val="00083CF8"/>
    <w:rsid w:val="00084062"/>
    <w:rsid w:val="00084C3B"/>
    <w:rsid w:val="00085BA3"/>
    <w:rsid w:val="0008696D"/>
    <w:rsid w:val="00087307"/>
    <w:rsid w:val="000923E1"/>
    <w:rsid w:val="00093F3D"/>
    <w:rsid w:val="00094C3D"/>
    <w:rsid w:val="00096ACC"/>
    <w:rsid w:val="00097CC9"/>
    <w:rsid w:val="000A0D6A"/>
    <w:rsid w:val="000A1ABD"/>
    <w:rsid w:val="000A1FB5"/>
    <w:rsid w:val="000A2B82"/>
    <w:rsid w:val="000A2C84"/>
    <w:rsid w:val="000A2DB8"/>
    <w:rsid w:val="000A74FA"/>
    <w:rsid w:val="000B2500"/>
    <w:rsid w:val="000B31F6"/>
    <w:rsid w:val="000B33C0"/>
    <w:rsid w:val="000B3BFB"/>
    <w:rsid w:val="000B5AC4"/>
    <w:rsid w:val="000B6136"/>
    <w:rsid w:val="000B756A"/>
    <w:rsid w:val="000B7F51"/>
    <w:rsid w:val="000C317C"/>
    <w:rsid w:val="000C3F6C"/>
    <w:rsid w:val="000C41B9"/>
    <w:rsid w:val="000C67BD"/>
    <w:rsid w:val="000C6B94"/>
    <w:rsid w:val="000D1BD7"/>
    <w:rsid w:val="000D4AA2"/>
    <w:rsid w:val="000D6CD6"/>
    <w:rsid w:val="000D797B"/>
    <w:rsid w:val="000E0D39"/>
    <w:rsid w:val="000E122C"/>
    <w:rsid w:val="000E4AAC"/>
    <w:rsid w:val="000E63A4"/>
    <w:rsid w:val="000E67A6"/>
    <w:rsid w:val="000E6A0D"/>
    <w:rsid w:val="000F2A31"/>
    <w:rsid w:val="000F3A43"/>
    <w:rsid w:val="000F4756"/>
    <w:rsid w:val="000F4BC5"/>
    <w:rsid w:val="000F4E2D"/>
    <w:rsid w:val="000F6FA6"/>
    <w:rsid w:val="00101A3E"/>
    <w:rsid w:val="0010264E"/>
    <w:rsid w:val="00103599"/>
    <w:rsid w:val="00103697"/>
    <w:rsid w:val="00103A52"/>
    <w:rsid w:val="00104324"/>
    <w:rsid w:val="00106F75"/>
    <w:rsid w:val="00111F7F"/>
    <w:rsid w:val="00112701"/>
    <w:rsid w:val="00112C31"/>
    <w:rsid w:val="001147DE"/>
    <w:rsid w:val="001152C6"/>
    <w:rsid w:val="001157A2"/>
    <w:rsid w:val="00115E99"/>
    <w:rsid w:val="00116980"/>
    <w:rsid w:val="0012091D"/>
    <w:rsid w:val="0012148A"/>
    <w:rsid w:val="00122DB2"/>
    <w:rsid w:val="0012308B"/>
    <w:rsid w:val="00123C73"/>
    <w:rsid w:val="001243E1"/>
    <w:rsid w:val="00125B75"/>
    <w:rsid w:val="00126F08"/>
    <w:rsid w:val="0013038C"/>
    <w:rsid w:val="0013568E"/>
    <w:rsid w:val="001356CA"/>
    <w:rsid w:val="001431AD"/>
    <w:rsid w:val="001444FF"/>
    <w:rsid w:val="00144D44"/>
    <w:rsid w:val="00144E98"/>
    <w:rsid w:val="00145B4D"/>
    <w:rsid w:val="001475B2"/>
    <w:rsid w:val="00147B3F"/>
    <w:rsid w:val="00147EC7"/>
    <w:rsid w:val="00155C55"/>
    <w:rsid w:val="00156498"/>
    <w:rsid w:val="00157DE4"/>
    <w:rsid w:val="00161B4A"/>
    <w:rsid w:val="00162104"/>
    <w:rsid w:val="00162E15"/>
    <w:rsid w:val="001632C2"/>
    <w:rsid w:val="00163508"/>
    <w:rsid w:val="00164664"/>
    <w:rsid w:val="0016692B"/>
    <w:rsid w:val="00167CCC"/>
    <w:rsid w:val="00171D6B"/>
    <w:rsid w:val="00173575"/>
    <w:rsid w:val="00181BBB"/>
    <w:rsid w:val="0018261B"/>
    <w:rsid w:val="0018355D"/>
    <w:rsid w:val="00190E12"/>
    <w:rsid w:val="00192076"/>
    <w:rsid w:val="001945D8"/>
    <w:rsid w:val="00194F31"/>
    <w:rsid w:val="00197FBF"/>
    <w:rsid w:val="001A00FA"/>
    <w:rsid w:val="001A0583"/>
    <w:rsid w:val="001A1D34"/>
    <w:rsid w:val="001A47D3"/>
    <w:rsid w:val="001A5A0E"/>
    <w:rsid w:val="001A63E1"/>
    <w:rsid w:val="001A7FC0"/>
    <w:rsid w:val="001B0077"/>
    <w:rsid w:val="001B0E15"/>
    <w:rsid w:val="001B1BEF"/>
    <w:rsid w:val="001B64D7"/>
    <w:rsid w:val="001C0AB9"/>
    <w:rsid w:val="001C19F0"/>
    <w:rsid w:val="001C26C8"/>
    <w:rsid w:val="001C3862"/>
    <w:rsid w:val="001C44D2"/>
    <w:rsid w:val="001C5B30"/>
    <w:rsid w:val="001C6F7E"/>
    <w:rsid w:val="001C78D1"/>
    <w:rsid w:val="001D0592"/>
    <w:rsid w:val="001D076C"/>
    <w:rsid w:val="001D088C"/>
    <w:rsid w:val="001D36CC"/>
    <w:rsid w:val="001D67FD"/>
    <w:rsid w:val="001D6BF6"/>
    <w:rsid w:val="001D7357"/>
    <w:rsid w:val="001E1C92"/>
    <w:rsid w:val="001E4284"/>
    <w:rsid w:val="001E5170"/>
    <w:rsid w:val="001E5E1F"/>
    <w:rsid w:val="001E652D"/>
    <w:rsid w:val="001E67CA"/>
    <w:rsid w:val="001E697A"/>
    <w:rsid w:val="001E7025"/>
    <w:rsid w:val="001E7B8D"/>
    <w:rsid w:val="001F0828"/>
    <w:rsid w:val="001F124C"/>
    <w:rsid w:val="001F12D8"/>
    <w:rsid w:val="001F1AF7"/>
    <w:rsid w:val="001F2CD2"/>
    <w:rsid w:val="001F5417"/>
    <w:rsid w:val="001F56BE"/>
    <w:rsid w:val="001F56C0"/>
    <w:rsid w:val="001F58AB"/>
    <w:rsid w:val="001F5CDC"/>
    <w:rsid w:val="001F5D0C"/>
    <w:rsid w:val="001F7618"/>
    <w:rsid w:val="00201844"/>
    <w:rsid w:val="002038CD"/>
    <w:rsid w:val="00204576"/>
    <w:rsid w:val="002048E2"/>
    <w:rsid w:val="002102F1"/>
    <w:rsid w:val="002104D7"/>
    <w:rsid w:val="00210E61"/>
    <w:rsid w:val="00212121"/>
    <w:rsid w:val="00212E99"/>
    <w:rsid w:val="002130E2"/>
    <w:rsid w:val="00214174"/>
    <w:rsid w:val="002144B9"/>
    <w:rsid w:val="00215A74"/>
    <w:rsid w:val="002166F9"/>
    <w:rsid w:val="002172AF"/>
    <w:rsid w:val="00217E00"/>
    <w:rsid w:val="002216F6"/>
    <w:rsid w:val="002230C8"/>
    <w:rsid w:val="002253F1"/>
    <w:rsid w:val="002267CE"/>
    <w:rsid w:val="00226AEC"/>
    <w:rsid w:val="0022797E"/>
    <w:rsid w:val="00230048"/>
    <w:rsid w:val="0023114B"/>
    <w:rsid w:val="00231C78"/>
    <w:rsid w:val="00233DE8"/>
    <w:rsid w:val="0023546E"/>
    <w:rsid w:val="002365AE"/>
    <w:rsid w:val="00240B86"/>
    <w:rsid w:val="002410EA"/>
    <w:rsid w:val="00241F85"/>
    <w:rsid w:val="002429DB"/>
    <w:rsid w:val="00243963"/>
    <w:rsid w:val="002448FF"/>
    <w:rsid w:val="00245B91"/>
    <w:rsid w:val="00246FF5"/>
    <w:rsid w:val="002470F3"/>
    <w:rsid w:val="002532FB"/>
    <w:rsid w:val="002536FD"/>
    <w:rsid w:val="0025552F"/>
    <w:rsid w:val="00256216"/>
    <w:rsid w:val="0025690E"/>
    <w:rsid w:val="00261597"/>
    <w:rsid w:val="002620A8"/>
    <w:rsid w:val="00264915"/>
    <w:rsid w:val="0026569D"/>
    <w:rsid w:val="00267DB7"/>
    <w:rsid w:val="002705F8"/>
    <w:rsid w:val="0027578E"/>
    <w:rsid w:val="00275884"/>
    <w:rsid w:val="002765C3"/>
    <w:rsid w:val="00281DA2"/>
    <w:rsid w:val="00283DED"/>
    <w:rsid w:val="00284CF3"/>
    <w:rsid w:val="002858BE"/>
    <w:rsid w:val="00285D58"/>
    <w:rsid w:val="002862F7"/>
    <w:rsid w:val="002869F2"/>
    <w:rsid w:val="002906D8"/>
    <w:rsid w:val="00290E18"/>
    <w:rsid w:val="00293F7C"/>
    <w:rsid w:val="002978D3"/>
    <w:rsid w:val="002A26D6"/>
    <w:rsid w:val="002A2E81"/>
    <w:rsid w:val="002A3A70"/>
    <w:rsid w:val="002A3B91"/>
    <w:rsid w:val="002A3D9F"/>
    <w:rsid w:val="002A40FE"/>
    <w:rsid w:val="002A50FA"/>
    <w:rsid w:val="002A5EB9"/>
    <w:rsid w:val="002B16B1"/>
    <w:rsid w:val="002B55DB"/>
    <w:rsid w:val="002B76C4"/>
    <w:rsid w:val="002B7BD1"/>
    <w:rsid w:val="002C0006"/>
    <w:rsid w:val="002C181A"/>
    <w:rsid w:val="002C23EC"/>
    <w:rsid w:val="002C2B0A"/>
    <w:rsid w:val="002C502A"/>
    <w:rsid w:val="002D087F"/>
    <w:rsid w:val="002D1432"/>
    <w:rsid w:val="002D2F0F"/>
    <w:rsid w:val="002D3140"/>
    <w:rsid w:val="002D79CA"/>
    <w:rsid w:val="002E24F5"/>
    <w:rsid w:val="002E25A1"/>
    <w:rsid w:val="002E3B08"/>
    <w:rsid w:val="002E4070"/>
    <w:rsid w:val="002E47CA"/>
    <w:rsid w:val="002E578E"/>
    <w:rsid w:val="002E7A97"/>
    <w:rsid w:val="002F1828"/>
    <w:rsid w:val="002F2E0F"/>
    <w:rsid w:val="002F3C98"/>
    <w:rsid w:val="002F7F35"/>
    <w:rsid w:val="003000EC"/>
    <w:rsid w:val="003037A3"/>
    <w:rsid w:val="0030403D"/>
    <w:rsid w:val="00311790"/>
    <w:rsid w:val="00311AA8"/>
    <w:rsid w:val="00312134"/>
    <w:rsid w:val="0031234E"/>
    <w:rsid w:val="00312463"/>
    <w:rsid w:val="00312B45"/>
    <w:rsid w:val="0031600B"/>
    <w:rsid w:val="003173DE"/>
    <w:rsid w:val="00321E16"/>
    <w:rsid w:val="00322109"/>
    <w:rsid w:val="003229E6"/>
    <w:rsid w:val="00325471"/>
    <w:rsid w:val="00326E5A"/>
    <w:rsid w:val="00331803"/>
    <w:rsid w:val="0033180B"/>
    <w:rsid w:val="00332454"/>
    <w:rsid w:val="00332B56"/>
    <w:rsid w:val="00332ED8"/>
    <w:rsid w:val="003371D4"/>
    <w:rsid w:val="00337CAE"/>
    <w:rsid w:val="003400B3"/>
    <w:rsid w:val="0034017F"/>
    <w:rsid w:val="00340215"/>
    <w:rsid w:val="00340920"/>
    <w:rsid w:val="00342216"/>
    <w:rsid w:val="003424FE"/>
    <w:rsid w:val="00343038"/>
    <w:rsid w:val="003449FB"/>
    <w:rsid w:val="00344D08"/>
    <w:rsid w:val="0035567F"/>
    <w:rsid w:val="003557E7"/>
    <w:rsid w:val="00356C4A"/>
    <w:rsid w:val="00357F08"/>
    <w:rsid w:val="00360A2F"/>
    <w:rsid w:val="0036129C"/>
    <w:rsid w:val="003614C7"/>
    <w:rsid w:val="003630DF"/>
    <w:rsid w:val="0036333B"/>
    <w:rsid w:val="00365129"/>
    <w:rsid w:val="00371ABC"/>
    <w:rsid w:val="003729D8"/>
    <w:rsid w:val="00372CE0"/>
    <w:rsid w:val="003731AC"/>
    <w:rsid w:val="003733B1"/>
    <w:rsid w:val="00375B68"/>
    <w:rsid w:val="00383D5C"/>
    <w:rsid w:val="00384BBC"/>
    <w:rsid w:val="00384E77"/>
    <w:rsid w:val="00385FD2"/>
    <w:rsid w:val="00390AC7"/>
    <w:rsid w:val="00390F38"/>
    <w:rsid w:val="00391481"/>
    <w:rsid w:val="00394C38"/>
    <w:rsid w:val="00396735"/>
    <w:rsid w:val="00396840"/>
    <w:rsid w:val="003A077C"/>
    <w:rsid w:val="003A088D"/>
    <w:rsid w:val="003B226A"/>
    <w:rsid w:val="003B44D0"/>
    <w:rsid w:val="003B4530"/>
    <w:rsid w:val="003B486B"/>
    <w:rsid w:val="003B4F92"/>
    <w:rsid w:val="003B547E"/>
    <w:rsid w:val="003B6F37"/>
    <w:rsid w:val="003B786D"/>
    <w:rsid w:val="003C029B"/>
    <w:rsid w:val="003C0B63"/>
    <w:rsid w:val="003C1819"/>
    <w:rsid w:val="003C3514"/>
    <w:rsid w:val="003D0EA3"/>
    <w:rsid w:val="003D1399"/>
    <w:rsid w:val="003D14B2"/>
    <w:rsid w:val="003D1826"/>
    <w:rsid w:val="003D1DE6"/>
    <w:rsid w:val="003D23AF"/>
    <w:rsid w:val="003D38A8"/>
    <w:rsid w:val="003D4509"/>
    <w:rsid w:val="003D561E"/>
    <w:rsid w:val="003D5B7A"/>
    <w:rsid w:val="003D637B"/>
    <w:rsid w:val="003E07FE"/>
    <w:rsid w:val="003E16F1"/>
    <w:rsid w:val="003E3AF6"/>
    <w:rsid w:val="003E4603"/>
    <w:rsid w:val="003E4B77"/>
    <w:rsid w:val="003E4BF0"/>
    <w:rsid w:val="003E54AE"/>
    <w:rsid w:val="003E5CD9"/>
    <w:rsid w:val="003E6765"/>
    <w:rsid w:val="003E6CBC"/>
    <w:rsid w:val="003E6F4E"/>
    <w:rsid w:val="003F1142"/>
    <w:rsid w:val="003F1406"/>
    <w:rsid w:val="003F19DC"/>
    <w:rsid w:val="003F29C4"/>
    <w:rsid w:val="003F319B"/>
    <w:rsid w:val="003F31C5"/>
    <w:rsid w:val="003F3467"/>
    <w:rsid w:val="003F3584"/>
    <w:rsid w:val="003F3607"/>
    <w:rsid w:val="003F4F1B"/>
    <w:rsid w:val="003F6349"/>
    <w:rsid w:val="003F64DC"/>
    <w:rsid w:val="003F67FA"/>
    <w:rsid w:val="003F716A"/>
    <w:rsid w:val="00401041"/>
    <w:rsid w:val="00404476"/>
    <w:rsid w:val="0040640B"/>
    <w:rsid w:val="004068CC"/>
    <w:rsid w:val="00407340"/>
    <w:rsid w:val="00411FC2"/>
    <w:rsid w:val="00412B63"/>
    <w:rsid w:val="00413A4D"/>
    <w:rsid w:val="004151CF"/>
    <w:rsid w:val="004156EF"/>
    <w:rsid w:val="00415BBC"/>
    <w:rsid w:val="0041684C"/>
    <w:rsid w:val="00416C73"/>
    <w:rsid w:val="00421DC4"/>
    <w:rsid w:val="00422FD5"/>
    <w:rsid w:val="00424DA8"/>
    <w:rsid w:val="004257BF"/>
    <w:rsid w:val="00426294"/>
    <w:rsid w:val="004303B5"/>
    <w:rsid w:val="004303F0"/>
    <w:rsid w:val="00432E37"/>
    <w:rsid w:val="0043349F"/>
    <w:rsid w:val="00437FB3"/>
    <w:rsid w:val="00440A43"/>
    <w:rsid w:val="00441209"/>
    <w:rsid w:val="004424B8"/>
    <w:rsid w:val="00442525"/>
    <w:rsid w:val="0044265D"/>
    <w:rsid w:val="00443F77"/>
    <w:rsid w:val="00444316"/>
    <w:rsid w:val="004452F5"/>
    <w:rsid w:val="00445F0F"/>
    <w:rsid w:val="00446655"/>
    <w:rsid w:val="004467C7"/>
    <w:rsid w:val="00453B2A"/>
    <w:rsid w:val="00453F12"/>
    <w:rsid w:val="004542C8"/>
    <w:rsid w:val="004608D0"/>
    <w:rsid w:val="004620C4"/>
    <w:rsid w:val="00462786"/>
    <w:rsid w:val="004629D1"/>
    <w:rsid w:val="00466479"/>
    <w:rsid w:val="00466D36"/>
    <w:rsid w:val="00471601"/>
    <w:rsid w:val="0047520F"/>
    <w:rsid w:val="0047569D"/>
    <w:rsid w:val="00483F0F"/>
    <w:rsid w:val="00491E8E"/>
    <w:rsid w:val="00492E6F"/>
    <w:rsid w:val="00493A87"/>
    <w:rsid w:val="004956BC"/>
    <w:rsid w:val="00497727"/>
    <w:rsid w:val="004A1771"/>
    <w:rsid w:val="004A3A12"/>
    <w:rsid w:val="004A4571"/>
    <w:rsid w:val="004A5E57"/>
    <w:rsid w:val="004A726A"/>
    <w:rsid w:val="004B18BA"/>
    <w:rsid w:val="004B1A80"/>
    <w:rsid w:val="004B728B"/>
    <w:rsid w:val="004B7D3F"/>
    <w:rsid w:val="004C3AA3"/>
    <w:rsid w:val="004C40C9"/>
    <w:rsid w:val="004C54A7"/>
    <w:rsid w:val="004C5E4B"/>
    <w:rsid w:val="004C7C03"/>
    <w:rsid w:val="004C7F62"/>
    <w:rsid w:val="004D0A9B"/>
    <w:rsid w:val="004D18DF"/>
    <w:rsid w:val="004D2920"/>
    <w:rsid w:val="004D2E2E"/>
    <w:rsid w:val="004D3F31"/>
    <w:rsid w:val="004D4005"/>
    <w:rsid w:val="004D4444"/>
    <w:rsid w:val="004D46B7"/>
    <w:rsid w:val="004D5D2A"/>
    <w:rsid w:val="004D650D"/>
    <w:rsid w:val="004D678E"/>
    <w:rsid w:val="004D7D3B"/>
    <w:rsid w:val="004D7FB6"/>
    <w:rsid w:val="004E2B06"/>
    <w:rsid w:val="004E3C2A"/>
    <w:rsid w:val="004E6285"/>
    <w:rsid w:val="004E68C5"/>
    <w:rsid w:val="004E7C46"/>
    <w:rsid w:val="004E7FE1"/>
    <w:rsid w:val="004F13E4"/>
    <w:rsid w:val="004F268D"/>
    <w:rsid w:val="004F3233"/>
    <w:rsid w:val="004F3472"/>
    <w:rsid w:val="004F34AB"/>
    <w:rsid w:val="004F3F7B"/>
    <w:rsid w:val="004F4986"/>
    <w:rsid w:val="004F51EC"/>
    <w:rsid w:val="004F527B"/>
    <w:rsid w:val="004F5B03"/>
    <w:rsid w:val="00502BD9"/>
    <w:rsid w:val="00503AEB"/>
    <w:rsid w:val="0050567A"/>
    <w:rsid w:val="00507586"/>
    <w:rsid w:val="005076BE"/>
    <w:rsid w:val="005079C3"/>
    <w:rsid w:val="00507FC2"/>
    <w:rsid w:val="005104AE"/>
    <w:rsid w:val="00510BF6"/>
    <w:rsid w:val="00512E6F"/>
    <w:rsid w:val="005135AF"/>
    <w:rsid w:val="005143C6"/>
    <w:rsid w:val="00517CEB"/>
    <w:rsid w:val="00521908"/>
    <w:rsid w:val="00522BCF"/>
    <w:rsid w:val="0052307B"/>
    <w:rsid w:val="0052666C"/>
    <w:rsid w:val="0053068C"/>
    <w:rsid w:val="00533650"/>
    <w:rsid w:val="00534558"/>
    <w:rsid w:val="00536172"/>
    <w:rsid w:val="00536E30"/>
    <w:rsid w:val="00537628"/>
    <w:rsid w:val="005403E6"/>
    <w:rsid w:val="0054114A"/>
    <w:rsid w:val="005414CB"/>
    <w:rsid w:val="00541F89"/>
    <w:rsid w:val="005429A9"/>
    <w:rsid w:val="00543330"/>
    <w:rsid w:val="00546AFD"/>
    <w:rsid w:val="005471F4"/>
    <w:rsid w:val="00547DB9"/>
    <w:rsid w:val="00551C4D"/>
    <w:rsid w:val="0055333D"/>
    <w:rsid w:val="00553FE6"/>
    <w:rsid w:val="005543E6"/>
    <w:rsid w:val="005618B9"/>
    <w:rsid w:val="005641B1"/>
    <w:rsid w:val="0056488A"/>
    <w:rsid w:val="00564BB9"/>
    <w:rsid w:val="00564E7D"/>
    <w:rsid w:val="00564EAF"/>
    <w:rsid w:val="005665B6"/>
    <w:rsid w:val="005670E8"/>
    <w:rsid w:val="005678E5"/>
    <w:rsid w:val="00572D93"/>
    <w:rsid w:val="005748EE"/>
    <w:rsid w:val="00575CF4"/>
    <w:rsid w:val="00576C8A"/>
    <w:rsid w:val="0057768D"/>
    <w:rsid w:val="00587D6F"/>
    <w:rsid w:val="00593CCD"/>
    <w:rsid w:val="0059472E"/>
    <w:rsid w:val="00595270"/>
    <w:rsid w:val="005955EF"/>
    <w:rsid w:val="00596F3A"/>
    <w:rsid w:val="005A034D"/>
    <w:rsid w:val="005A04DD"/>
    <w:rsid w:val="005A0D2F"/>
    <w:rsid w:val="005A34EB"/>
    <w:rsid w:val="005A54AF"/>
    <w:rsid w:val="005A6965"/>
    <w:rsid w:val="005A792F"/>
    <w:rsid w:val="005B0D1D"/>
    <w:rsid w:val="005B3CC3"/>
    <w:rsid w:val="005B4550"/>
    <w:rsid w:val="005B57B6"/>
    <w:rsid w:val="005C008D"/>
    <w:rsid w:val="005C03B1"/>
    <w:rsid w:val="005C6628"/>
    <w:rsid w:val="005D05BF"/>
    <w:rsid w:val="005D0E6D"/>
    <w:rsid w:val="005D116F"/>
    <w:rsid w:val="005D2041"/>
    <w:rsid w:val="005D647D"/>
    <w:rsid w:val="005D7E4F"/>
    <w:rsid w:val="005E1493"/>
    <w:rsid w:val="005E29D8"/>
    <w:rsid w:val="005E5FA4"/>
    <w:rsid w:val="005E6B3D"/>
    <w:rsid w:val="005E7038"/>
    <w:rsid w:val="005F0052"/>
    <w:rsid w:val="005F0484"/>
    <w:rsid w:val="005F3EF7"/>
    <w:rsid w:val="005F4857"/>
    <w:rsid w:val="00601103"/>
    <w:rsid w:val="00601BE7"/>
    <w:rsid w:val="006025C0"/>
    <w:rsid w:val="0060491D"/>
    <w:rsid w:val="006111F9"/>
    <w:rsid w:val="006117BC"/>
    <w:rsid w:val="0061205D"/>
    <w:rsid w:val="0061260E"/>
    <w:rsid w:val="006164A8"/>
    <w:rsid w:val="00616563"/>
    <w:rsid w:val="00621750"/>
    <w:rsid w:val="00625814"/>
    <w:rsid w:val="00626BCB"/>
    <w:rsid w:val="00631BA4"/>
    <w:rsid w:val="00631D59"/>
    <w:rsid w:val="00632E03"/>
    <w:rsid w:val="00634154"/>
    <w:rsid w:val="006341DE"/>
    <w:rsid w:val="006355E1"/>
    <w:rsid w:val="00635AE3"/>
    <w:rsid w:val="00636A77"/>
    <w:rsid w:val="00640271"/>
    <w:rsid w:val="006432EF"/>
    <w:rsid w:val="006453B4"/>
    <w:rsid w:val="00645DD7"/>
    <w:rsid w:val="006507F2"/>
    <w:rsid w:val="00651D28"/>
    <w:rsid w:val="00652507"/>
    <w:rsid w:val="006549CA"/>
    <w:rsid w:val="00657FA2"/>
    <w:rsid w:val="00661CED"/>
    <w:rsid w:val="0066300B"/>
    <w:rsid w:val="0066419C"/>
    <w:rsid w:val="00664B83"/>
    <w:rsid w:val="00664CA8"/>
    <w:rsid w:val="006711D1"/>
    <w:rsid w:val="00672554"/>
    <w:rsid w:val="006738F1"/>
    <w:rsid w:val="006760ED"/>
    <w:rsid w:val="00676AC7"/>
    <w:rsid w:val="00677DE9"/>
    <w:rsid w:val="00680280"/>
    <w:rsid w:val="006802B1"/>
    <w:rsid w:val="006803D9"/>
    <w:rsid w:val="006814B2"/>
    <w:rsid w:val="00681A2B"/>
    <w:rsid w:val="00684525"/>
    <w:rsid w:val="00685583"/>
    <w:rsid w:val="00686C5F"/>
    <w:rsid w:val="00687A39"/>
    <w:rsid w:val="00691885"/>
    <w:rsid w:val="00691E68"/>
    <w:rsid w:val="00695F33"/>
    <w:rsid w:val="00697088"/>
    <w:rsid w:val="006A0DF5"/>
    <w:rsid w:val="006A354D"/>
    <w:rsid w:val="006A5561"/>
    <w:rsid w:val="006A5D07"/>
    <w:rsid w:val="006A621F"/>
    <w:rsid w:val="006A715A"/>
    <w:rsid w:val="006B0049"/>
    <w:rsid w:val="006B0F4B"/>
    <w:rsid w:val="006B1D0E"/>
    <w:rsid w:val="006B268C"/>
    <w:rsid w:val="006B3292"/>
    <w:rsid w:val="006B404B"/>
    <w:rsid w:val="006B503C"/>
    <w:rsid w:val="006B5C5A"/>
    <w:rsid w:val="006B6D39"/>
    <w:rsid w:val="006C0A1E"/>
    <w:rsid w:val="006C2C24"/>
    <w:rsid w:val="006C3D64"/>
    <w:rsid w:val="006C4B5D"/>
    <w:rsid w:val="006C4C76"/>
    <w:rsid w:val="006C5ADF"/>
    <w:rsid w:val="006C705A"/>
    <w:rsid w:val="006C789C"/>
    <w:rsid w:val="006D4878"/>
    <w:rsid w:val="006D674A"/>
    <w:rsid w:val="006E1F96"/>
    <w:rsid w:val="006E290D"/>
    <w:rsid w:val="006E5BC5"/>
    <w:rsid w:val="006E6183"/>
    <w:rsid w:val="006F1CBA"/>
    <w:rsid w:val="006F1F1E"/>
    <w:rsid w:val="006F24A4"/>
    <w:rsid w:val="006F2AEE"/>
    <w:rsid w:val="007005B5"/>
    <w:rsid w:val="007006F4"/>
    <w:rsid w:val="0070149D"/>
    <w:rsid w:val="00701538"/>
    <w:rsid w:val="0070351C"/>
    <w:rsid w:val="00704026"/>
    <w:rsid w:val="0071101B"/>
    <w:rsid w:val="007121B2"/>
    <w:rsid w:val="00712466"/>
    <w:rsid w:val="0071363C"/>
    <w:rsid w:val="007136B5"/>
    <w:rsid w:val="00713ED5"/>
    <w:rsid w:val="0071426D"/>
    <w:rsid w:val="00714CC4"/>
    <w:rsid w:val="00716760"/>
    <w:rsid w:val="0072069A"/>
    <w:rsid w:val="00720BF0"/>
    <w:rsid w:val="00720FE1"/>
    <w:rsid w:val="00724F82"/>
    <w:rsid w:val="00725DCF"/>
    <w:rsid w:val="00726536"/>
    <w:rsid w:val="00730971"/>
    <w:rsid w:val="00730B1B"/>
    <w:rsid w:val="00732FA6"/>
    <w:rsid w:val="007332C9"/>
    <w:rsid w:val="00733BD1"/>
    <w:rsid w:val="007368EA"/>
    <w:rsid w:val="00742F1A"/>
    <w:rsid w:val="00746075"/>
    <w:rsid w:val="0074657E"/>
    <w:rsid w:val="00746B40"/>
    <w:rsid w:val="0075183C"/>
    <w:rsid w:val="00751B0F"/>
    <w:rsid w:val="0076028D"/>
    <w:rsid w:val="007631B1"/>
    <w:rsid w:val="00764DAA"/>
    <w:rsid w:val="00765547"/>
    <w:rsid w:val="00765A99"/>
    <w:rsid w:val="00765FA5"/>
    <w:rsid w:val="007660B3"/>
    <w:rsid w:val="007705FE"/>
    <w:rsid w:val="00770A00"/>
    <w:rsid w:val="00770E58"/>
    <w:rsid w:val="00774760"/>
    <w:rsid w:val="00775407"/>
    <w:rsid w:val="007755E4"/>
    <w:rsid w:val="00777ED7"/>
    <w:rsid w:val="00780508"/>
    <w:rsid w:val="00781DEE"/>
    <w:rsid w:val="00783B0F"/>
    <w:rsid w:val="0078792F"/>
    <w:rsid w:val="007908E8"/>
    <w:rsid w:val="007933C8"/>
    <w:rsid w:val="007A0F5D"/>
    <w:rsid w:val="007A3053"/>
    <w:rsid w:val="007A38C9"/>
    <w:rsid w:val="007A38E9"/>
    <w:rsid w:val="007A3E36"/>
    <w:rsid w:val="007A7236"/>
    <w:rsid w:val="007A7A13"/>
    <w:rsid w:val="007B07C5"/>
    <w:rsid w:val="007B2061"/>
    <w:rsid w:val="007B4A23"/>
    <w:rsid w:val="007B635B"/>
    <w:rsid w:val="007B7FFC"/>
    <w:rsid w:val="007C08B8"/>
    <w:rsid w:val="007C0AC4"/>
    <w:rsid w:val="007C4CEE"/>
    <w:rsid w:val="007C539E"/>
    <w:rsid w:val="007C63E0"/>
    <w:rsid w:val="007C6D5B"/>
    <w:rsid w:val="007C6E6D"/>
    <w:rsid w:val="007D43A8"/>
    <w:rsid w:val="007D4944"/>
    <w:rsid w:val="007E0EC1"/>
    <w:rsid w:val="007E4381"/>
    <w:rsid w:val="007E543B"/>
    <w:rsid w:val="007E72EE"/>
    <w:rsid w:val="007E7827"/>
    <w:rsid w:val="007F2762"/>
    <w:rsid w:val="007F2A5F"/>
    <w:rsid w:val="007F3885"/>
    <w:rsid w:val="007F4DBA"/>
    <w:rsid w:val="007F6890"/>
    <w:rsid w:val="007F72F7"/>
    <w:rsid w:val="007F7636"/>
    <w:rsid w:val="00800E78"/>
    <w:rsid w:val="008012CF"/>
    <w:rsid w:val="00802110"/>
    <w:rsid w:val="00804322"/>
    <w:rsid w:val="00804DF4"/>
    <w:rsid w:val="008065C9"/>
    <w:rsid w:val="008120F8"/>
    <w:rsid w:val="0081242B"/>
    <w:rsid w:val="008147D2"/>
    <w:rsid w:val="0081627F"/>
    <w:rsid w:val="008168C5"/>
    <w:rsid w:val="008213F0"/>
    <w:rsid w:val="008220BA"/>
    <w:rsid w:val="00823AA4"/>
    <w:rsid w:val="00825DC2"/>
    <w:rsid w:val="008301CE"/>
    <w:rsid w:val="00832BCB"/>
    <w:rsid w:val="00832D60"/>
    <w:rsid w:val="00832F09"/>
    <w:rsid w:val="00834E17"/>
    <w:rsid w:val="0084010F"/>
    <w:rsid w:val="00843477"/>
    <w:rsid w:val="00844A96"/>
    <w:rsid w:val="00845220"/>
    <w:rsid w:val="00845C07"/>
    <w:rsid w:val="00846377"/>
    <w:rsid w:val="00847957"/>
    <w:rsid w:val="00851516"/>
    <w:rsid w:val="0085197F"/>
    <w:rsid w:val="00852892"/>
    <w:rsid w:val="00852E06"/>
    <w:rsid w:val="008538E3"/>
    <w:rsid w:val="00855B80"/>
    <w:rsid w:val="00856281"/>
    <w:rsid w:val="008611D4"/>
    <w:rsid w:val="00861530"/>
    <w:rsid w:val="0086216B"/>
    <w:rsid w:val="0086238C"/>
    <w:rsid w:val="00862AF5"/>
    <w:rsid w:val="00862D06"/>
    <w:rsid w:val="00863A0B"/>
    <w:rsid w:val="008664CA"/>
    <w:rsid w:val="00866F1E"/>
    <w:rsid w:val="00867B58"/>
    <w:rsid w:val="00867BC6"/>
    <w:rsid w:val="00867F1F"/>
    <w:rsid w:val="008709EC"/>
    <w:rsid w:val="00871F41"/>
    <w:rsid w:val="0087215A"/>
    <w:rsid w:val="00872B33"/>
    <w:rsid w:val="00875192"/>
    <w:rsid w:val="008751E6"/>
    <w:rsid w:val="00875F4C"/>
    <w:rsid w:val="00881071"/>
    <w:rsid w:val="0088143D"/>
    <w:rsid w:val="00885D40"/>
    <w:rsid w:val="00886AEC"/>
    <w:rsid w:val="008901DF"/>
    <w:rsid w:val="0089034F"/>
    <w:rsid w:val="00891822"/>
    <w:rsid w:val="00892847"/>
    <w:rsid w:val="00896F19"/>
    <w:rsid w:val="00896F1D"/>
    <w:rsid w:val="008A1412"/>
    <w:rsid w:val="008A270B"/>
    <w:rsid w:val="008B4470"/>
    <w:rsid w:val="008B53D2"/>
    <w:rsid w:val="008B7EFC"/>
    <w:rsid w:val="008C0726"/>
    <w:rsid w:val="008C14D1"/>
    <w:rsid w:val="008C2531"/>
    <w:rsid w:val="008C348B"/>
    <w:rsid w:val="008C4961"/>
    <w:rsid w:val="008C5904"/>
    <w:rsid w:val="008C7F79"/>
    <w:rsid w:val="008D0B39"/>
    <w:rsid w:val="008D10E0"/>
    <w:rsid w:val="008D14CC"/>
    <w:rsid w:val="008D19AA"/>
    <w:rsid w:val="008D2E66"/>
    <w:rsid w:val="008D34AB"/>
    <w:rsid w:val="008D6969"/>
    <w:rsid w:val="008D6E6D"/>
    <w:rsid w:val="008D72FF"/>
    <w:rsid w:val="008D7EF6"/>
    <w:rsid w:val="008E066C"/>
    <w:rsid w:val="008E19A9"/>
    <w:rsid w:val="008E2B9E"/>
    <w:rsid w:val="008E2D42"/>
    <w:rsid w:val="008E2DBB"/>
    <w:rsid w:val="008E522B"/>
    <w:rsid w:val="008E523B"/>
    <w:rsid w:val="008E752A"/>
    <w:rsid w:val="008E7CB4"/>
    <w:rsid w:val="008F1989"/>
    <w:rsid w:val="008F2BD6"/>
    <w:rsid w:val="008F32DA"/>
    <w:rsid w:val="008F677A"/>
    <w:rsid w:val="008F7984"/>
    <w:rsid w:val="00900703"/>
    <w:rsid w:val="00900764"/>
    <w:rsid w:val="00901969"/>
    <w:rsid w:val="00904BB3"/>
    <w:rsid w:val="00906213"/>
    <w:rsid w:val="00907A04"/>
    <w:rsid w:val="00910DE9"/>
    <w:rsid w:val="009113ED"/>
    <w:rsid w:val="00911561"/>
    <w:rsid w:val="0091161E"/>
    <w:rsid w:val="00913FB3"/>
    <w:rsid w:val="00916452"/>
    <w:rsid w:val="00916BF1"/>
    <w:rsid w:val="009217A1"/>
    <w:rsid w:val="00923292"/>
    <w:rsid w:val="00927223"/>
    <w:rsid w:val="00930110"/>
    <w:rsid w:val="0093216C"/>
    <w:rsid w:val="0093489C"/>
    <w:rsid w:val="009403D4"/>
    <w:rsid w:val="0094051F"/>
    <w:rsid w:val="00940EE5"/>
    <w:rsid w:val="00941B11"/>
    <w:rsid w:val="00942D6F"/>
    <w:rsid w:val="00944F1F"/>
    <w:rsid w:val="009450BE"/>
    <w:rsid w:val="009451AF"/>
    <w:rsid w:val="009455D4"/>
    <w:rsid w:val="00946868"/>
    <w:rsid w:val="009476E2"/>
    <w:rsid w:val="00950357"/>
    <w:rsid w:val="00952ED5"/>
    <w:rsid w:val="00953077"/>
    <w:rsid w:val="009531F9"/>
    <w:rsid w:val="00955E49"/>
    <w:rsid w:val="00960B10"/>
    <w:rsid w:val="0096106A"/>
    <w:rsid w:val="009643F7"/>
    <w:rsid w:val="00964956"/>
    <w:rsid w:val="009733C4"/>
    <w:rsid w:val="009744F8"/>
    <w:rsid w:val="00975ED8"/>
    <w:rsid w:val="00982074"/>
    <w:rsid w:val="00983A28"/>
    <w:rsid w:val="009859D5"/>
    <w:rsid w:val="009931FA"/>
    <w:rsid w:val="009932CE"/>
    <w:rsid w:val="00995335"/>
    <w:rsid w:val="00995B1A"/>
    <w:rsid w:val="009978E8"/>
    <w:rsid w:val="00997D50"/>
    <w:rsid w:val="009A0413"/>
    <w:rsid w:val="009A1268"/>
    <w:rsid w:val="009A1B64"/>
    <w:rsid w:val="009A1C38"/>
    <w:rsid w:val="009A27AA"/>
    <w:rsid w:val="009A2CE8"/>
    <w:rsid w:val="009A2ED4"/>
    <w:rsid w:val="009A320E"/>
    <w:rsid w:val="009A4F11"/>
    <w:rsid w:val="009A5930"/>
    <w:rsid w:val="009A5C25"/>
    <w:rsid w:val="009A72DC"/>
    <w:rsid w:val="009B0BC4"/>
    <w:rsid w:val="009B1817"/>
    <w:rsid w:val="009B3061"/>
    <w:rsid w:val="009B3EAC"/>
    <w:rsid w:val="009B4647"/>
    <w:rsid w:val="009B4C73"/>
    <w:rsid w:val="009B7424"/>
    <w:rsid w:val="009B7A55"/>
    <w:rsid w:val="009C0C9C"/>
    <w:rsid w:val="009C10D2"/>
    <w:rsid w:val="009D3659"/>
    <w:rsid w:val="009D39F6"/>
    <w:rsid w:val="009D400B"/>
    <w:rsid w:val="009D4632"/>
    <w:rsid w:val="009D4AB5"/>
    <w:rsid w:val="009D4E66"/>
    <w:rsid w:val="009D5B09"/>
    <w:rsid w:val="009D6003"/>
    <w:rsid w:val="009E0088"/>
    <w:rsid w:val="009E4E0F"/>
    <w:rsid w:val="009F1172"/>
    <w:rsid w:val="009F2B94"/>
    <w:rsid w:val="009F3454"/>
    <w:rsid w:val="009F4ED3"/>
    <w:rsid w:val="009F6CBE"/>
    <w:rsid w:val="009F721A"/>
    <w:rsid w:val="009F7BE5"/>
    <w:rsid w:val="00A00AF6"/>
    <w:rsid w:val="00A029E0"/>
    <w:rsid w:val="00A05995"/>
    <w:rsid w:val="00A06CBA"/>
    <w:rsid w:val="00A10BE4"/>
    <w:rsid w:val="00A12880"/>
    <w:rsid w:val="00A1343B"/>
    <w:rsid w:val="00A154EE"/>
    <w:rsid w:val="00A16816"/>
    <w:rsid w:val="00A16E09"/>
    <w:rsid w:val="00A20EA4"/>
    <w:rsid w:val="00A220D7"/>
    <w:rsid w:val="00A23EA9"/>
    <w:rsid w:val="00A240CF"/>
    <w:rsid w:val="00A2430B"/>
    <w:rsid w:val="00A25325"/>
    <w:rsid w:val="00A25ACB"/>
    <w:rsid w:val="00A27C7E"/>
    <w:rsid w:val="00A316CA"/>
    <w:rsid w:val="00A32555"/>
    <w:rsid w:val="00A34E8F"/>
    <w:rsid w:val="00A357A8"/>
    <w:rsid w:val="00A35F65"/>
    <w:rsid w:val="00A36E24"/>
    <w:rsid w:val="00A37BC2"/>
    <w:rsid w:val="00A42D7C"/>
    <w:rsid w:val="00A4392B"/>
    <w:rsid w:val="00A45767"/>
    <w:rsid w:val="00A45D0A"/>
    <w:rsid w:val="00A46698"/>
    <w:rsid w:val="00A502B6"/>
    <w:rsid w:val="00A50F58"/>
    <w:rsid w:val="00A51608"/>
    <w:rsid w:val="00A519C8"/>
    <w:rsid w:val="00A624B2"/>
    <w:rsid w:val="00A63052"/>
    <w:rsid w:val="00A63FBB"/>
    <w:rsid w:val="00A65566"/>
    <w:rsid w:val="00A6660E"/>
    <w:rsid w:val="00A716B5"/>
    <w:rsid w:val="00A72688"/>
    <w:rsid w:val="00A73617"/>
    <w:rsid w:val="00A75EFD"/>
    <w:rsid w:val="00A769E6"/>
    <w:rsid w:val="00A76D2E"/>
    <w:rsid w:val="00A82BB0"/>
    <w:rsid w:val="00A8492A"/>
    <w:rsid w:val="00A85746"/>
    <w:rsid w:val="00A85DD7"/>
    <w:rsid w:val="00A873AF"/>
    <w:rsid w:val="00A91449"/>
    <w:rsid w:val="00A939FD"/>
    <w:rsid w:val="00A96F51"/>
    <w:rsid w:val="00A97634"/>
    <w:rsid w:val="00AA345B"/>
    <w:rsid w:val="00AA4ADE"/>
    <w:rsid w:val="00AA7289"/>
    <w:rsid w:val="00AA72F5"/>
    <w:rsid w:val="00AB2BF3"/>
    <w:rsid w:val="00AB79A9"/>
    <w:rsid w:val="00AC2F91"/>
    <w:rsid w:val="00AC3A48"/>
    <w:rsid w:val="00AC4A74"/>
    <w:rsid w:val="00AC4F86"/>
    <w:rsid w:val="00AC6645"/>
    <w:rsid w:val="00AD02EA"/>
    <w:rsid w:val="00AD1244"/>
    <w:rsid w:val="00AD2928"/>
    <w:rsid w:val="00AD38A1"/>
    <w:rsid w:val="00AD4196"/>
    <w:rsid w:val="00AD4387"/>
    <w:rsid w:val="00AD5629"/>
    <w:rsid w:val="00AD5A8D"/>
    <w:rsid w:val="00AD65B4"/>
    <w:rsid w:val="00AD709C"/>
    <w:rsid w:val="00AE0742"/>
    <w:rsid w:val="00AE2BAB"/>
    <w:rsid w:val="00AE3308"/>
    <w:rsid w:val="00AE4996"/>
    <w:rsid w:val="00AE61EA"/>
    <w:rsid w:val="00AF0F45"/>
    <w:rsid w:val="00AF1186"/>
    <w:rsid w:val="00AF3942"/>
    <w:rsid w:val="00AF57CA"/>
    <w:rsid w:val="00AF64D1"/>
    <w:rsid w:val="00AF7333"/>
    <w:rsid w:val="00AF786C"/>
    <w:rsid w:val="00B02B95"/>
    <w:rsid w:val="00B05EB1"/>
    <w:rsid w:val="00B062F3"/>
    <w:rsid w:val="00B123E5"/>
    <w:rsid w:val="00B13392"/>
    <w:rsid w:val="00B145A6"/>
    <w:rsid w:val="00B14CF7"/>
    <w:rsid w:val="00B178FC"/>
    <w:rsid w:val="00B17D0B"/>
    <w:rsid w:val="00B22964"/>
    <w:rsid w:val="00B230F3"/>
    <w:rsid w:val="00B23961"/>
    <w:rsid w:val="00B27C7C"/>
    <w:rsid w:val="00B30426"/>
    <w:rsid w:val="00B30D24"/>
    <w:rsid w:val="00B31EF1"/>
    <w:rsid w:val="00B31FED"/>
    <w:rsid w:val="00B32735"/>
    <w:rsid w:val="00B33354"/>
    <w:rsid w:val="00B33600"/>
    <w:rsid w:val="00B37F7B"/>
    <w:rsid w:val="00B41F70"/>
    <w:rsid w:val="00B43B90"/>
    <w:rsid w:val="00B44278"/>
    <w:rsid w:val="00B47C96"/>
    <w:rsid w:val="00B50877"/>
    <w:rsid w:val="00B54A02"/>
    <w:rsid w:val="00B60789"/>
    <w:rsid w:val="00B63C7E"/>
    <w:rsid w:val="00B655BD"/>
    <w:rsid w:val="00B66D03"/>
    <w:rsid w:val="00B679F4"/>
    <w:rsid w:val="00B709A3"/>
    <w:rsid w:val="00B72B91"/>
    <w:rsid w:val="00B73E1D"/>
    <w:rsid w:val="00B76735"/>
    <w:rsid w:val="00B77344"/>
    <w:rsid w:val="00B8221C"/>
    <w:rsid w:val="00B824BE"/>
    <w:rsid w:val="00B82783"/>
    <w:rsid w:val="00B82C3A"/>
    <w:rsid w:val="00B82E97"/>
    <w:rsid w:val="00B834FA"/>
    <w:rsid w:val="00B84000"/>
    <w:rsid w:val="00B84A24"/>
    <w:rsid w:val="00B87015"/>
    <w:rsid w:val="00B87192"/>
    <w:rsid w:val="00B874E8"/>
    <w:rsid w:val="00B907EF"/>
    <w:rsid w:val="00B91FB3"/>
    <w:rsid w:val="00B93362"/>
    <w:rsid w:val="00B93824"/>
    <w:rsid w:val="00B95607"/>
    <w:rsid w:val="00B9568F"/>
    <w:rsid w:val="00BA04F1"/>
    <w:rsid w:val="00BA1E72"/>
    <w:rsid w:val="00BA3674"/>
    <w:rsid w:val="00BA4F69"/>
    <w:rsid w:val="00BA5059"/>
    <w:rsid w:val="00BA5A80"/>
    <w:rsid w:val="00BB03C7"/>
    <w:rsid w:val="00BB0687"/>
    <w:rsid w:val="00BB0F38"/>
    <w:rsid w:val="00BB21DC"/>
    <w:rsid w:val="00BB4CDF"/>
    <w:rsid w:val="00BB6F1A"/>
    <w:rsid w:val="00BB758E"/>
    <w:rsid w:val="00BC5A72"/>
    <w:rsid w:val="00BC6EC2"/>
    <w:rsid w:val="00BC7D49"/>
    <w:rsid w:val="00BD0830"/>
    <w:rsid w:val="00BD3E1B"/>
    <w:rsid w:val="00BD6ED7"/>
    <w:rsid w:val="00BD71F2"/>
    <w:rsid w:val="00BD7410"/>
    <w:rsid w:val="00BE0079"/>
    <w:rsid w:val="00BE4623"/>
    <w:rsid w:val="00BE54BE"/>
    <w:rsid w:val="00BE770A"/>
    <w:rsid w:val="00BF0610"/>
    <w:rsid w:val="00BF0933"/>
    <w:rsid w:val="00BF2082"/>
    <w:rsid w:val="00BF3778"/>
    <w:rsid w:val="00BF48B2"/>
    <w:rsid w:val="00C01A72"/>
    <w:rsid w:val="00C01A90"/>
    <w:rsid w:val="00C03AB6"/>
    <w:rsid w:val="00C066BA"/>
    <w:rsid w:val="00C07A8E"/>
    <w:rsid w:val="00C100C1"/>
    <w:rsid w:val="00C117A5"/>
    <w:rsid w:val="00C138B2"/>
    <w:rsid w:val="00C16BE7"/>
    <w:rsid w:val="00C2366C"/>
    <w:rsid w:val="00C2524F"/>
    <w:rsid w:val="00C25D8D"/>
    <w:rsid w:val="00C263E7"/>
    <w:rsid w:val="00C266FA"/>
    <w:rsid w:val="00C272AA"/>
    <w:rsid w:val="00C320E8"/>
    <w:rsid w:val="00C346D5"/>
    <w:rsid w:val="00C350FC"/>
    <w:rsid w:val="00C373C3"/>
    <w:rsid w:val="00C377CC"/>
    <w:rsid w:val="00C40D6D"/>
    <w:rsid w:val="00C41567"/>
    <w:rsid w:val="00C42606"/>
    <w:rsid w:val="00C4399D"/>
    <w:rsid w:val="00C442D5"/>
    <w:rsid w:val="00C44763"/>
    <w:rsid w:val="00C45DBF"/>
    <w:rsid w:val="00C46CA6"/>
    <w:rsid w:val="00C510FC"/>
    <w:rsid w:val="00C525FD"/>
    <w:rsid w:val="00C5406B"/>
    <w:rsid w:val="00C55AE2"/>
    <w:rsid w:val="00C57E94"/>
    <w:rsid w:val="00C60ACE"/>
    <w:rsid w:val="00C60CE2"/>
    <w:rsid w:val="00C62104"/>
    <w:rsid w:val="00C62DE7"/>
    <w:rsid w:val="00C6372F"/>
    <w:rsid w:val="00C64278"/>
    <w:rsid w:val="00C7367E"/>
    <w:rsid w:val="00C740EF"/>
    <w:rsid w:val="00C742FE"/>
    <w:rsid w:val="00C75958"/>
    <w:rsid w:val="00C803A2"/>
    <w:rsid w:val="00C84B7B"/>
    <w:rsid w:val="00C908EE"/>
    <w:rsid w:val="00C90991"/>
    <w:rsid w:val="00C90A69"/>
    <w:rsid w:val="00C92693"/>
    <w:rsid w:val="00C97330"/>
    <w:rsid w:val="00CA0CDC"/>
    <w:rsid w:val="00CA1334"/>
    <w:rsid w:val="00CA1B52"/>
    <w:rsid w:val="00CA5B66"/>
    <w:rsid w:val="00CA6B8F"/>
    <w:rsid w:val="00CA77FA"/>
    <w:rsid w:val="00CB0D27"/>
    <w:rsid w:val="00CB0EDB"/>
    <w:rsid w:val="00CB44DB"/>
    <w:rsid w:val="00CB458B"/>
    <w:rsid w:val="00CB70B5"/>
    <w:rsid w:val="00CB78DF"/>
    <w:rsid w:val="00CC09AC"/>
    <w:rsid w:val="00CC124C"/>
    <w:rsid w:val="00CC1B30"/>
    <w:rsid w:val="00CC38F4"/>
    <w:rsid w:val="00CC5790"/>
    <w:rsid w:val="00CD1452"/>
    <w:rsid w:val="00CD218C"/>
    <w:rsid w:val="00CD24C8"/>
    <w:rsid w:val="00CD56FF"/>
    <w:rsid w:val="00CD6D77"/>
    <w:rsid w:val="00CE0AD1"/>
    <w:rsid w:val="00CE2044"/>
    <w:rsid w:val="00CE2684"/>
    <w:rsid w:val="00CE4375"/>
    <w:rsid w:val="00CE66A1"/>
    <w:rsid w:val="00CE68E1"/>
    <w:rsid w:val="00CE740B"/>
    <w:rsid w:val="00CF5AE9"/>
    <w:rsid w:val="00CF65E8"/>
    <w:rsid w:val="00D00CBC"/>
    <w:rsid w:val="00D0123B"/>
    <w:rsid w:val="00D01680"/>
    <w:rsid w:val="00D01923"/>
    <w:rsid w:val="00D02D2B"/>
    <w:rsid w:val="00D03FC7"/>
    <w:rsid w:val="00D041BE"/>
    <w:rsid w:val="00D047A7"/>
    <w:rsid w:val="00D079EF"/>
    <w:rsid w:val="00D10D95"/>
    <w:rsid w:val="00D117A2"/>
    <w:rsid w:val="00D22122"/>
    <w:rsid w:val="00D2468D"/>
    <w:rsid w:val="00D256B4"/>
    <w:rsid w:val="00D25CAE"/>
    <w:rsid w:val="00D32953"/>
    <w:rsid w:val="00D34ECB"/>
    <w:rsid w:val="00D36E03"/>
    <w:rsid w:val="00D4208F"/>
    <w:rsid w:val="00D42CD9"/>
    <w:rsid w:val="00D436CD"/>
    <w:rsid w:val="00D47055"/>
    <w:rsid w:val="00D505F2"/>
    <w:rsid w:val="00D51760"/>
    <w:rsid w:val="00D517A8"/>
    <w:rsid w:val="00D51C1A"/>
    <w:rsid w:val="00D54035"/>
    <w:rsid w:val="00D55BDE"/>
    <w:rsid w:val="00D56184"/>
    <w:rsid w:val="00D5790B"/>
    <w:rsid w:val="00D60BCD"/>
    <w:rsid w:val="00D6113F"/>
    <w:rsid w:val="00D632D7"/>
    <w:rsid w:val="00D7255A"/>
    <w:rsid w:val="00D77051"/>
    <w:rsid w:val="00D8209D"/>
    <w:rsid w:val="00D8323E"/>
    <w:rsid w:val="00D833DB"/>
    <w:rsid w:val="00D83B71"/>
    <w:rsid w:val="00D84BB1"/>
    <w:rsid w:val="00D851CD"/>
    <w:rsid w:val="00D853EE"/>
    <w:rsid w:val="00D87FC2"/>
    <w:rsid w:val="00D9060C"/>
    <w:rsid w:val="00D91355"/>
    <w:rsid w:val="00D915B7"/>
    <w:rsid w:val="00D915C8"/>
    <w:rsid w:val="00D92E74"/>
    <w:rsid w:val="00D93C53"/>
    <w:rsid w:val="00D95C57"/>
    <w:rsid w:val="00D95D0D"/>
    <w:rsid w:val="00D964C9"/>
    <w:rsid w:val="00D96BB0"/>
    <w:rsid w:val="00D976BF"/>
    <w:rsid w:val="00D97CA2"/>
    <w:rsid w:val="00DA08E8"/>
    <w:rsid w:val="00DA26B1"/>
    <w:rsid w:val="00DA4E02"/>
    <w:rsid w:val="00DA5D94"/>
    <w:rsid w:val="00DA7ADA"/>
    <w:rsid w:val="00DB0253"/>
    <w:rsid w:val="00DB13B5"/>
    <w:rsid w:val="00DB1DD3"/>
    <w:rsid w:val="00DB3840"/>
    <w:rsid w:val="00DB4C31"/>
    <w:rsid w:val="00DB52E3"/>
    <w:rsid w:val="00DB74C7"/>
    <w:rsid w:val="00DC4432"/>
    <w:rsid w:val="00DC4E25"/>
    <w:rsid w:val="00DC5305"/>
    <w:rsid w:val="00DC6ABB"/>
    <w:rsid w:val="00DC6BD4"/>
    <w:rsid w:val="00DC6F0D"/>
    <w:rsid w:val="00DC76B2"/>
    <w:rsid w:val="00DD33F3"/>
    <w:rsid w:val="00DD3601"/>
    <w:rsid w:val="00DD50BF"/>
    <w:rsid w:val="00DE2A59"/>
    <w:rsid w:val="00DE40C2"/>
    <w:rsid w:val="00DE49A9"/>
    <w:rsid w:val="00DE736A"/>
    <w:rsid w:val="00DE7787"/>
    <w:rsid w:val="00DE7C71"/>
    <w:rsid w:val="00DF1A31"/>
    <w:rsid w:val="00DF1AF7"/>
    <w:rsid w:val="00DF3BC7"/>
    <w:rsid w:val="00DF46B9"/>
    <w:rsid w:val="00DF498F"/>
    <w:rsid w:val="00DF5B3E"/>
    <w:rsid w:val="00E016D9"/>
    <w:rsid w:val="00E01855"/>
    <w:rsid w:val="00E01AD9"/>
    <w:rsid w:val="00E03FB4"/>
    <w:rsid w:val="00E04360"/>
    <w:rsid w:val="00E109D5"/>
    <w:rsid w:val="00E125BC"/>
    <w:rsid w:val="00E13446"/>
    <w:rsid w:val="00E206A2"/>
    <w:rsid w:val="00E23DF7"/>
    <w:rsid w:val="00E24FDA"/>
    <w:rsid w:val="00E25224"/>
    <w:rsid w:val="00E25DC6"/>
    <w:rsid w:val="00E26D2E"/>
    <w:rsid w:val="00E27619"/>
    <w:rsid w:val="00E277EC"/>
    <w:rsid w:val="00E31AE1"/>
    <w:rsid w:val="00E33C60"/>
    <w:rsid w:val="00E33C6A"/>
    <w:rsid w:val="00E342A3"/>
    <w:rsid w:val="00E34A01"/>
    <w:rsid w:val="00E353D3"/>
    <w:rsid w:val="00E3661D"/>
    <w:rsid w:val="00E36A9D"/>
    <w:rsid w:val="00E42964"/>
    <w:rsid w:val="00E432B2"/>
    <w:rsid w:val="00E4389C"/>
    <w:rsid w:val="00E44878"/>
    <w:rsid w:val="00E44E72"/>
    <w:rsid w:val="00E45380"/>
    <w:rsid w:val="00E46CA4"/>
    <w:rsid w:val="00E47510"/>
    <w:rsid w:val="00E47949"/>
    <w:rsid w:val="00E50878"/>
    <w:rsid w:val="00E50E52"/>
    <w:rsid w:val="00E56632"/>
    <w:rsid w:val="00E56C85"/>
    <w:rsid w:val="00E57E80"/>
    <w:rsid w:val="00E60D49"/>
    <w:rsid w:val="00E60E71"/>
    <w:rsid w:val="00E61A03"/>
    <w:rsid w:val="00E65D98"/>
    <w:rsid w:val="00E67806"/>
    <w:rsid w:val="00E7039E"/>
    <w:rsid w:val="00E70740"/>
    <w:rsid w:val="00E70E88"/>
    <w:rsid w:val="00E70FD1"/>
    <w:rsid w:val="00E73469"/>
    <w:rsid w:val="00E74BB2"/>
    <w:rsid w:val="00E75A70"/>
    <w:rsid w:val="00E75C75"/>
    <w:rsid w:val="00E76D9E"/>
    <w:rsid w:val="00E774B8"/>
    <w:rsid w:val="00E77DA1"/>
    <w:rsid w:val="00E801C9"/>
    <w:rsid w:val="00E82035"/>
    <w:rsid w:val="00E82B8B"/>
    <w:rsid w:val="00E84BB8"/>
    <w:rsid w:val="00E86D23"/>
    <w:rsid w:val="00E9106C"/>
    <w:rsid w:val="00E93BD6"/>
    <w:rsid w:val="00E94642"/>
    <w:rsid w:val="00E95590"/>
    <w:rsid w:val="00E95D41"/>
    <w:rsid w:val="00E972CD"/>
    <w:rsid w:val="00E97E5F"/>
    <w:rsid w:val="00EA5686"/>
    <w:rsid w:val="00EA66FA"/>
    <w:rsid w:val="00EB13DA"/>
    <w:rsid w:val="00EB1940"/>
    <w:rsid w:val="00EB2288"/>
    <w:rsid w:val="00EB26E0"/>
    <w:rsid w:val="00EB6247"/>
    <w:rsid w:val="00EC185F"/>
    <w:rsid w:val="00EC368F"/>
    <w:rsid w:val="00EC39A2"/>
    <w:rsid w:val="00EC5699"/>
    <w:rsid w:val="00EC5CC0"/>
    <w:rsid w:val="00EC707B"/>
    <w:rsid w:val="00EC7B98"/>
    <w:rsid w:val="00ED03EC"/>
    <w:rsid w:val="00ED0463"/>
    <w:rsid w:val="00ED1BE5"/>
    <w:rsid w:val="00ED3027"/>
    <w:rsid w:val="00ED477B"/>
    <w:rsid w:val="00ED6DC2"/>
    <w:rsid w:val="00EE047F"/>
    <w:rsid w:val="00EE0DB3"/>
    <w:rsid w:val="00EE53C8"/>
    <w:rsid w:val="00EE56D2"/>
    <w:rsid w:val="00EE5F1E"/>
    <w:rsid w:val="00EE6BA9"/>
    <w:rsid w:val="00EF17F3"/>
    <w:rsid w:val="00EF2565"/>
    <w:rsid w:val="00EF2A8C"/>
    <w:rsid w:val="00EF4806"/>
    <w:rsid w:val="00EF7CCB"/>
    <w:rsid w:val="00F03A75"/>
    <w:rsid w:val="00F06AFF"/>
    <w:rsid w:val="00F06C6E"/>
    <w:rsid w:val="00F07541"/>
    <w:rsid w:val="00F07992"/>
    <w:rsid w:val="00F11307"/>
    <w:rsid w:val="00F11E0B"/>
    <w:rsid w:val="00F13F3B"/>
    <w:rsid w:val="00F154DE"/>
    <w:rsid w:val="00F16409"/>
    <w:rsid w:val="00F22AF7"/>
    <w:rsid w:val="00F233B8"/>
    <w:rsid w:val="00F25D10"/>
    <w:rsid w:val="00F26049"/>
    <w:rsid w:val="00F27556"/>
    <w:rsid w:val="00F33B7D"/>
    <w:rsid w:val="00F36C25"/>
    <w:rsid w:val="00F37C4F"/>
    <w:rsid w:val="00F37EFB"/>
    <w:rsid w:val="00F40CFC"/>
    <w:rsid w:val="00F40DC8"/>
    <w:rsid w:val="00F43284"/>
    <w:rsid w:val="00F433DD"/>
    <w:rsid w:val="00F43B59"/>
    <w:rsid w:val="00F44B7E"/>
    <w:rsid w:val="00F4525D"/>
    <w:rsid w:val="00F47098"/>
    <w:rsid w:val="00F47F20"/>
    <w:rsid w:val="00F5058C"/>
    <w:rsid w:val="00F53FD3"/>
    <w:rsid w:val="00F542DA"/>
    <w:rsid w:val="00F5488E"/>
    <w:rsid w:val="00F555AE"/>
    <w:rsid w:val="00F5647B"/>
    <w:rsid w:val="00F5669E"/>
    <w:rsid w:val="00F569AB"/>
    <w:rsid w:val="00F605E0"/>
    <w:rsid w:val="00F62827"/>
    <w:rsid w:val="00F62841"/>
    <w:rsid w:val="00F62F01"/>
    <w:rsid w:val="00F65997"/>
    <w:rsid w:val="00F67AF2"/>
    <w:rsid w:val="00F7271C"/>
    <w:rsid w:val="00F756F5"/>
    <w:rsid w:val="00F75B13"/>
    <w:rsid w:val="00F76EFF"/>
    <w:rsid w:val="00F77F77"/>
    <w:rsid w:val="00F81ED5"/>
    <w:rsid w:val="00F82990"/>
    <w:rsid w:val="00F85B0A"/>
    <w:rsid w:val="00F85D2A"/>
    <w:rsid w:val="00F87549"/>
    <w:rsid w:val="00F90EF6"/>
    <w:rsid w:val="00F92E1F"/>
    <w:rsid w:val="00F93916"/>
    <w:rsid w:val="00F94747"/>
    <w:rsid w:val="00F9539A"/>
    <w:rsid w:val="00F97E8B"/>
    <w:rsid w:val="00FA0619"/>
    <w:rsid w:val="00FA1004"/>
    <w:rsid w:val="00FA3576"/>
    <w:rsid w:val="00FA42C4"/>
    <w:rsid w:val="00FA7D9A"/>
    <w:rsid w:val="00FB064D"/>
    <w:rsid w:val="00FB083F"/>
    <w:rsid w:val="00FB1CD7"/>
    <w:rsid w:val="00FB206F"/>
    <w:rsid w:val="00FB7EF0"/>
    <w:rsid w:val="00FC0492"/>
    <w:rsid w:val="00FC1ADC"/>
    <w:rsid w:val="00FC1DD2"/>
    <w:rsid w:val="00FC4626"/>
    <w:rsid w:val="00FC4DF3"/>
    <w:rsid w:val="00FC6551"/>
    <w:rsid w:val="00FC7836"/>
    <w:rsid w:val="00FC7E0B"/>
    <w:rsid w:val="00FD2751"/>
    <w:rsid w:val="00FD3607"/>
    <w:rsid w:val="00FD5202"/>
    <w:rsid w:val="00FD7CF6"/>
    <w:rsid w:val="00FE1ABF"/>
    <w:rsid w:val="00FE6368"/>
    <w:rsid w:val="00FE653C"/>
    <w:rsid w:val="00FF01D5"/>
    <w:rsid w:val="00FF0FD3"/>
    <w:rsid w:val="00FF5BCD"/>
    <w:rsid w:val="00FF6068"/>
    <w:rsid w:val="014C26BF"/>
    <w:rsid w:val="01D0727A"/>
    <w:rsid w:val="01EC8941"/>
    <w:rsid w:val="024D030A"/>
    <w:rsid w:val="02BF4282"/>
    <w:rsid w:val="031AE2C0"/>
    <w:rsid w:val="032A4F59"/>
    <w:rsid w:val="03305C3D"/>
    <w:rsid w:val="037D26E5"/>
    <w:rsid w:val="03BA7CCD"/>
    <w:rsid w:val="03F80B1A"/>
    <w:rsid w:val="040E3185"/>
    <w:rsid w:val="04115A2F"/>
    <w:rsid w:val="044CAEE7"/>
    <w:rsid w:val="0533D81A"/>
    <w:rsid w:val="053C2856"/>
    <w:rsid w:val="0551AC7D"/>
    <w:rsid w:val="056436B5"/>
    <w:rsid w:val="05653CEB"/>
    <w:rsid w:val="0629820F"/>
    <w:rsid w:val="062BF32D"/>
    <w:rsid w:val="06373366"/>
    <w:rsid w:val="069D170D"/>
    <w:rsid w:val="06AD4AFA"/>
    <w:rsid w:val="07720363"/>
    <w:rsid w:val="077A0B3A"/>
    <w:rsid w:val="079FDC29"/>
    <w:rsid w:val="07DA6FC8"/>
    <w:rsid w:val="08CACB39"/>
    <w:rsid w:val="09B2DA56"/>
    <w:rsid w:val="0A337750"/>
    <w:rsid w:val="0A5D7E2A"/>
    <w:rsid w:val="0AB7398E"/>
    <w:rsid w:val="0B1913D6"/>
    <w:rsid w:val="0BF21099"/>
    <w:rsid w:val="0C448A34"/>
    <w:rsid w:val="0C5248B4"/>
    <w:rsid w:val="0C61146E"/>
    <w:rsid w:val="0CFF339A"/>
    <w:rsid w:val="0D4C7EB9"/>
    <w:rsid w:val="0D898D7D"/>
    <w:rsid w:val="0DBFD356"/>
    <w:rsid w:val="0E3C6E46"/>
    <w:rsid w:val="0E3EC642"/>
    <w:rsid w:val="0E53F4D5"/>
    <w:rsid w:val="0EE9CABF"/>
    <w:rsid w:val="0F1196CF"/>
    <w:rsid w:val="0F5D5A11"/>
    <w:rsid w:val="0FBA4E94"/>
    <w:rsid w:val="108175ED"/>
    <w:rsid w:val="10D4457C"/>
    <w:rsid w:val="1127966A"/>
    <w:rsid w:val="11406FE1"/>
    <w:rsid w:val="116D97D3"/>
    <w:rsid w:val="1194CBB8"/>
    <w:rsid w:val="11C99531"/>
    <w:rsid w:val="11D92327"/>
    <w:rsid w:val="11DFDC50"/>
    <w:rsid w:val="121D61B8"/>
    <w:rsid w:val="12A263D8"/>
    <w:rsid w:val="12E449C9"/>
    <w:rsid w:val="132BC707"/>
    <w:rsid w:val="133B030F"/>
    <w:rsid w:val="1393F029"/>
    <w:rsid w:val="13D6E3FD"/>
    <w:rsid w:val="13D858E9"/>
    <w:rsid w:val="150D5114"/>
    <w:rsid w:val="153E1CC8"/>
    <w:rsid w:val="1568117B"/>
    <w:rsid w:val="15D581B9"/>
    <w:rsid w:val="15D69C3C"/>
    <w:rsid w:val="160123E9"/>
    <w:rsid w:val="1631228C"/>
    <w:rsid w:val="168A3865"/>
    <w:rsid w:val="17ECF144"/>
    <w:rsid w:val="1821FE05"/>
    <w:rsid w:val="18C4719B"/>
    <w:rsid w:val="19086DEE"/>
    <w:rsid w:val="197938F4"/>
    <w:rsid w:val="199D4720"/>
    <w:rsid w:val="1AEF5A02"/>
    <w:rsid w:val="1AF7B9C9"/>
    <w:rsid w:val="1B1A63FE"/>
    <w:rsid w:val="1B454529"/>
    <w:rsid w:val="1BDF201C"/>
    <w:rsid w:val="1BF5FA22"/>
    <w:rsid w:val="1C37EF01"/>
    <w:rsid w:val="1C395F5A"/>
    <w:rsid w:val="1C3FA021"/>
    <w:rsid w:val="1CB1BB20"/>
    <w:rsid w:val="1CE21C75"/>
    <w:rsid w:val="1CF74FE4"/>
    <w:rsid w:val="1D1575B6"/>
    <w:rsid w:val="1D1970E3"/>
    <w:rsid w:val="1D4E892E"/>
    <w:rsid w:val="1D54621C"/>
    <w:rsid w:val="1DA5763B"/>
    <w:rsid w:val="1E16BCCB"/>
    <w:rsid w:val="1E738834"/>
    <w:rsid w:val="1ED5A0E1"/>
    <w:rsid w:val="1EE354C8"/>
    <w:rsid w:val="1F134D5D"/>
    <w:rsid w:val="1F173CB9"/>
    <w:rsid w:val="1F80AD51"/>
    <w:rsid w:val="2048168A"/>
    <w:rsid w:val="204D6692"/>
    <w:rsid w:val="205D081F"/>
    <w:rsid w:val="20A2E5AE"/>
    <w:rsid w:val="20BD20C1"/>
    <w:rsid w:val="2106C686"/>
    <w:rsid w:val="211080B2"/>
    <w:rsid w:val="21372DE9"/>
    <w:rsid w:val="21737B1D"/>
    <w:rsid w:val="2192B66C"/>
    <w:rsid w:val="21B2F71C"/>
    <w:rsid w:val="22416285"/>
    <w:rsid w:val="22B1C24E"/>
    <w:rsid w:val="22CD09E7"/>
    <w:rsid w:val="22F0092E"/>
    <w:rsid w:val="232448B2"/>
    <w:rsid w:val="2338DADA"/>
    <w:rsid w:val="2358774B"/>
    <w:rsid w:val="237327AA"/>
    <w:rsid w:val="2388858B"/>
    <w:rsid w:val="243D5AA4"/>
    <w:rsid w:val="24757066"/>
    <w:rsid w:val="248BC0FB"/>
    <w:rsid w:val="25358889"/>
    <w:rsid w:val="253F6F96"/>
    <w:rsid w:val="2574357F"/>
    <w:rsid w:val="2597E3D5"/>
    <w:rsid w:val="25B4BDDA"/>
    <w:rsid w:val="25BA4B1D"/>
    <w:rsid w:val="25C0FF4F"/>
    <w:rsid w:val="25F1625E"/>
    <w:rsid w:val="262D5EC4"/>
    <w:rsid w:val="26DC4B5F"/>
    <w:rsid w:val="2783AB58"/>
    <w:rsid w:val="27A6D88D"/>
    <w:rsid w:val="27DB934C"/>
    <w:rsid w:val="28106D27"/>
    <w:rsid w:val="2830A393"/>
    <w:rsid w:val="286CA2BB"/>
    <w:rsid w:val="28D023F2"/>
    <w:rsid w:val="28FC4454"/>
    <w:rsid w:val="2928CB10"/>
    <w:rsid w:val="298F649F"/>
    <w:rsid w:val="29A1C410"/>
    <w:rsid w:val="29B07487"/>
    <w:rsid w:val="29EA9FB0"/>
    <w:rsid w:val="29F3BE66"/>
    <w:rsid w:val="2A1522D2"/>
    <w:rsid w:val="2A3EC255"/>
    <w:rsid w:val="2B392DC7"/>
    <w:rsid w:val="2BB9AAAA"/>
    <w:rsid w:val="2BF5E9B9"/>
    <w:rsid w:val="2C0F97E9"/>
    <w:rsid w:val="2C23F1D9"/>
    <w:rsid w:val="2C6C3B23"/>
    <w:rsid w:val="2CDF9F0B"/>
    <w:rsid w:val="2D064C16"/>
    <w:rsid w:val="2D343B1F"/>
    <w:rsid w:val="2D380B4E"/>
    <w:rsid w:val="2D3A6DA6"/>
    <w:rsid w:val="2D5BC032"/>
    <w:rsid w:val="2D5CC1C0"/>
    <w:rsid w:val="2DC83C7A"/>
    <w:rsid w:val="2E0A66E7"/>
    <w:rsid w:val="2E7F5EF2"/>
    <w:rsid w:val="2F1B6802"/>
    <w:rsid w:val="2F6CE87E"/>
    <w:rsid w:val="2FB7CF1F"/>
    <w:rsid w:val="2FFA9E95"/>
    <w:rsid w:val="3027CFC9"/>
    <w:rsid w:val="30920EE5"/>
    <w:rsid w:val="30A1D136"/>
    <w:rsid w:val="30BEEC69"/>
    <w:rsid w:val="315E2791"/>
    <w:rsid w:val="31E62428"/>
    <w:rsid w:val="323FBD4E"/>
    <w:rsid w:val="32E5CE4D"/>
    <w:rsid w:val="334DF52C"/>
    <w:rsid w:val="336498D2"/>
    <w:rsid w:val="3415E1B9"/>
    <w:rsid w:val="3445D69D"/>
    <w:rsid w:val="345DD4D4"/>
    <w:rsid w:val="34B761D2"/>
    <w:rsid w:val="34EE88B4"/>
    <w:rsid w:val="350FD975"/>
    <w:rsid w:val="352C81BA"/>
    <w:rsid w:val="35ACF5EF"/>
    <w:rsid w:val="35D109D1"/>
    <w:rsid w:val="35E3D340"/>
    <w:rsid w:val="36C284F1"/>
    <w:rsid w:val="3704830A"/>
    <w:rsid w:val="386C99BF"/>
    <w:rsid w:val="387D2B0F"/>
    <w:rsid w:val="38807BE7"/>
    <w:rsid w:val="390E1206"/>
    <w:rsid w:val="3951E6E4"/>
    <w:rsid w:val="3971221A"/>
    <w:rsid w:val="39C7058F"/>
    <w:rsid w:val="39DCF300"/>
    <w:rsid w:val="39F20569"/>
    <w:rsid w:val="3A5EB56D"/>
    <w:rsid w:val="3B247566"/>
    <w:rsid w:val="3B2505ED"/>
    <w:rsid w:val="3B2C1410"/>
    <w:rsid w:val="3BA96E34"/>
    <w:rsid w:val="3C18390D"/>
    <w:rsid w:val="3CC9A053"/>
    <w:rsid w:val="3D0C5247"/>
    <w:rsid w:val="3DBCE977"/>
    <w:rsid w:val="3E06561E"/>
    <w:rsid w:val="3E0D4B6C"/>
    <w:rsid w:val="3E5A6E6A"/>
    <w:rsid w:val="3E959B50"/>
    <w:rsid w:val="3EAE4CD4"/>
    <w:rsid w:val="3F5421BA"/>
    <w:rsid w:val="3FA7A69B"/>
    <w:rsid w:val="403C2B5F"/>
    <w:rsid w:val="40CF314A"/>
    <w:rsid w:val="41A4CC58"/>
    <w:rsid w:val="41E676B0"/>
    <w:rsid w:val="421D7C02"/>
    <w:rsid w:val="42EAFBFA"/>
    <w:rsid w:val="4328B330"/>
    <w:rsid w:val="4328CF6B"/>
    <w:rsid w:val="43D5F5A7"/>
    <w:rsid w:val="44DD5ED9"/>
    <w:rsid w:val="4625EC94"/>
    <w:rsid w:val="46326E44"/>
    <w:rsid w:val="4650132E"/>
    <w:rsid w:val="46D285DB"/>
    <w:rsid w:val="47683420"/>
    <w:rsid w:val="476AA0E1"/>
    <w:rsid w:val="47D8DF6F"/>
    <w:rsid w:val="483B5573"/>
    <w:rsid w:val="48E83D71"/>
    <w:rsid w:val="49449FEB"/>
    <w:rsid w:val="49564273"/>
    <w:rsid w:val="496D3A19"/>
    <w:rsid w:val="4A712299"/>
    <w:rsid w:val="4AA86CAB"/>
    <w:rsid w:val="4ADA7A3E"/>
    <w:rsid w:val="4B07FCC7"/>
    <w:rsid w:val="4B198272"/>
    <w:rsid w:val="4B7EF2D4"/>
    <w:rsid w:val="4B81018A"/>
    <w:rsid w:val="4B9318EE"/>
    <w:rsid w:val="4BD35197"/>
    <w:rsid w:val="4C596BA5"/>
    <w:rsid w:val="4C695FA2"/>
    <w:rsid w:val="4D4C92A7"/>
    <w:rsid w:val="4D93A3BC"/>
    <w:rsid w:val="4DCFB6B8"/>
    <w:rsid w:val="4DE75C91"/>
    <w:rsid w:val="4E7AF988"/>
    <w:rsid w:val="4E89CA6B"/>
    <w:rsid w:val="4E8D0BC7"/>
    <w:rsid w:val="4EBC0704"/>
    <w:rsid w:val="4EC1FC18"/>
    <w:rsid w:val="4F6BB838"/>
    <w:rsid w:val="4FDE88AB"/>
    <w:rsid w:val="5009B5F5"/>
    <w:rsid w:val="502AA985"/>
    <w:rsid w:val="50447679"/>
    <w:rsid w:val="50900F54"/>
    <w:rsid w:val="518257DD"/>
    <w:rsid w:val="51F193D4"/>
    <w:rsid w:val="5229A906"/>
    <w:rsid w:val="5291AACA"/>
    <w:rsid w:val="5293B2EB"/>
    <w:rsid w:val="52A26E8C"/>
    <w:rsid w:val="53021A46"/>
    <w:rsid w:val="53346717"/>
    <w:rsid w:val="535D33EE"/>
    <w:rsid w:val="537DCC8A"/>
    <w:rsid w:val="541C271C"/>
    <w:rsid w:val="548B546E"/>
    <w:rsid w:val="5582B91E"/>
    <w:rsid w:val="5633EBCD"/>
    <w:rsid w:val="5643C739"/>
    <w:rsid w:val="564A3833"/>
    <w:rsid w:val="5673D91A"/>
    <w:rsid w:val="56CD5FC7"/>
    <w:rsid w:val="56E6027E"/>
    <w:rsid w:val="56F8BE67"/>
    <w:rsid w:val="579D0926"/>
    <w:rsid w:val="584E0E0B"/>
    <w:rsid w:val="58EB6AAE"/>
    <w:rsid w:val="58F4B5A4"/>
    <w:rsid w:val="59303389"/>
    <w:rsid w:val="593E23C9"/>
    <w:rsid w:val="596174D7"/>
    <w:rsid w:val="5970BC17"/>
    <w:rsid w:val="599A5EFF"/>
    <w:rsid w:val="59A6685C"/>
    <w:rsid w:val="59BCACAB"/>
    <w:rsid w:val="5A069049"/>
    <w:rsid w:val="5ACAFC0D"/>
    <w:rsid w:val="5ACF6ED5"/>
    <w:rsid w:val="5ADBBBAE"/>
    <w:rsid w:val="5AFA2765"/>
    <w:rsid w:val="5B04F9CB"/>
    <w:rsid w:val="5BCCD58A"/>
    <w:rsid w:val="5C958855"/>
    <w:rsid w:val="5CB88211"/>
    <w:rsid w:val="5CC3C85E"/>
    <w:rsid w:val="5D1BDF60"/>
    <w:rsid w:val="5D4C9BE2"/>
    <w:rsid w:val="5D887538"/>
    <w:rsid w:val="5DD37378"/>
    <w:rsid w:val="5DE4BE21"/>
    <w:rsid w:val="5EA9AD24"/>
    <w:rsid w:val="5F10C7AD"/>
    <w:rsid w:val="5F7D73C9"/>
    <w:rsid w:val="60BC9CF4"/>
    <w:rsid w:val="61B56957"/>
    <w:rsid w:val="61BB1DD7"/>
    <w:rsid w:val="61E585E5"/>
    <w:rsid w:val="62202B65"/>
    <w:rsid w:val="632961D7"/>
    <w:rsid w:val="6334856B"/>
    <w:rsid w:val="636EA1AF"/>
    <w:rsid w:val="637FD41A"/>
    <w:rsid w:val="63EC70B8"/>
    <w:rsid w:val="64471024"/>
    <w:rsid w:val="64EB43F7"/>
    <w:rsid w:val="64F53453"/>
    <w:rsid w:val="6500FA64"/>
    <w:rsid w:val="655515A5"/>
    <w:rsid w:val="657148C4"/>
    <w:rsid w:val="66241268"/>
    <w:rsid w:val="6648A309"/>
    <w:rsid w:val="66839289"/>
    <w:rsid w:val="66E2B310"/>
    <w:rsid w:val="675FC6E5"/>
    <w:rsid w:val="67F58FD4"/>
    <w:rsid w:val="6827E094"/>
    <w:rsid w:val="6870F2C5"/>
    <w:rsid w:val="69203FF0"/>
    <w:rsid w:val="692A33C4"/>
    <w:rsid w:val="69B5A13F"/>
    <w:rsid w:val="6A264A5D"/>
    <w:rsid w:val="6A32E8ED"/>
    <w:rsid w:val="6A48D4FB"/>
    <w:rsid w:val="6A6FA9B9"/>
    <w:rsid w:val="6BA6FC0B"/>
    <w:rsid w:val="6BC7EB40"/>
    <w:rsid w:val="6BDF21B1"/>
    <w:rsid w:val="6BFB6061"/>
    <w:rsid w:val="6C93E438"/>
    <w:rsid w:val="6C9B567D"/>
    <w:rsid w:val="6D9E251A"/>
    <w:rsid w:val="6DA84B53"/>
    <w:rsid w:val="6DDC62AC"/>
    <w:rsid w:val="6EC4B9E4"/>
    <w:rsid w:val="6EE5AAA1"/>
    <w:rsid w:val="6F78BEE5"/>
    <w:rsid w:val="6F900389"/>
    <w:rsid w:val="702AFBF3"/>
    <w:rsid w:val="703C3118"/>
    <w:rsid w:val="70782BC2"/>
    <w:rsid w:val="70E7D8B9"/>
    <w:rsid w:val="70E9411F"/>
    <w:rsid w:val="70FC2ED4"/>
    <w:rsid w:val="713164EE"/>
    <w:rsid w:val="71841DE3"/>
    <w:rsid w:val="7194C4DC"/>
    <w:rsid w:val="71C72AEF"/>
    <w:rsid w:val="71C9CE00"/>
    <w:rsid w:val="71D6C96A"/>
    <w:rsid w:val="71DA8F9A"/>
    <w:rsid w:val="71E1343C"/>
    <w:rsid w:val="72847156"/>
    <w:rsid w:val="72F70392"/>
    <w:rsid w:val="7393D085"/>
    <w:rsid w:val="74936DCA"/>
    <w:rsid w:val="7498098B"/>
    <w:rsid w:val="751A3AB2"/>
    <w:rsid w:val="757170EA"/>
    <w:rsid w:val="7572CA6A"/>
    <w:rsid w:val="7580DBB1"/>
    <w:rsid w:val="75BF250F"/>
    <w:rsid w:val="762176AB"/>
    <w:rsid w:val="770BABB2"/>
    <w:rsid w:val="7735BB4B"/>
    <w:rsid w:val="78089E7A"/>
    <w:rsid w:val="78763E0C"/>
    <w:rsid w:val="789227A1"/>
    <w:rsid w:val="78A1C50F"/>
    <w:rsid w:val="78A4C28F"/>
    <w:rsid w:val="792967A1"/>
    <w:rsid w:val="79746CD7"/>
    <w:rsid w:val="79F2E5CC"/>
    <w:rsid w:val="79FD304E"/>
    <w:rsid w:val="7A030139"/>
    <w:rsid w:val="7A118CF5"/>
    <w:rsid w:val="7B2BC540"/>
    <w:rsid w:val="7B645C55"/>
    <w:rsid w:val="7B75A459"/>
    <w:rsid w:val="7BFB32CC"/>
    <w:rsid w:val="7C44638C"/>
    <w:rsid w:val="7C76108E"/>
    <w:rsid w:val="7CB4AFA8"/>
    <w:rsid w:val="7CD6E01E"/>
    <w:rsid w:val="7CEADFC4"/>
    <w:rsid w:val="7D4E7D6A"/>
    <w:rsid w:val="7D529484"/>
    <w:rsid w:val="7DD3718C"/>
    <w:rsid w:val="7E309CD9"/>
    <w:rsid w:val="7E55FFD3"/>
    <w:rsid w:val="7E93058C"/>
    <w:rsid w:val="7EEED9B0"/>
    <w:rsid w:val="7F444BEC"/>
    <w:rsid w:val="7F5478C0"/>
    <w:rsid w:val="7F6A81B9"/>
    <w:rsid w:val="7F821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5253A9"/>
  <w15:chartTrackingRefBased/>
  <w15:docId w15:val="{D39B3C77-AF6D-45F8-936E-D87F201B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ja-JP"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E6F4E"/>
    <w:pPr>
      <w:spacing w:after="120"/>
    </w:pPr>
    <w:rPr>
      <w:sz w:val="18"/>
    </w:rPr>
  </w:style>
  <w:style w:type="paragraph" w:styleId="Kop1">
    <w:name w:val="heading 1"/>
    <w:basedOn w:val="Standaard"/>
    <w:next w:val="Standaard"/>
    <w:link w:val="Kop1Char"/>
    <w:uiPriority w:val="9"/>
    <w:qFormat/>
    <w:rsid w:val="000263B0"/>
    <w:pPr>
      <w:keepNext/>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40"/>
      <w:outlineLvl w:val="0"/>
    </w:pPr>
    <w:rPr>
      <w:caps/>
      <w:color w:val="FFFFFF" w:themeColor="background1"/>
      <w:spacing w:val="15"/>
      <w:szCs w:val="22"/>
    </w:rPr>
  </w:style>
  <w:style w:type="paragraph" w:styleId="Kop2">
    <w:name w:val="heading 2"/>
    <w:basedOn w:val="Standaard"/>
    <w:next w:val="Standaard"/>
    <w:link w:val="Kop2Char"/>
    <w:uiPriority w:val="9"/>
    <w:unhideWhenUsed/>
    <w:qFormat/>
    <w:rsid w:val="00CC09AC"/>
    <w:pPr>
      <w:keepNext/>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rPr>
  </w:style>
  <w:style w:type="paragraph" w:styleId="Kop3">
    <w:name w:val="heading 3"/>
    <w:basedOn w:val="Standaard"/>
    <w:next w:val="Standaard"/>
    <w:link w:val="Kop3Char"/>
    <w:uiPriority w:val="9"/>
    <w:unhideWhenUsed/>
    <w:qFormat/>
    <w:rsid w:val="000E67A6"/>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unhideWhenUsed/>
    <w:qFormat/>
    <w:rsid w:val="000E67A6"/>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0E67A6"/>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0E67A6"/>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0E67A6"/>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0E67A6"/>
    <w:pPr>
      <w:spacing w:before="200" w:after="0"/>
      <w:outlineLvl w:val="7"/>
    </w:pPr>
    <w:rPr>
      <w:caps/>
      <w:spacing w:val="10"/>
      <w:szCs w:val="18"/>
    </w:rPr>
  </w:style>
  <w:style w:type="paragraph" w:styleId="Kop9">
    <w:name w:val="heading 9"/>
    <w:basedOn w:val="Standaard"/>
    <w:next w:val="Standaard"/>
    <w:link w:val="Kop9Char"/>
    <w:uiPriority w:val="9"/>
    <w:semiHidden/>
    <w:unhideWhenUsed/>
    <w:qFormat/>
    <w:rsid w:val="000E67A6"/>
    <w:pPr>
      <w:spacing w:before="200" w:after="0"/>
      <w:outlineLvl w:val="8"/>
    </w:pPr>
    <w:rPr>
      <w:i/>
      <w:iCs/>
      <w:caps/>
      <w:spacing w:val="10"/>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263B0"/>
    <w:rPr>
      <w:caps/>
      <w:color w:val="FFFFFF" w:themeColor="background1"/>
      <w:spacing w:val="15"/>
      <w:sz w:val="18"/>
      <w:szCs w:val="22"/>
      <w:shd w:val="clear" w:color="auto" w:fill="5B9BD5" w:themeFill="accent1"/>
    </w:rPr>
  </w:style>
  <w:style w:type="paragraph" w:styleId="Titel">
    <w:name w:val="Title"/>
    <w:basedOn w:val="Geenafstand"/>
    <w:next w:val="Standaard"/>
    <w:link w:val="TitelChar"/>
    <w:uiPriority w:val="10"/>
    <w:qFormat/>
    <w:rsid w:val="00197FBF"/>
    <w:pPr>
      <w:framePr w:hSpace="187" w:wrap="around" w:hAnchor="margin" w:xAlign="center" w:y="2881"/>
      <w:spacing w:before="0"/>
      <w:contextualSpacing/>
    </w:pPr>
    <w:rPr>
      <w:rFonts w:eastAsiaTheme="majorEastAsia" w:cstheme="minorHAnsi"/>
      <w:color w:val="5B9BD5" w:themeColor="accent1"/>
      <w:sz w:val="40"/>
      <w:szCs w:val="40"/>
    </w:rPr>
  </w:style>
  <w:style w:type="character" w:customStyle="1" w:styleId="TitelChar">
    <w:name w:val="Titel Char"/>
    <w:basedOn w:val="Standaardalinea-lettertype"/>
    <w:link w:val="Titel"/>
    <w:uiPriority w:val="10"/>
    <w:rsid w:val="00197FBF"/>
    <w:rPr>
      <w:rFonts w:eastAsiaTheme="majorEastAsia" w:cstheme="minorHAnsi"/>
      <w:color w:val="5B9BD5" w:themeColor="accent1"/>
      <w:sz w:val="40"/>
      <w:szCs w:val="40"/>
    </w:rPr>
  </w:style>
  <w:style w:type="character" w:customStyle="1" w:styleId="Kop4Char">
    <w:name w:val="Kop 4 Char"/>
    <w:basedOn w:val="Standaardalinea-lettertype"/>
    <w:link w:val="Kop4"/>
    <w:uiPriority w:val="9"/>
    <w:rsid w:val="000E67A6"/>
    <w:rPr>
      <w:caps/>
      <w:color w:val="2E74B5" w:themeColor="accent1" w:themeShade="BF"/>
      <w:spacing w:val="10"/>
    </w:rPr>
  </w:style>
  <w:style w:type="character" w:customStyle="1" w:styleId="Kop3Char">
    <w:name w:val="Kop 3 Char"/>
    <w:basedOn w:val="Standaardalinea-lettertype"/>
    <w:link w:val="Kop3"/>
    <w:uiPriority w:val="9"/>
    <w:rsid w:val="000E67A6"/>
    <w:rPr>
      <w:caps/>
      <w:color w:val="1F4D78" w:themeColor="accent1" w:themeShade="7F"/>
      <w:spacing w:val="15"/>
    </w:rPr>
  </w:style>
  <w:style w:type="character" w:styleId="Tekstvantijdelijkeaanduiding">
    <w:name w:val="Placeholder Text"/>
    <w:basedOn w:val="Standaardalinea-lettertype"/>
    <w:uiPriority w:val="99"/>
    <w:semiHidden/>
    <w:rsid w:val="008B4470"/>
    <w:rPr>
      <w:color w:val="595959" w:themeColor="text1" w:themeTint="A6"/>
    </w:rPr>
  </w:style>
  <w:style w:type="paragraph" w:styleId="Voettekst">
    <w:name w:val="footer"/>
    <w:basedOn w:val="Standaard"/>
    <w:link w:val="VoettekstChar"/>
    <w:uiPriority w:val="99"/>
    <w:rsid w:val="00163508"/>
    <w:pPr>
      <w:spacing w:after="0" w:line="240" w:lineRule="auto"/>
    </w:pPr>
  </w:style>
  <w:style w:type="character" w:customStyle="1" w:styleId="VoettekstChar">
    <w:name w:val="Voettekst Char"/>
    <w:basedOn w:val="Standaardalinea-lettertype"/>
    <w:link w:val="Voettekst"/>
    <w:uiPriority w:val="99"/>
    <w:rsid w:val="00163508"/>
    <w:rPr>
      <w:sz w:val="18"/>
    </w:rPr>
  </w:style>
  <w:style w:type="character" w:customStyle="1" w:styleId="Kop2Char">
    <w:name w:val="Kop 2 Char"/>
    <w:basedOn w:val="Standaardalinea-lettertype"/>
    <w:link w:val="Kop2"/>
    <w:uiPriority w:val="9"/>
    <w:rsid w:val="00CC09AC"/>
    <w:rPr>
      <w:caps/>
      <w:spacing w:val="15"/>
      <w:shd w:val="clear" w:color="auto" w:fill="DEEAF6" w:themeFill="accent1" w:themeFillTint="33"/>
    </w:rPr>
  </w:style>
  <w:style w:type="character" w:customStyle="1" w:styleId="Kop9Char">
    <w:name w:val="Kop 9 Char"/>
    <w:basedOn w:val="Standaardalinea-lettertype"/>
    <w:link w:val="Kop9"/>
    <w:uiPriority w:val="9"/>
    <w:semiHidden/>
    <w:rsid w:val="000E67A6"/>
    <w:rPr>
      <w:i/>
      <w:iCs/>
      <w:caps/>
      <w:spacing w:val="10"/>
      <w:sz w:val="18"/>
      <w:szCs w:val="18"/>
    </w:rPr>
  </w:style>
  <w:style w:type="character" w:customStyle="1" w:styleId="Kop8Char">
    <w:name w:val="Kop 8 Char"/>
    <w:basedOn w:val="Standaardalinea-lettertype"/>
    <w:link w:val="Kop8"/>
    <w:uiPriority w:val="9"/>
    <w:semiHidden/>
    <w:rsid w:val="000E67A6"/>
    <w:rPr>
      <w:caps/>
      <w:spacing w:val="10"/>
      <w:sz w:val="18"/>
      <w:szCs w:val="18"/>
    </w:rPr>
  </w:style>
  <w:style w:type="paragraph" w:styleId="Bijschrift">
    <w:name w:val="caption"/>
    <w:basedOn w:val="Standaard"/>
    <w:next w:val="Standaard"/>
    <w:uiPriority w:val="35"/>
    <w:semiHidden/>
    <w:unhideWhenUsed/>
    <w:qFormat/>
    <w:rsid w:val="000E67A6"/>
    <w:rPr>
      <w:b/>
      <w:bCs/>
      <w:color w:val="2E74B5" w:themeColor="accent1" w:themeShade="BF"/>
      <w:sz w:val="16"/>
      <w:szCs w:val="16"/>
    </w:rPr>
  </w:style>
  <w:style w:type="paragraph" w:styleId="Ballontekst">
    <w:name w:val="Balloon Text"/>
    <w:basedOn w:val="Standaard"/>
    <w:link w:val="BallontekstChar"/>
    <w:uiPriority w:val="99"/>
    <w:semiHidden/>
    <w:unhideWhenUsed/>
    <w:rsid w:val="008B4470"/>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8B4470"/>
    <w:rPr>
      <w:rFonts w:ascii="Segoe UI" w:hAnsi="Segoe UI" w:cs="Segoe UI"/>
      <w:szCs w:val="18"/>
    </w:rPr>
  </w:style>
  <w:style w:type="paragraph" w:styleId="Plattetekst3">
    <w:name w:val="Body Text 3"/>
    <w:basedOn w:val="Standaard"/>
    <w:link w:val="Plattetekst3Char"/>
    <w:uiPriority w:val="99"/>
    <w:semiHidden/>
    <w:unhideWhenUsed/>
    <w:rsid w:val="008B4470"/>
    <w:rPr>
      <w:szCs w:val="16"/>
    </w:rPr>
  </w:style>
  <w:style w:type="character" w:customStyle="1" w:styleId="Plattetekst3Char">
    <w:name w:val="Platte tekst 3 Char"/>
    <w:basedOn w:val="Standaardalinea-lettertype"/>
    <w:link w:val="Plattetekst3"/>
    <w:uiPriority w:val="99"/>
    <w:semiHidden/>
    <w:rsid w:val="008B4470"/>
    <w:rPr>
      <w:szCs w:val="16"/>
    </w:rPr>
  </w:style>
  <w:style w:type="paragraph" w:styleId="Plattetekstinspringen3">
    <w:name w:val="Body Text Indent 3"/>
    <w:basedOn w:val="Standaard"/>
    <w:link w:val="Plattetekstinspringen3Char"/>
    <w:uiPriority w:val="99"/>
    <w:semiHidden/>
    <w:unhideWhenUsed/>
    <w:rsid w:val="008B4470"/>
    <w:pPr>
      <w:ind w:left="360"/>
    </w:pPr>
    <w:rPr>
      <w:szCs w:val="16"/>
    </w:rPr>
  </w:style>
  <w:style w:type="character" w:customStyle="1" w:styleId="Plattetekstinspringen3Char">
    <w:name w:val="Platte tekst inspringen 3 Char"/>
    <w:basedOn w:val="Standaardalinea-lettertype"/>
    <w:link w:val="Plattetekstinspringen3"/>
    <w:uiPriority w:val="99"/>
    <w:semiHidden/>
    <w:rsid w:val="008B4470"/>
    <w:rPr>
      <w:szCs w:val="16"/>
    </w:rPr>
  </w:style>
  <w:style w:type="character" w:styleId="Verwijzingopmerking">
    <w:name w:val="annotation reference"/>
    <w:basedOn w:val="Standaardalinea-lettertype"/>
    <w:uiPriority w:val="99"/>
    <w:semiHidden/>
    <w:unhideWhenUsed/>
    <w:rsid w:val="008B4470"/>
    <w:rPr>
      <w:sz w:val="22"/>
      <w:szCs w:val="16"/>
    </w:rPr>
  </w:style>
  <w:style w:type="paragraph" w:styleId="Tekstopmerking">
    <w:name w:val="annotation text"/>
    <w:basedOn w:val="Standaard"/>
    <w:link w:val="TekstopmerkingChar"/>
    <w:uiPriority w:val="99"/>
    <w:semiHidden/>
    <w:unhideWhenUsed/>
    <w:rsid w:val="008B4470"/>
    <w:pPr>
      <w:spacing w:line="240" w:lineRule="auto"/>
    </w:pPr>
  </w:style>
  <w:style w:type="character" w:customStyle="1" w:styleId="TekstopmerkingChar">
    <w:name w:val="Tekst opmerking Char"/>
    <w:basedOn w:val="Standaardalinea-lettertype"/>
    <w:link w:val="Tekstopmerking"/>
    <w:uiPriority w:val="99"/>
    <w:semiHidden/>
    <w:rsid w:val="008B4470"/>
    <w:rPr>
      <w:szCs w:val="20"/>
    </w:rPr>
  </w:style>
  <w:style w:type="paragraph" w:styleId="Onderwerpvanopmerking">
    <w:name w:val="annotation subject"/>
    <w:basedOn w:val="Tekstopmerking"/>
    <w:next w:val="Tekstopmerking"/>
    <w:link w:val="OnderwerpvanopmerkingChar"/>
    <w:uiPriority w:val="99"/>
    <w:semiHidden/>
    <w:unhideWhenUsed/>
    <w:rsid w:val="008B4470"/>
    <w:rPr>
      <w:b/>
      <w:bCs/>
    </w:rPr>
  </w:style>
  <w:style w:type="character" w:customStyle="1" w:styleId="OnderwerpvanopmerkingChar">
    <w:name w:val="Onderwerp van opmerking Char"/>
    <w:basedOn w:val="TekstopmerkingChar"/>
    <w:link w:val="Onderwerpvanopmerking"/>
    <w:uiPriority w:val="99"/>
    <w:semiHidden/>
    <w:rsid w:val="008B4470"/>
    <w:rPr>
      <w:b/>
      <w:bCs/>
      <w:szCs w:val="20"/>
    </w:rPr>
  </w:style>
  <w:style w:type="paragraph" w:styleId="Documentstructuur">
    <w:name w:val="Document Map"/>
    <w:basedOn w:val="Standaard"/>
    <w:link w:val="DocumentstructuurChar"/>
    <w:uiPriority w:val="99"/>
    <w:semiHidden/>
    <w:unhideWhenUsed/>
    <w:rsid w:val="008B4470"/>
    <w:pPr>
      <w:spacing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8B4470"/>
    <w:rPr>
      <w:rFonts w:ascii="Segoe UI" w:hAnsi="Segoe UI" w:cs="Segoe UI"/>
      <w:szCs w:val="16"/>
    </w:rPr>
  </w:style>
  <w:style w:type="paragraph" w:styleId="Eindnoottekst">
    <w:name w:val="endnote text"/>
    <w:basedOn w:val="Standaard"/>
    <w:link w:val="EindnoottekstChar"/>
    <w:uiPriority w:val="99"/>
    <w:semiHidden/>
    <w:unhideWhenUsed/>
    <w:rsid w:val="008B4470"/>
    <w:pPr>
      <w:spacing w:after="0" w:line="240" w:lineRule="auto"/>
    </w:pPr>
  </w:style>
  <w:style w:type="character" w:customStyle="1" w:styleId="EindnoottekstChar">
    <w:name w:val="Eindnoottekst Char"/>
    <w:basedOn w:val="Standaardalinea-lettertype"/>
    <w:link w:val="Eindnoottekst"/>
    <w:uiPriority w:val="99"/>
    <w:semiHidden/>
    <w:rsid w:val="008B4470"/>
    <w:rPr>
      <w:szCs w:val="20"/>
    </w:rPr>
  </w:style>
  <w:style w:type="paragraph" w:styleId="Afzender">
    <w:name w:val="envelope return"/>
    <w:basedOn w:val="Standaard"/>
    <w:uiPriority w:val="99"/>
    <w:semiHidden/>
    <w:unhideWhenUsed/>
    <w:rsid w:val="008B4470"/>
    <w:pPr>
      <w:spacing w:after="0" w:line="240" w:lineRule="auto"/>
    </w:pPr>
    <w:rPr>
      <w:rFonts w:asciiTheme="majorHAnsi" w:eastAsiaTheme="majorEastAsia" w:hAnsiTheme="majorHAnsi" w:cstheme="majorBidi"/>
    </w:rPr>
  </w:style>
  <w:style w:type="paragraph" w:styleId="Voetnoottekst">
    <w:name w:val="footnote text"/>
    <w:basedOn w:val="Standaard"/>
    <w:link w:val="VoetnoottekstChar"/>
    <w:uiPriority w:val="99"/>
    <w:unhideWhenUsed/>
    <w:rsid w:val="008B4470"/>
    <w:pPr>
      <w:spacing w:after="0" w:line="240" w:lineRule="auto"/>
    </w:pPr>
  </w:style>
  <w:style w:type="character" w:customStyle="1" w:styleId="VoetnoottekstChar">
    <w:name w:val="Voetnoottekst Char"/>
    <w:basedOn w:val="Standaardalinea-lettertype"/>
    <w:link w:val="Voetnoottekst"/>
    <w:uiPriority w:val="99"/>
    <w:rsid w:val="008B4470"/>
    <w:rPr>
      <w:szCs w:val="20"/>
    </w:rPr>
  </w:style>
  <w:style w:type="character" w:styleId="HTMLCode">
    <w:name w:val="HTML Code"/>
    <w:basedOn w:val="Standaardalinea-lettertype"/>
    <w:uiPriority w:val="99"/>
    <w:semiHidden/>
    <w:unhideWhenUsed/>
    <w:rsid w:val="008B4470"/>
    <w:rPr>
      <w:rFonts w:ascii="Consolas" w:hAnsi="Consolas"/>
      <w:sz w:val="22"/>
      <w:szCs w:val="20"/>
    </w:rPr>
  </w:style>
  <w:style w:type="paragraph" w:styleId="HTML-voorafopgemaakt">
    <w:name w:val="HTML Preformatted"/>
    <w:basedOn w:val="Standaard"/>
    <w:link w:val="HTML-voorafopgemaaktChar"/>
    <w:uiPriority w:val="99"/>
    <w:semiHidden/>
    <w:unhideWhenUsed/>
    <w:rsid w:val="008B4470"/>
    <w:pPr>
      <w:spacing w:after="0" w:line="240" w:lineRule="auto"/>
    </w:pPr>
    <w:rPr>
      <w:rFonts w:ascii="Consolas" w:hAnsi="Consolas"/>
    </w:rPr>
  </w:style>
  <w:style w:type="character" w:customStyle="1" w:styleId="HTML-voorafopgemaaktChar">
    <w:name w:val="HTML - vooraf opgemaakt Char"/>
    <w:basedOn w:val="Standaardalinea-lettertype"/>
    <w:link w:val="HTML-voorafopgemaakt"/>
    <w:uiPriority w:val="99"/>
    <w:semiHidden/>
    <w:rsid w:val="008B4470"/>
    <w:rPr>
      <w:rFonts w:ascii="Consolas" w:hAnsi="Consolas"/>
      <w:szCs w:val="20"/>
    </w:rPr>
  </w:style>
  <w:style w:type="character" w:styleId="HTML-toetsenbord">
    <w:name w:val="HTML Keyboard"/>
    <w:basedOn w:val="Standaardalinea-lettertype"/>
    <w:uiPriority w:val="99"/>
    <w:semiHidden/>
    <w:unhideWhenUsed/>
    <w:rsid w:val="008B4470"/>
    <w:rPr>
      <w:rFonts w:ascii="Consolas" w:hAnsi="Consolas"/>
      <w:sz w:val="22"/>
      <w:szCs w:val="20"/>
    </w:rPr>
  </w:style>
  <w:style w:type="character" w:styleId="HTML-schrijfmachine">
    <w:name w:val="HTML Typewriter"/>
    <w:basedOn w:val="Standaardalinea-lettertype"/>
    <w:uiPriority w:val="99"/>
    <w:semiHidden/>
    <w:unhideWhenUsed/>
    <w:rsid w:val="008B4470"/>
    <w:rPr>
      <w:rFonts w:ascii="Consolas" w:hAnsi="Consolas"/>
      <w:sz w:val="22"/>
      <w:szCs w:val="20"/>
    </w:rPr>
  </w:style>
  <w:style w:type="paragraph" w:styleId="Macrotekst">
    <w:name w:val="macro"/>
    <w:link w:val="MacrotekstChar"/>
    <w:uiPriority w:val="99"/>
    <w:semiHidden/>
    <w:unhideWhenUsed/>
    <w:rsid w:val="008B447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kstChar">
    <w:name w:val="Macrotekst Char"/>
    <w:basedOn w:val="Standaardalinea-lettertype"/>
    <w:link w:val="Macrotekst"/>
    <w:uiPriority w:val="99"/>
    <w:semiHidden/>
    <w:rsid w:val="008B4470"/>
    <w:rPr>
      <w:rFonts w:ascii="Consolas" w:hAnsi="Consolas"/>
      <w:szCs w:val="20"/>
    </w:rPr>
  </w:style>
  <w:style w:type="paragraph" w:styleId="Tekstzonderopmaak">
    <w:name w:val="Plain Text"/>
    <w:basedOn w:val="Standaard"/>
    <w:link w:val="TekstzonderopmaakChar"/>
    <w:uiPriority w:val="99"/>
    <w:semiHidden/>
    <w:unhideWhenUsed/>
    <w:rsid w:val="008B4470"/>
    <w:pPr>
      <w:spacing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8B4470"/>
    <w:rPr>
      <w:rFonts w:ascii="Consolas" w:hAnsi="Consolas"/>
      <w:szCs w:val="21"/>
    </w:rPr>
  </w:style>
  <w:style w:type="paragraph" w:styleId="Koptekst">
    <w:name w:val="header"/>
    <w:basedOn w:val="Standaard"/>
    <w:link w:val="KoptekstChar"/>
    <w:rsid w:val="00C55AE2"/>
    <w:pPr>
      <w:spacing w:after="0" w:line="240" w:lineRule="auto"/>
    </w:pPr>
  </w:style>
  <w:style w:type="character" w:customStyle="1" w:styleId="KoptekstChar">
    <w:name w:val="Koptekst Char"/>
    <w:basedOn w:val="Standaardalinea-lettertype"/>
    <w:link w:val="Koptekst"/>
    <w:uiPriority w:val="99"/>
    <w:rsid w:val="00C55AE2"/>
  </w:style>
  <w:style w:type="paragraph" w:styleId="Ondertitel">
    <w:name w:val="Subtitle"/>
    <w:basedOn w:val="Geenafstand"/>
    <w:next w:val="Standaard"/>
    <w:link w:val="OndertitelChar"/>
    <w:uiPriority w:val="11"/>
    <w:qFormat/>
    <w:rsid w:val="003731AC"/>
    <w:pPr>
      <w:framePr w:hSpace="187" w:wrap="around" w:hAnchor="margin" w:xAlign="center" w:y="2881"/>
      <w:spacing w:before="0"/>
      <w:contextualSpacing/>
    </w:pPr>
    <w:rPr>
      <w:rFonts w:cstheme="minorHAnsi"/>
      <w:color w:val="2E74B5" w:themeColor="accent1" w:themeShade="BF"/>
    </w:rPr>
  </w:style>
  <w:style w:type="character" w:customStyle="1" w:styleId="OndertitelChar">
    <w:name w:val="Ondertitel Char"/>
    <w:basedOn w:val="Standaardalinea-lettertype"/>
    <w:link w:val="Ondertitel"/>
    <w:uiPriority w:val="11"/>
    <w:rsid w:val="003731AC"/>
    <w:rPr>
      <w:rFonts w:cstheme="minorHAnsi"/>
      <w:color w:val="2E74B5" w:themeColor="accent1" w:themeShade="BF"/>
    </w:rPr>
  </w:style>
  <w:style w:type="character" w:styleId="Intensievebenadrukking">
    <w:name w:val="Intense Emphasis"/>
    <w:uiPriority w:val="21"/>
    <w:qFormat/>
    <w:rsid w:val="000E67A6"/>
    <w:rPr>
      <w:b/>
      <w:bCs/>
      <w:caps/>
      <w:color w:val="1F4D78" w:themeColor="accent1" w:themeShade="7F"/>
      <w:spacing w:val="10"/>
    </w:rPr>
  </w:style>
  <w:style w:type="paragraph" w:styleId="Duidelijkcitaat">
    <w:name w:val="Intense Quote"/>
    <w:basedOn w:val="Standaard"/>
    <w:next w:val="Standaard"/>
    <w:link w:val="DuidelijkcitaatChar"/>
    <w:uiPriority w:val="30"/>
    <w:qFormat/>
    <w:rsid w:val="000E67A6"/>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0E67A6"/>
    <w:rPr>
      <w:color w:val="5B9BD5" w:themeColor="accent1"/>
      <w:sz w:val="24"/>
      <w:szCs w:val="24"/>
    </w:rPr>
  </w:style>
  <w:style w:type="character" w:styleId="Intensieveverwijzing">
    <w:name w:val="Intense Reference"/>
    <w:uiPriority w:val="32"/>
    <w:qFormat/>
    <w:rsid w:val="000E67A6"/>
    <w:rPr>
      <w:b/>
      <w:bCs/>
      <w:i/>
      <w:iCs/>
      <w:caps/>
      <w:color w:val="5B9BD5" w:themeColor="accent1"/>
    </w:rPr>
  </w:style>
  <w:style w:type="paragraph" w:styleId="Bloktekst">
    <w:name w:val="Block Text"/>
    <w:basedOn w:val="Standaard"/>
    <w:uiPriority w:val="99"/>
    <w:semiHidden/>
    <w:unhideWhenUsed/>
    <w:rsid w:val="00C55AE2"/>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character" w:customStyle="1" w:styleId="Kop5Char">
    <w:name w:val="Kop 5 Char"/>
    <w:basedOn w:val="Standaardalinea-lettertype"/>
    <w:link w:val="Kop5"/>
    <w:uiPriority w:val="9"/>
    <w:semiHidden/>
    <w:rsid w:val="000E67A6"/>
    <w:rPr>
      <w:caps/>
      <w:color w:val="2E74B5" w:themeColor="accent1" w:themeShade="BF"/>
      <w:spacing w:val="10"/>
    </w:rPr>
  </w:style>
  <w:style w:type="character" w:customStyle="1" w:styleId="Kop6Char">
    <w:name w:val="Kop 6 Char"/>
    <w:basedOn w:val="Standaardalinea-lettertype"/>
    <w:link w:val="Kop6"/>
    <w:uiPriority w:val="9"/>
    <w:semiHidden/>
    <w:rsid w:val="000E67A6"/>
    <w:rPr>
      <w:caps/>
      <w:color w:val="2E74B5" w:themeColor="accent1" w:themeShade="BF"/>
      <w:spacing w:val="10"/>
    </w:rPr>
  </w:style>
  <w:style w:type="character" w:customStyle="1" w:styleId="Kop7Char">
    <w:name w:val="Kop 7 Char"/>
    <w:basedOn w:val="Standaardalinea-lettertype"/>
    <w:link w:val="Kop7"/>
    <w:uiPriority w:val="9"/>
    <w:semiHidden/>
    <w:rsid w:val="000E67A6"/>
    <w:rPr>
      <w:caps/>
      <w:color w:val="2E74B5" w:themeColor="accent1" w:themeShade="BF"/>
      <w:spacing w:val="10"/>
    </w:rPr>
  </w:style>
  <w:style w:type="character" w:styleId="Zwaar">
    <w:name w:val="Strong"/>
    <w:uiPriority w:val="22"/>
    <w:qFormat/>
    <w:rsid w:val="000E67A6"/>
    <w:rPr>
      <w:b/>
      <w:bCs/>
    </w:rPr>
  </w:style>
  <w:style w:type="character" w:styleId="Nadruk">
    <w:name w:val="Emphasis"/>
    <w:uiPriority w:val="20"/>
    <w:qFormat/>
    <w:rsid w:val="000E67A6"/>
    <w:rPr>
      <w:caps/>
      <w:color w:val="1F4D78" w:themeColor="accent1" w:themeShade="7F"/>
      <w:spacing w:val="5"/>
    </w:rPr>
  </w:style>
  <w:style w:type="paragraph" w:styleId="Geenafstand">
    <w:name w:val="No Spacing"/>
    <w:link w:val="GeenafstandChar"/>
    <w:uiPriority w:val="1"/>
    <w:qFormat/>
    <w:rsid w:val="000E67A6"/>
    <w:pPr>
      <w:spacing w:after="0" w:line="240" w:lineRule="auto"/>
    </w:pPr>
  </w:style>
  <w:style w:type="paragraph" w:styleId="Citaat">
    <w:name w:val="Quote"/>
    <w:basedOn w:val="Standaard"/>
    <w:next w:val="Standaard"/>
    <w:link w:val="CitaatChar"/>
    <w:uiPriority w:val="29"/>
    <w:qFormat/>
    <w:rsid w:val="000E67A6"/>
    <w:rPr>
      <w:i/>
      <w:iCs/>
      <w:sz w:val="24"/>
      <w:szCs w:val="24"/>
    </w:rPr>
  </w:style>
  <w:style w:type="character" w:customStyle="1" w:styleId="CitaatChar">
    <w:name w:val="Citaat Char"/>
    <w:basedOn w:val="Standaardalinea-lettertype"/>
    <w:link w:val="Citaat"/>
    <w:uiPriority w:val="29"/>
    <w:rsid w:val="000E67A6"/>
    <w:rPr>
      <w:i/>
      <w:iCs/>
      <w:sz w:val="24"/>
      <w:szCs w:val="24"/>
    </w:rPr>
  </w:style>
  <w:style w:type="character" w:styleId="Subtielebenadrukking">
    <w:name w:val="Subtle Emphasis"/>
    <w:uiPriority w:val="19"/>
    <w:qFormat/>
    <w:rsid w:val="000E67A6"/>
    <w:rPr>
      <w:i/>
      <w:iCs/>
      <w:color w:val="1F4D78" w:themeColor="accent1" w:themeShade="7F"/>
    </w:rPr>
  </w:style>
  <w:style w:type="character" w:styleId="Subtieleverwijzing">
    <w:name w:val="Subtle Reference"/>
    <w:uiPriority w:val="31"/>
    <w:qFormat/>
    <w:rsid w:val="000E67A6"/>
    <w:rPr>
      <w:b/>
      <w:bCs/>
      <w:color w:val="5B9BD5" w:themeColor="accent1"/>
    </w:rPr>
  </w:style>
  <w:style w:type="character" w:styleId="Titelvanboek">
    <w:name w:val="Book Title"/>
    <w:uiPriority w:val="33"/>
    <w:qFormat/>
    <w:rsid w:val="000E67A6"/>
    <w:rPr>
      <w:b/>
      <w:bCs/>
      <w:i/>
      <w:iCs/>
      <w:spacing w:val="0"/>
    </w:rPr>
  </w:style>
  <w:style w:type="paragraph" w:styleId="Kopvaninhoudsopgave">
    <w:name w:val="TOC Heading"/>
    <w:basedOn w:val="Kop1"/>
    <w:next w:val="Standaard"/>
    <w:uiPriority w:val="39"/>
    <w:unhideWhenUsed/>
    <w:qFormat/>
    <w:rsid w:val="00D51760"/>
    <w:pPr>
      <w:outlineLvl w:val="9"/>
    </w:pPr>
  </w:style>
  <w:style w:type="character" w:customStyle="1" w:styleId="GeenafstandChar">
    <w:name w:val="Geen afstand Char"/>
    <w:basedOn w:val="Standaardalinea-lettertype"/>
    <w:link w:val="Geenafstand"/>
    <w:uiPriority w:val="1"/>
    <w:rsid w:val="000E67A6"/>
  </w:style>
  <w:style w:type="paragraph" w:styleId="Plattetekst">
    <w:name w:val="Body Text"/>
    <w:basedOn w:val="Standaard"/>
    <w:link w:val="PlattetekstChar"/>
    <w:uiPriority w:val="99"/>
    <w:semiHidden/>
    <w:unhideWhenUsed/>
    <w:rsid w:val="00677DE9"/>
  </w:style>
  <w:style w:type="character" w:customStyle="1" w:styleId="PlattetekstChar">
    <w:name w:val="Platte tekst Char"/>
    <w:basedOn w:val="Standaardalinea-lettertype"/>
    <w:link w:val="Plattetekst"/>
    <w:uiPriority w:val="99"/>
    <w:semiHidden/>
    <w:rsid w:val="00677DE9"/>
  </w:style>
  <w:style w:type="table" w:styleId="Rastertabel2-Accent1">
    <w:name w:val="Grid Table 2 Accent 1"/>
    <w:basedOn w:val="Standaardtabel"/>
    <w:uiPriority w:val="47"/>
    <w:rsid w:val="00014AD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Inhopg2">
    <w:name w:val="toc 2"/>
    <w:basedOn w:val="Standaard"/>
    <w:next w:val="Standaard"/>
    <w:autoRedefine/>
    <w:uiPriority w:val="39"/>
    <w:unhideWhenUsed/>
    <w:rsid w:val="00AD4387"/>
    <w:pPr>
      <w:spacing w:after="100"/>
      <w:ind w:left="200"/>
    </w:pPr>
  </w:style>
  <w:style w:type="paragraph" w:styleId="Plattetekstinspringen">
    <w:name w:val="Body Text Indent"/>
    <w:basedOn w:val="Standaard"/>
    <w:link w:val="PlattetekstinspringenChar"/>
    <w:uiPriority w:val="99"/>
    <w:semiHidden/>
    <w:unhideWhenUsed/>
    <w:rsid w:val="00AD4387"/>
    <w:pPr>
      <w:ind w:left="283"/>
    </w:pPr>
  </w:style>
  <w:style w:type="character" w:customStyle="1" w:styleId="PlattetekstinspringenChar">
    <w:name w:val="Platte tekst inspringen Char"/>
    <w:basedOn w:val="Standaardalinea-lettertype"/>
    <w:link w:val="Plattetekstinspringen"/>
    <w:uiPriority w:val="99"/>
    <w:semiHidden/>
    <w:rsid w:val="00AD4387"/>
  </w:style>
  <w:style w:type="paragraph" w:styleId="Plattetekst2">
    <w:name w:val="Body Text 2"/>
    <w:basedOn w:val="Standaard"/>
    <w:link w:val="Plattetekst2Char"/>
    <w:uiPriority w:val="99"/>
    <w:semiHidden/>
    <w:unhideWhenUsed/>
    <w:rsid w:val="00AD4387"/>
    <w:pPr>
      <w:spacing w:line="480" w:lineRule="auto"/>
    </w:pPr>
  </w:style>
  <w:style w:type="character" w:customStyle="1" w:styleId="Plattetekst2Char">
    <w:name w:val="Platte tekst 2 Char"/>
    <w:basedOn w:val="Standaardalinea-lettertype"/>
    <w:link w:val="Plattetekst2"/>
    <w:uiPriority w:val="99"/>
    <w:semiHidden/>
    <w:rsid w:val="00AD4387"/>
  </w:style>
  <w:style w:type="table" w:styleId="Tabelraster">
    <w:name w:val="Table Grid"/>
    <w:basedOn w:val="Standaardtabel"/>
    <w:uiPriority w:val="39"/>
    <w:rsid w:val="00D42CD9"/>
    <w:pPr>
      <w:spacing w:before="0" w:after="0" w:line="240" w:lineRule="auto"/>
    </w:pPr>
    <w:rPr>
      <w:rFonts w:ascii="Times New Roman" w:eastAsia="Times New Roman" w:hAnsi="Times New Roman" w:cs="Times New Roman"/>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CC09AC"/>
    <w:pPr>
      <w:spacing w:before="0" w:after="0" w:line="240" w:lineRule="auto"/>
      <w:ind w:left="720"/>
      <w:contextualSpacing/>
    </w:pPr>
    <w:rPr>
      <w:rFonts w:eastAsia="Times New Roman" w:cs="Times New Roman"/>
      <w:szCs w:val="24"/>
      <w:lang w:eastAsia="en-US"/>
    </w:rPr>
  </w:style>
  <w:style w:type="character" w:styleId="Hyperlink">
    <w:name w:val="Hyperlink"/>
    <w:basedOn w:val="Standaardalinea-lettertype"/>
    <w:uiPriority w:val="99"/>
    <w:rsid w:val="00C377CC"/>
    <w:rPr>
      <w:color w:val="0563C1" w:themeColor="hyperlink"/>
      <w:u w:val="single"/>
    </w:rPr>
  </w:style>
  <w:style w:type="table" w:styleId="Lichtearcering-accent1">
    <w:name w:val="Light Shading Accent 1"/>
    <w:basedOn w:val="Standaardtabel"/>
    <w:uiPriority w:val="60"/>
    <w:rsid w:val="00AD5629"/>
    <w:pPr>
      <w:spacing w:before="0" w:after="0" w:line="240" w:lineRule="auto"/>
    </w:pPr>
    <w:rPr>
      <w:color w:val="2E74B5" w:themeColor="accent1" w:themeShade="BF"/>
      <w:sz w:val="22"/>
      <w:szCs w:val="22"/>
      <w:lang w:eastAsia="nl-NL"/>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emiddeldearcering2-accent5">
    <w:name w:val="Medium Shading 2 Accent 5"/>
    <w:basedOn w:val="Standaardtabel"/>
    <w:uiPriority w:val="64"/>
    <w:rsid w:val="002D79CA"/>
    <w:pPr>
      <w:spacing w:before="0" w:after="0" w:line="240" w:lineRule="auto"/>
    </w:pPr>
    <w:rPr>
      <w:sz w:val="22"/>
      <w:szCs w:val="22"/>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jsttabel4-Accent5">
    <w:name w:val="List Table 4 Accent 5"/>
    <w:basedOn w:val="Standaardtabel"/>
    <w:uiPriority w:val="49"/>
    <w:rsid w:val="002D79C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4-Accent1">
    <w:name w:val="List Table 4 Accent 1"/>
    <w:basedOn w:val="Standaardtabel"/>
    <w:uiPriority w:val="49"/>
    <w:rsid w:val="002D79C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Inhopg1">
    <w:name w:val="toc 1"/>
    <w:basedOn w:val="Standaard"/>
    <w:next w:val="Standaard"/>
    <w:autoRedefine/>
    <w:uiPriority w:val="39"/>
    <w:unhideWhenUsed/>
    <w:rsid w:val="00CD24C8"/>
    <w:pPr>
      <w:spacing w:after="100"/>
    </w:pPr>
  </w:style>
  <w:style w:type="table" w:styleId="Gemiddeldelijst2-accent1">
    <w:name w:val="Medium List 2 Accent 1"/>
    <w:basedOn w:val="Standaardtabel"/>
    <w:uiPriority w:val="66"/>
    <w:rsid w:val="0040640B"/>
    <w:pPr>
      <w:spacing w:before="0" w:after="0" w:line="240" w:lineRule="auto"/>
    </w:pPr>
    <w:rPr>
      <w:rFonts w:asciiTheme="majorHAnsi" w:eastAsiaTheme="majorEastAsia" w:hAnsiTheme="majorHAnsi" w:cstheme="majorBidi"/>
      <w:color w:val="000000" w:themeColor="text1"/>
      <w:sz w:val="22"/>
      <w:szCs w:val="22"/>
      <w:lang w:eastAsia="nl-NL"/>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hopg3">
    <w:name w:val="toc 3"/>
    <w:basedOn w:val="Standaard"/>
    <w:next w:val="Standaard"/>
    <w:autoRedefine/>
    <w:uiPriority w:val="39"/>
    <w:unhideWhenUsed/>
    <w:rsid w:val="00E342A3"/>
    <w:pPr>
      <w:spacing w:before="0" w:after="100" w:line="259" w:lineRule="auto"/>
      <w:ind w:left="440"/>
    </w:pPr>
    <w:rPr>
      <w:rFonts w:cs="Times New Roman"/>
      <w:sz w:val="22"/>
      <w:szCs w:val="22"/>
      <w:lang w:eastAsia="nl-NL"/>
    </w:rPr>
  </w:style>
  <w:style w:type="paragraph" w:customStyle="1" w:styleId="Lijstopsommingsteken">
    <w:name w:val="Lijstopsommingsteken"/>
    <w:basedOn w:val="Standaard"/>
    <w:uiPriority w:val="1"/>
    <w:unhideWhenUsed/>
    <w:qFormat/>
    <w:rsid w:val="00EF2A8C"/>
    <w:pPr>
      <w:numPr>
        <w:numId w:val="2"/>
      </w:numPr>
      <w:spacing w:before="0" w:after="60" w:line="288" w:lineRule="auto"/>
    </w:pPr>
    <w:rPr>
      <w:rFonts w:eastAsiaTheme="minorHAnsi"/>
      <w:color w:val="404040" w:themeColor="text1" w:themeTint="BF"/>
    </w:rPr>
  </w:style>
  <w:style w:type="character" w:customStyle="1" w:styleId="Onopgelostemelding1">
    <w:name w:val="Onopgeloste melding1"/>
    <w:basedOn w:val="Standaardalinea-lettertype"/>
    <w:uiPriority w:val="99"/>
    <w:semiHidden/>
    <w:unhideWhenUsed/>
    <w:rsid w:val="00443F77"/>
    <w:rPr>
      <w:color w:val="605E5C"/>
      <w:shd w:val="clear" w:color="auto" w:fill="E1DFDD"/>
    </w:rPr>
  </w:style>
  <w:style w:type="character" w:customStyle="1" w:styleId="Onopgelostemelding2">
    <w:name w:val="Onopgeloste melding2"/>
    <w:basedOn w:val="Standaardalinea-lettertype"/>
    <w:uiPriority w:val="99"/>
    <w:semiHidden/>
    <w:unhideWhenUsed/>
    <w:rsid w:val="008D7EF6"/>
    <w:rPr>
      <w:color w:val="605E5C"/>
      <w:shd w:val="clear" w:color="auto" w:fill="E1DFDD"/>
    </w:rPr>
  </w:style>
  <w:style w:type="table" w:styleId="Lijsttabel3-Accent1">
    <w:name w:val="List Table 3 Accent 1"/>
    <w:basedOn w:val="Standaardtabel"/>
    <w:uiPriority w:val="48"/>
    <w:rsid w:val="004D0A9B"/>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Rastertabel4-Accent1">
    <w:name w:val="Grid Table 4 Accent 1"/>
    <w:basedOn w:val="Standaardtabel"/>
    <w:uiPriority w:val="49"/>
    <w:rsid w:val="004D0A9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6kleurrijk-Accent1">
    <w:name w:val="Grid Table 6 Colorful Accent 1"/>
    <w:basedOn w:val="Standaardtabel"/>
    <w:uiPriority w:val="51"/>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fl-accordion-button-label3">
    <w:name w:val="fl-accordion-button-label3"/>
    <w:basedOn w:val="Standaardalinea-lettertype"/>
    <w:rsid w:val="00426294"/>
    <w:rPr>
      <w:b w:val="0"/>
      <w:bCs w:val="0"/>
    </w:rPr>
  </w:style>
  <w:style w:type="character" w:customStyle="1" w:styleId="Onopgelostemelding3">
    <w:name w:val="Onopgeloste melding3"/>
    <w:basedOn w:val="Standaardalinea-lettertype"/>
    <w:uiPriority w:val="99"/>
    <w:semiHidden/>
    <w:unhideWhenUsed/>
    <w:rsid w:val="00F5488E"/>
    <w:rPr>
      <w:color w:val="605E5C"/>
      <w:shd w:val="clear" w:color="auto" w:fill="E1DFDD"/>
    </w:rPr>
  </w:style>
  <w:style w:type="paragraph" w:styleId="Normaalweb">
    <w:name w:val="Normal (Web)"/>
    <w:basedOn w:val="Standaard"/>
    <w:uiPriority w:val="99"/>
    <w:semiHidden/>
    <w:unhideWhenUsed/>
    <w:rsid w:val="00C442D5"/>
    <w:pPr>
      <w:spacing w:beforeAutospacing="1" w:after="100" w:afterAutospacing="1" w:line="240" w:lineRule="auto"/>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F62F01"/>
    <w:rPr>
      <w:color w:val="605E5C"/>
      <w:shd w:val="clear" w:color="auto" w:fill="E1DFDD"/>
    </w:rPr>
  </w:style>
  <w:style w:type="paragraph" w:customStyle="1" w:styleId="q-text">
    <w:name w:val="q-text"/>
    <w:basedOn w:val="Standaard"/>
    <w:rsid w:val="004C54A7"/>
    <w:pPr>
      <w:spacing w:beforeAutospacing="1" w:after="100" w:afterAutospacing="1" w:line="240" w:lineRule="auto"/>
    </w:pPr>
    <w:rPr>
      <w:rFonts w:ascii="Times New Roman" w:eastAsia="Times New Roman" w:hAnsi="Times New Roman" w:cs="Times New Roman"/>
      <w:sz w:val="24"/>
      <w:szCs w:val="24"/>
      <w:lang w:eastAsia="nl-NL"/>
    </w:rPr>
  </w:style>
  <w:style w:type="character" w:styleId="GevolgdeHyperlink">
    <w:name w:val="FollowedHyperlink"/>
    <w:basedOn w:val="Standaardalinea-lettertype"/>
    <w:uiPriority w:val="99"/>
    <w:semiHidden/>
    <w:unhideWhenUsed/>
    <w:rsid w:val="008F2B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4860">
      <w:bodyDiv w:val="1"/>
      <w:marLeft w:val="0"/>
      <w:marRight w:val="0"/>
      <w:marTop w:val="0"/>
      <w:marBottom w:val="0"/>
      <w:divBdr>
        <w:top w:val="none" w:sz="0" w:space="0" w:color="auto"/>
        <w:left w:val="none" w:sz="0" w:space="0" w:color="auto"/>
        <w:bottom w:val="none" w:sz="0" w:space="0" w:color="auto"/>
        <w:right w:val="none" w:sz="0" w:space="0" w:color="auto"/>
      </w:divBdr>
    </w:div>
    <w:div w:id="34429898">
      <w:marLeft w:val="0"/>
      <w:marRight w:val="0"/>
      <w:marTop w:val="0"/>
      <w:marBottom w:val="0"/>
      <w:divBdr>
        <w:top w:val="none" w:sz="0" w:space="0" w:color="auto"/>
        <w:left w:val="none" w:sz="0" w:space="0" w:color="auto"/>
        <w:bottom w:val="none" w:sz="0" w:space="0" w:color="auto"/>
        <w:right w:val="none" w:sz="0" w:space="0" w:color="auto"/>
      </w:divBdr>
      <w:divsChild>
        <w:div w:id="1781755768">
          <w:marLeft w:val="0"/>
          <w:marRight w:val="0"/>
          <w:marTop w:val="0"/>
          <w:marBottom w:val="0"/>
          <w:divBdr>
            <w:top w:val="none" w:sz="0" w:space="0" w:color="auto"/>
            <w:left w:val="none" w:sz="0" w:space="0" w:color="auto"/>
            <w:bottom w:val="none" w:sz="0" w:space="0" w:color="auto"/>
            <w:right w:val="none" w:sz="0" w:space="0" w:color="auto"/>
          </w:divBdr>
        </w:div>
      </w:divsChild>
    </w:div>
    <w:div w:id="35471604">
      <w:bodyDiv w:val="1"/>
      <w:marLeft w:val="0"/>
      <w:marRight w:val="0"/>
      <w:marTop w:val="0"/>
      <w:marBottom w:val="0"/>
      <w:divBdr>
        <w:top w:val="none" w:sz="0" w:space="0" w:color="auto"/>
        <w:left w:val="none" w:sz="0" w:space="0" w:color="auto"/>
        <w:bottom w:val="none" w:sz="0" w:space="0" w:color="auto"/>
        <w:right w:val="none" w:sz="0" w:space="0" w:color="auto"/>
      </w:divBdr>
    </w:div>
    <w:div w:id="51733605">
      <w:bodyDiv w:val="1"/>
      <w:marLeft w:val="0"/>
      <w:marRight w:val="0"/>
      <w:marTop w:val="0"/>
      <w:marBottom w:val="0"/>
      <w:divBdr>
        <w:top w:val="none" w:sz="0" w:space="0" w:color="auto"/>
        <w:left w:val="none" w:sz="0" w:space="0" w:color="auto"/>
        <w:bottom w:val="none" w:sz="0" w:space="0" w:color="auto"/>
        <w:right w:val="none" w:sz="0" w:space="0" w:color="auto"/>
      </w:divBdr>
      <w:divsChild>
        <w:div w:id="1697734956">
          <w:marLeft w:val="0"/>
          <w:marRight w:val="0"/>
          <w:marTop w:val="0"/>
          <w:marBottom w:val="0"/>
          <w:divBdr>
            <w:top w:val="none" w:sz="0" w:space="0" w:color="auto"/>
            <w:left w:val="none" w:sz="0" w:space="0" w:color="auto"/>
            <w:bottom w:val="none" w:sz="0" w:space="0" w:color="auto"/>
            <w:right w:val="none" w:sz="0" w:space="0" w:color="auto"/>
          </w:divBdr>
          <w:divsChild>
            <w:div w:id="1733651319">
              <w:marLeft w:val="0"/>
              <w:marRight w:val="0"/>
              <w:marTop w:val="0"/>
              <w:marBottom w:val="0"/>
              <w:divBdr>
                <w:top w:val="none" w:sz="0" w:space="0" w:color="auto"/>
                <w:left w:val="none" w:sz="0" w:space="0" w:color="auto"/>
                <w:bottom w:val="none" w:sz="0" w:space="0" w:color="auto"/>
                <w:right w:val="none" w:sz="0" w:space="0" w:color="auto"/>
              </w:divBdr>
              <w:divsChild>
                <w:div w:id="1507016541">
                  <w:marLeft w:val="0"/>
                  <w:marRight w:val="0"/>
                  <w:marTop w:val="0"/>
                  <w:marBottom w:val="0"/>
                  <w:divBdr>
                    <w:top w:val="none" w:sz="0" w:space="0" w:color="auto"/>
                    <w:left w:val="none" w:sz="0" w:space="0" w:color="auto"/>
                    <w:bottom w:val="none" w:sz="0" w:space="0" w:color="auto"/>
                    <w:right w:val="none" w:sz="0" w:space="0" w:color="auto"/>
                  </w:divBdr>
                  <w:divsChild>
                    <w:div w:id="1188637808">
                      <w:marLeft w:val="0"/>
                      <w:marRight w:val="0"/>
                      <w:marTop w:val="0"/>
                      <w:marBottom w:val="0"/>
                      <w:divBdr>
                        <w:top w:val="none" w:sz="0" w:space="0" w:color="auto"/>
                        <w:left w:val="none" w:sz="0" w:space="0" w:color="auto"/>
                        <w:bottom w:val="none" w:sz="0" w:space="0" w:color="auto"/>
                        <w:right w:val="none" w:sz="0" w:space="0" w:color="auto"/>
                      </w:divBdr>
                      <w:divsChild>
                        <w:div w:id="2039814167">
                          <w:marLeft w:val="0"/>
                          <w:marRight w:val="0"/>
                          <w:marTop w:val="0"/>
                          <w:marBottom w:val="0"/>
                          <w:divBdr>
                            <w:top w:val="none" w:sz="0" w:space="0" w:color="auto"/>
                            <w:left w:val="none" w:sz="0" w:space="0" w:color="auto"/>
                            <w:bottom w:val="none" w:sz="0" w:space="0" w:color="auto"/>
                            <w:right w:val="none" w:sz="0" w:space="0" w:color="auto"/>
                          </w:divBdr>
                          <w:divsChild>
                            <w:div w:id="1056009760">
                              <w:marLeft w:val="0"/>
                              <w:marRight w:val="0"/>
                              <w:marTop w:val="0"/>
                              <w:marBottom w:val="0"/>
                              <w:divBdr>
                                <w:top w:val="none" w:sz="0" w:space="0" w:color="auto"/>
                                <w:left w:val="none" w:sz="0" w:space="0" w:color="auto"/>
                                <w:bottom w:val="none" w:sz="0" w:space="0" w:color="auto"/>
                                <w:right w:val="none" w:sz="0" w:space="0" w:color="auto"/>
                              </w:divBdr>
                              <w:divsChild>
                                <w:div w:id="1118914156">
                                  <w:marLeft w:val="0"/>
                                  <w:marRight w:val="0"/>
                                  <w:marTop w:val="0"/>
                                  <w:marBottom w:val="0"/>
                                  <w:divBdr>
                                    <w:top w:val="none" w:sz="0" w:space="0" w:color="auto"/>
                                    <w:left w:val="none" w:sz="0" w:space="0" w:color="auto"/>
                                    <w:bottom w:val="none" w:sz="0" w:space="0" w:color="auto"/>
                                    <w:right w:val="none" w:sz="0" w:space="0" w:color="auto"/>
                                  </w:divBdr>
                                  <w:divsChild>
                                    <w:div w:id="1708291008">
                                      <w:marLeft w:val="0"/>
                                      <w:marRight w:val="0"/>
                                      <w:marTop w:val="0"/>
                                      <w:marBottom w:val="0"/>
                                      <w:divBdr>
                                        <w:top w:val="none" w:sz="0" w:space="0" w:color="auto"/>
                                        <w:left w:val="none" w:sz="0" w:space="0" w:color="auto"/>
                                        <w:bottom w:val="none" w:sz="0" w:space="0" w:color="auto"/>
                                        <w:right w:val="none" w:sz="0" w:space="0" w:color="auto"/>
                                      </w:divBdr>
                                      <w:divsChild>
                                        <w:div w:id="1804032913">
                                          <w:marLeft w:val="-225"/>
                                          <w:marRight w:val="-225"/>
                                          <w:marTop w:val="0"/>
                                          <w:marBottom w:val="0"/>
                                          <w:divBdr>
                                            <w:top w:val="none" w:sz="0" w:space="0" w:color="auto"/>
                                            <w:left w:val="none" w:sz="0" w:space="0" w:color="auto"/>
                                            <w:bottom w:val="none" w:sz="0" w:space="0" w:color="auto"/>
                                            <w:right w:val="none" w:sz="0" w:space="0" w:color="auto"/>
                                          </w:divBdr>
                                          <w:divsChild>
                                            <w:div w:id="1131900975">
                                              <w:marLeft w:val="0"/>
                                              <w:marRight w:val="0"/>
                                              <w:marTop w:val="0"/>
                                              <w:marBottom w:val="0"/>
                                              <w:divBdr>
                                                <w:top w:val="none" w:sz="0" w:space="0" w:color="auto"/>
                                                <w:left w:val="none" w:sz="0" w:space="0" w:color="auto"/>
                                                <w:bottom w:val="none" w:sz="0" w:space="0" w:color="auto"/>
                                                <w:right w:val="none" w:sz="0" w:space="0" w:color="auto"/>
                                              </w:divBdr>
                                              <w:divsChild>
                                                <w:div w:id="272250882">
                                                  <w:marLeft w:val="0"/>
                                                  <w:marRight w:val="0"/>
                                                  <w:marTop w:val="0"/>
                                                  <w:marBottom w:val="0"/>
                                                  <w:divBdr>
                                                    <w:top w:val="none" w:sz="0" w:space="0" w:color="auto"/>
                                                    <w:left w:val="none" w:sz="0" w:space="0" w:color="auto"/>
                                                    <w:bottom w:val="none" w:sz="0" w:space="0" w:color="auto"/>
                                                    <w:right w:val="none" w:sz="0" w:space="0" w:color="auto"/>
                                                  </w:divBdr>
                                                  <w:divsChild>
                                                    <w:div w:id="123891216">
                                                      <w:marLeft w:val="0"/>
                                                      <w:marRight w:val="0"/>
                                                      <w:marTop w:val="0"/>
                                                      <w:marBottom w:val="0"/>
                                                      <w:divBdr>
                                                        <w:top w:val="none" w:sz="0" w:space="0" w:color="auto"/>
                                                        <w:left w:val="none" w:sz="0" w:space="0" w:color="auto"/>
                                                        <w:bottom w:val="none" w:sz="0" w:space="0" w:color="auto"/>
                                                        <w:right w:val="none" w:sz="0" w:space="0" w:color="auto"/>
                                                      </w:divBdr>
                                                      <w:divsChild>
                                                        <w:div w:id="547884019">
                                                          <w:marLeft w:val="0"/>
                                                          <w:marRight w:val="0"/>
                                                          <w:marTop w:val="0"/>
                                                          <w:marBottom w:val="0"/>
                                                          <w:divBdr>
                                                            <w:top w:val="none" w:sz="0" w:space="0" w:color="auto"/>
                                                            <w:left w:val="none" w:sz="0" w:space="0" w:color="auto"/>
                                                            <w:bottom w:val="none" w:sz="0" w:space="0" w:color="auto"/>
                                                            <w:right w:val="none" w:sz="0" w:space="0" w:color="auto"/>
                                                          </w:divBdr>
                                                          <w:divsChild>
                                                            <w:div w:id="1714109118">
                                                              <w:marLeft w:val="0"/>
                                                              <w:marRight w:val="0"/>
                                                              <w:marTop w:val="0"/>
                                                              <w:marBottom w:val="0"/>
                                                              <w:divBdr>
                                                                <w:top w:val="none" w:sz="0" w:space="0" w:color="auto"/>
                                                                <w:left w:val="none" w:sz="0" w:space="0" w:color="auto"/>
                                                                <w:bottom w:val="none" w:sz="0" w:space="0" w:color="auto"/>
                                                                <w:right w:val="none" w:sz="0" w:space="0" w:color="auto"/>
                                                              </w:divBdr>
                                                              <w:divsChild>
                                                                <w:div w:id="310672042">
                                                                  <w:marLeft w:val="0"/>
                                                                  <w:marRight w:val="0"/>
                                                                  <w:marTop w:val="0"/>
                                                                  <w:marBottom w:val="0"/>
                                                                  <w:divBdr>
                                                                    <w:top w:val="none" w:sz="0" w:space="0" w:color="auto"/>
                                                                    <w:left w:val="none" w:sz="0" w:space="0" w:color="auto"/>
                                                                    <w:bottom w:val="none" w:sz="0" w:space="0" w:color="auto"/>
                                                                    <w:right w:val="none" w:sz="0" w:space="0" w:color="auto"/>
                                                                  </w:divBdr>
                                                                  <w:divsChild>
                                                                    <w:div w:id="15203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0567000">
      <w:marLeft w:val="0"/>
      <w:marRight w:val="0"/>
      <w:marTop w:val="0"/>
      <w:marBottom w:val="0"/>
      <w:divBdr>
        <w:top w:val="none" w:sz="0" w:space="0" w:color="auto"/>
        <w:left w:val="none" w:sz="0" w:space="0" w:color="auto"/>
        <w:bottom w:val="none" w:sz="0" w:space="0" w:color="auto"/>
        <w:right w:val="none" w:sz="0" w:space="0" w:color="auto"/>
      </w:divBdr>
      <w:divsChild>
        <w:div w:id="1409227044">
          <w:marLeft w:val="0"/>
          <w:marRight w:val="0"/>
          <w:marTop w:val="0"/>
          <w:marBottom w:val="0"/>
          <w:divBdr>
            <w:top w:val="none" w:sz="0" w:space="0" w:color="auto"/>
            <w:left w:val="none" w:sz="0" w:space="0" w:color="auto"/>
            <w:bottom w:val="none" w:sz="0" w:space="0" w:color="auto"/>
            <w:right w:val="none" w:sz="0" w:space="0" w:color="auto"/>
          </w:divBdr>
        </w:div>
      </w:divsChild>
    </w:div>
    <w:div w:id="62073556">
      <w:bodyDiv w:val="1"/>
      <w:marLeft w:val="0"/>
      <w:marRight w:val="0"/>
      <w:marTop w:val="0"/>
      <w:marBottom w:val="0"/>
      <w:divBdr>
        <w:top w:val="none" w:sz="0" w:space="0" w:color="auto"/>
        <w:left w:val="none" w:sz="0" w:space="0" w:color="auto"/>
        <w:bottom w:val="none" w:sz="0" w:space="0" w:color="auto"/>
        <w:right w:val="none" w:sz="0" w:space="0" w:color="auto"/>
      </w:divBdr>
      <w:divsChild>
        <w:div w:id="81801042">
          <w:marLeft w:val="0"/>
          <w:marRight w:val="0"/>
          <w:marTop w:val="0"/>
          <w:marBottom w:val="0"/>
          <w:divBdr>
            <w:top w:val="none" w:sz="0" w:space="0" w:color="auto"/>
            <w:left w:val="none" w:sz="0" w:space="0" w:color="auto"/>
            <w:bottom w:val="none" w:sz="0" w:space="0" w:color="auto"/>
            <w:right w:val="none" w:sz="0" w:space="0" w:color="auto"/>
          </w:divBdr>
          <w:divsChild>
            <w:div w:id="2006010682">
              <w:marLeft w:val="0"/>
              <w:marRight w:val="0"/>
              <w:marTop w:val="0"/>
              <w:marBottom w:val="0"/>
              <w:divBdr>
                <w:top w:val="none" w:sz="0" w:space="0" w:color="auto"/>
                <w:left w:val="none" w:sz="0" w:space="0" w:color="auto"/>
                <w:bottom w:val="none" w:sz="0" w:space="0" w:color="auto"/>
                <w:right w:val="none" w:sz="0" w:space="0" w:color="auto"/>
              </w:divBdr>
              <w:divsChild>
                <w:div w:id="1179393429">
                  <w:marLeft w:val="0"/>
                  <w:marRight w:val="0"/>
                  <w:marTop w:val="0"/>
                  <w:marBottom w:val="0"/>
                  <w:divBdr>
                    <w:top w:val="none" w:sz="0" w:space="0" w:color="auto"/>
                    <w:left w:val="none" w:sz="0" w:space="0" w:color="auto"/>
                    <w:bottom w:val="none" w:sz="0" w:space="0" w:color="auto"/>
                    <w:right w:val="none" w:sz="0" w:space="0" w:color="auto"/>
                  </w:divBdr>
                  <w:divsChild>
                    <w:div w:id="1457528192">
                      <w:marLeft w:val="0"/>
                      <w:marRight w:val="0"/>
                      <w:marTop w:val="0"/>
                      <w:marBottom w:val="0"/>
                      <w:divBdr>
                        <w:top w:val="none" w:sz="0" w:space="0" w:color="auto"/>
                        <w:left w:val="none" w:sz="0" w:space="0" w:color="auto"/>
                        <w:bottom w:val="none" w:sz="0" w:space="0" w:color="auto"/>
                        <w:right w:val="none" w:sz="0" w:space="0" w:color="auto"/>
                      </w:divBdr>
                      <w:divsChild>
                        <w:div w:id="1230310867">
                          <w:marLeft w:val="-225"/>
                          <w:marRight w:val="-225"/>
                          <w:marTop w:val="0"/>
                          <w:marBottom w:val="0"/>
                          <w:divBdr>
                            <w:top w:val="none" w:sz="0" w:space="0" w:color="auto"/>
                            <w:left w:val="none" w:sz="0" w:space="0" w:color="auto"/>
                            <w:bottom w:val="none" w:sz="0" w:space="0" w:color="auto"/>
                            <w:right w:val="none" w:sz="0" w:space="0" w:color="auto"/>
                          </w:divBdr>
                          <w:divsChild>
                            <w:div w:id="790250179">
                              <w:marLeft w:val="0"/>
                              <w:marRight w:val="0"/>
                              <w:marTop w:val="0"/>
                              <w:marBottom w:val="0"/>
                              <w:divBdr>
                                <w:top w:val="none" w:sz="0" w:space="0" w:color="auto"/>
                                <w:left w:val="none" w:sz="0" w:space="0" w:color="auto"/>
                                <w:bottom w:val="none" w:sz="0" w:space="0" w:color="auto"/>
                                <w:right w:val="none" w:sz="0" w:space="0" w:color="auto"/>
                              </w:divBdr>
                              <w:divsChild>
                                <w:div w:id="1626429144">
                                  <w:marLeft w:val="0"/>
                                  <w:marRight w:val="0"/>
                                  <w:marTop w:val="375"/>
                                  <w:marBottom w:val="375"/>
                                  <w:divBdr>
                                    <w:top w:val="none" w:sz="0" w:space="0" w:color="auto"/>
                                    <w:left w:val="none" w:sz="0" w:space="0" w:color="auto"/>
                                    <w:bottom w:val="none" w:sz="0" w:space="0" w:color="auto"/>
                                    <w:right w:val="none" w:sz="0" w:space="0" w:color="auto"/>
                                  </w:divBdr>
                                  <w:divsChild>
                                    <w:div w:id="77950633">
                                      <w:marLeft w:val="0"/>
                                      <w:marRight w:val="0"/>
                                      <w:marTop w:val="0"/>
                                      <w:marBottom w:val="0"/>
                                      <w:divBdr>
                                        <w:top w:val="none" w:sz="0" w:space="0" w:color="auto"/>
                                        <w:left w:val="none" w:sz="0" w:space="0" w:color="auto"/>
                                        <w:bottom w:val="none" w:sz="0" w:space="0" w:color="auto"/>
                                        <w:right w:val="none" w:sz="0" w:space="0" w:color="auto"/>
                                      </w:divBdr>
                                      <w:divsChild>
                                        <w:div w:id="18256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44519">
      <w:marLeft w:val="0"/>
      <w:marRight w:val="0"/>
      <w:marTop w:val="0"/>
      <w:marBottom w:val="0"/>
      <w:divBdr>
        <w:top w:val="none" w:sz="0" w:space="0" w:color="auto"/>
        <w:left w:val="none" w:sz="0" w:space="0" w:color="auto"/>
        <w:bottom w:val="none" w:sz="0" w:space="0" w:color="auto"/>
        <w:right w:val="none" w:sz="0" w:space="0" w:color="auto"/>
      </w:divBdr>
      <w:divsChild>
        <w:div w:id="1243950123">
          <w:marLeft w:val="0"/>
          <w:marRight w:val="0"/>
          <w:marTop w:val="0"/>
          <w:marBottom w:val="0"/>
          <w:divBdr>
            <w:top w:val="none" w:sz="0" w:space="0" w:color="auto"/>
            <w:left w:val="none" w:sz="0" w:space="0" w:color="auto"/>
            <w:bottom w:val="none" w:sz="0" w:space="0" w:color="auto"/>
            <w:right w:val="none" w:sz="0" w:space="0" w:color="auto"/>
          </w:divBdr>
        </w:div>
      </w:divsChild>
    </w:div>
    <w:div w:id="67115593">
      <w:bodyDiv w:val="1"/>
      <w:marLeft w:val="0"/>
      <w:marRight w:val="0"/>
      <w:marTop w:val="0"/>
      <w:marBottom w:val="0"/>
      <w:divBdr>
        <w:top w:val="none" w:sz="0" w:space="0" w:color="auto"/>
        <w:left w:val="none" w:sz="0" w:space="0" w:color="auto"/>
        <w:bottom w:val="none" w:sz="0" w:space="0" w:color="auto"/>
        <w:right w:val="none" w:sz="0" w:space="0" w:color="auto"/>
      </w:divBdr>
      <w:divsChild>
        <w:div w:id="682779708">
          <w:marLeft w:val="0"/>
          <w:marRight w:val="0"/>
          <w:marTop w:val="0"/>
          <w:marBottom w:val="0"/>
          <w:divBdr>
            <w:top w:val="none" w:sz="0" w:space="0" w:color="auto"/>
            <w:left w:val="none" w:sz="0" w:space="0" w:color="auto"/>
            <w:bottom w:val="none" w:sz="0" w:space="0" w:color="auto"/>
            <w:right w:val="none" w:sz="0" w:space="0" w:color="auto"/>
          </w:divBdr>
          <w:divsChild>
            <w:div w:id="253707443">
              <w:marLeft w:val="0"/>
              <w:marRight w:val="0"/>
              <w:marTop w:val="600"/>
              <w:marBottom w:val="0"/>
              <w:divBdr>
                <w:top w:val="none" w:sz="0" w:space="0" w:color="auto"/>
                <w:left w:val="none" w:sz="0" w:space="0" w:color="auto"/>
                <w:bottom w:val="none" w:sz="0" w:space="0" w:color="auto"/>
                <w:right w:val="none" w:sz="0" w:space="0" w:color="auto"/>
              </w:divBdr>
              <w:divsChild>
                <w:div w:id="672998616">
                  <w:marLeft w:val="0"/>
                  <w:marRight w:val="0"/>
                  <w:marTop w:val="0"/>
                  <w:marBottom w:val="0"/>
                  <w:divBdr>
                    <w:top w:val="none" w:sz="0" w:space="0" w:color="auto"/>
                    <w:left w:val="none" w:sz="0" w:space="0" w:color="auto"/>
                    <w:bottom w:val="none" w:sz="0" w:space="0" w:color="auto"/>
                    <w:right w:val="none" w:sz="0" w:space="0" w:color="auto"/>
                  </w:divBdr>
                  <w:divsChild>
                    <w:div w:id="1324311099">
                      <w:marLeft w:val="0"/>
                      <w:marRight w:val="0"/>
                      <w:marTop w:val="0"/>
                      <w:marBottom w:val="0"/>
                      <w:divBdr>
                        <w:top w:val="none" w:sz="0" w:space="0" w:color="auto"/>
                        <w:left w:val="none" w:sz="0" w:space="0" w:color="auto"/>
                        <w:bottom w:val="none" w:sz="0" w:space="0" w:color="auto"/>
                        <w:right w:val="none" w:sz="0" w:space="0" w:color="auto"/>
                      </w:divBdr>
                      <w:divsChild>
                        <w:div w:id="1944412556">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70470332">
      <w:bodyDiv w:val="1"/>
      <w:marLeft w:val="0"/>
      <w:marRight w:val="0"/>
      <w:marTop w:val="0"/>
      <w:marBottom w:val="0"/>
      <w:divBdr>
        <w:top w:val="none" w:sz="0" w:space="0" w:color="auto"/>
        <w:left w:val="none" w:sz="0" w:space="0" w:color="auto"/>
        <w:bottom w:val="none" w:sz="0" w:space="0" w:color="auto"/>
        <w:right w:val="none" w:sz="0" w:space="0" w:color="auto"/>
      </w:divBdr>
      <w:divsChild>
        <w:div w:id="952715119">
          <w:marLeft w:val="0"/>
          <w:marRight w:val="0"/>
          <w:marTop w:val="0"/>
          <w:marBottom w:val="0"/>
          <w:divBdr>
            <w:top w:val="none" w:sz="0" w:space="0" w:color="auto"/>
            <w:left w:val="none" w:sz="0" w:space="0" w:color="auto"/>
            <w:bottom w:val="none" w:sz="0" w:space="0" w:color="auto"/>
            <w:right w:val="none" w:sz="0" w:space="0" w:color="auto"/>
          </w:divBdr>
          <w:divsChild>
            <w:div w:id="841705330">
              <w:marLeft w:val="0"/>
              <w:marRight w:val="0"/>
              <w:marTop w:val="0"/>
              <w:marBottom w:val="0"/>
              <w:divBdr>
                <w:top w:val="none" w:sz="0" w:space="0" w:color="auto"/>
                <w:left w:val="none" w:sz="0" w:space="0" w:color="auto"/>
                <w:bottom w:val="none" w:sz="0" w:space="0" w:color="auto"/>
                <w:right w:val="none" w:sz="0" w:space="0" w:color="auto"/>
              </w:divBdr>
              <w:divsChild>
                <w:div w:id="62071845">
                  <w:marLeft w:val="0"/>
                  <w:marRight w:val="0"/>
                  <w:marTop w:val="0"/>
                  <w:marBottom w:val="0"/>
                  <w:divBdr>
                    <w:top w:val="none" w:sz="0" w:space="0" w:color="auto"/>
                    <w:left w:val="none" w:sz="0" w:space="0" w:color="auto"/>
                    <w:bottom w:val="none" w:sz="0" w:space="0" w:color="auto"/>
                    <w:right w:val="none" w:sz="0" w:space="0" w:color="auto"/>
                  </w:divBdr>
                  <w:divsChild>
                    <w:div w:id="1743672032">
                      <w:marLeft w:val="0"/>
                      <w:marRight w:val="0"/>
                      <w:marTop w:val="0"/>
                      <w:marBottom w:val="0"/>
                      <w:divBdr>
                        <w:top w:val="none" w:sz="0" w:space="0" w:color="auto"/>
                        <w:left w:val="none" w:sz="0" w:space="0" w:color="auto"/>
                        <w:bottom w:val="none" w:sz="0" w:space="0" w:color="auto"/>
                        <w:right w:val="none" w:sz="0" w:space="0" w:color="auto"/>
                      </w:divBdr>
                      <w:divsChild>
                        <w:div w:id="51463576">
                          <w:marLeft w:val="0"/>
                          <w:marRight w:val="0"/>
                          <w:marTop w:val="0"/>
                          <w:marBottom w:val="0"/>
                          <w:divBdr>
                            <w:top w:val="none" w:sz="0" w:space="0" w:color="auto"/>
                            <w:left w:val="none" w:sz="0" w:space="0" w:color="auto"/>
                            <w:bottom w:val="none" w:sz="0" w:space="0" w:color="auto"/>
                            <w:right w:val="none" w:sz="0" w:space="0" w:color="auto"/>
                          </w:divBdr>
                          <w:divsChild>
                            <w:div w:id="296843269">
                              <w:marLeft w:val="0"/>
                              <w:marRight w:val="0"/>
                              <w:marTop w:val="0"/>
                              <w:marBottom w:val="0"/>
                              <w:divBdr>
                                <w:top w:val="none" w:sz="0" w:space="0" w:color="auto"/>
                                <w:left w:val="none" w:sz="0" w:space="0" w:color="auto"/>
                                <w:bottom w:val="none" w:sz="0" w:space="0" w:color="auto"/>
                                <w:right w:val="none" w:sz="0" w:space="0" w:color="auto"/>
                              </w:divBdr>
                              <w:divsChild>
                                <w:div w:id="1772582484">
                                  <w:marLeft w:val="0"/>
                                  <w:marRight w:val="0"/>
                                  <w:marTop w:val="0"/>
                                  <w:marBottom w:val="0"/>
                                  <w:divBdr>
                                    <w:top w:val="none" w:sz="0" w:space="0" w:color="auto"/>
                                    <w:left w:val="none" w:sz="0" w:space="0" w:color="auto"/>
                                    <w:bottom w:val="none" w:sz="0" w:space="0" w:color="auto"/>
                                    <w:right w:val="none" w:sz="0" w:space="0" w:color="auto"/>
                                  </w:divBdr>
                                  <w:divsChild>
                                    <w:div w:id="1765030999">
                                      <w:marLeft w:val="0"/>
                                      <w:marRight w:val="0"/>
                                      <w:marTop w:val="0"/>
                                      <w:marBottom w:val="0"/>
                                      <w:divBdr>
                                        <w:top w:val="none" w:sz="0" w:space="0" w:color="auto"/>
                                        <w:left w:val="none" w:sz="0" w:space="0" w:color="auto"/>
                                        <w:bottom w:val="none" w:sz="0" w:space="0" w:color="auto"/>
                                        <w:right w:val="none" w:sz="0" w:space="0" w:color="auto"/>
                                      </w:divBdr>
                                      <w:divsChild>
                                        <w:div w:id="118108630">
                                          <w:marLeft w:val="0"/>
                                          <w:marRight w:val="0"/>
                                          <w:marTop w:val="0"/>
                                          <w:marBottom w:val="0"/>
                                          <w:divBdr>
                                            <w:top w:val="none" w:sz="0" w:space="0" w:color="auto"/>
                                            <w:left w:val="none" w:sz="0" w:space="0" w:color="auto"/>
                                            <w:bottom w:val="none" w:sz="0" w:space="0" w:color="auto"/>
                                            <w:right w:val="none" w:sz="0" w:space="0" w:color="auto"/>
                                          </w:divBdr>
                                          <w:divsChild>
                                            <w:div w:id="390471289">
                                              <w:marLeft w:val="0"/>
                                              <w:marRight w:val="0"/>
                                              <w:marTop w:val="0"/>
                                              <w:marBottom w:val="0"/>
                                              <w:divBdr>
                                                <w:top w:val="none" w:sz="0" w:space="0" w:color="auto"/>
                                                <w:left w:val="none" w:sz="0" w:space="0" w:color="auto"/>
                                                <w:bottom w:val="none" w:sz="0" w:space="0" w:color="auto"/>
                                                <w:right w:val="none" w:sz="0" w:space="0" w:color="auto"/>
                                              </w:divBdr>
                                              <w:divsChild>
                                                <w:div w:id="412356159">
                                                  <w:marLeft w:val="0"/>
                                                  <w:marRight w:val="0"/>
                                                  <w:marTop w:val="0"/>
                                                  <w:marBottom w:val="0"/>
                                                  <w:divBdr>
                                                    <w:top w:val="none" w:sz="0" w:space="0" w:color="auto"/>
                                                    <w:left w:val="none" w:sz="0" w:space="0" w:color="auto"/>
                                                    <w:bottom w:val="none" w:sz="0" w:space="0" w:color="auto"/>
                                                    <w:right w:val="none" w:sz="0" w:space="0" w:color="auto"/>
                                                  </w:divBdr>
                                                  <w:divsChild>
                                                    <w:div w:id="1809739584">
                                                      <w:marLeft w:val="0"/>
                                                      <w:marRight w:val="0"/>
                                                      <w:marTop w:val="0"/>
                                                      <w:marBottom w:val="0"/>
                                                      <w:divBdr>
                                                        <w:top w:val="none" w:sz="0" w:space="0" w:color="auto"/>
                                                        <w:left w:val="none" w:sz="0" w:space="0" w:color="auto"/>
                                                        <w:bottom w:val="none" w:sz="0" w:space="0" w:color="auto"/>
                                                        <w:right w:val="none" w:sz="0" w:space="0" w:color="auto"/>
                                                      </w:divBdr>
                                                      <w:divsChild>
                                                        <w:div w:id="1156998164">
                                                          <w:marLeft w:val="0"/>
                                                          <w:marRight w:val="0"/>
                                                          <w:marTop w:val="0"/>
                                                          <w:marBottom w:val="0"/>
                                                          <w:divBdr>
                                                            <w:top w:val="none" w:sz="0" w:space="0" w:color="auto"/>
                                                            <w:left w:val="none" w:sz="0" w:space="0" w:color="auto"/>
                                                            <w:bottom w:val="none" w:sz="0" w:space="0" w:color="auto"/>
                                                            <w:right w:val="none" w:sz="0" w:space="0" w:color="auto"/>
                                                          </w:divBdr>
                                                          <w:divsChild>
                                                            <w:div w:id="1788960526">
                                                              <w:marLeft w:val="0"/>
                                                              <w:marRight w:val="0"/>
                                                              <w:marTop w:val="0"/>
                                                              <w:marBottom w:val="0"/>
                                                              <w:divBdr>
                                                                <w:top w:val="none" w:sz="0" w:space="0" w:color="auto"/>
                                                                <w:left w:val="none" w:sz="0" w:space="0" w:color="auto"/>
                                                                <w:bottom w:val="none" w:sz="0" w:space="0" w:color="auto"/>
                                                                <w:right w:val="none" w:sz="0" w:space="0" w:color="auto"/>
                                                              </w:divBdr>
                                                              <w:divsChild>
                                                                <w:div w:id="15591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1731776">
      <w:bodyDiv w:val="1"/>
      <w:marLeft w:val="0"/>
      <w:marRight w:val="0"/>
      <w:marTop w:val="0"/>
      <w:marBottom w:val="0"/>
      <w:divBdr>
        <w:top w:val="none" w:sz="0" w:space="0" w:color="auto"/>
        <w:left w:val="none" w:sz="0" w:space="0" w:color="auto"/>
        <w:bottom w:val="none" w:sz="0" w:space="0" w:color="auto"/>
        <w:right w:val="none" w:sz="0" w:space="0" w:color="auto"/>
      </w:divBdr>
    </w:div>
    <w:div w:id="96484089">
      <w:marLeft w:val="0"/>
      <w:marRight w:val="0"/>
      <w:marTop w:val="0"/>
      <w:marBottom w:val="0"/>
      <w:divBdr>
        <w:top w:val="none" w:sz="0" w:space="0" w:color="auto"/>
        <w:left w:val="none" w:sz="0" w:space="0" w:color="auto"/>
        <w:bottom w:val="none" w:sz="0" w:space="0" w:color="auto"/>
        <w:right w:val="none" w:sz="0" w:space="0" w:color="auto"/>
      </w:divBdr>
      <w:divsChild>
        <w:div w:id="518743995">
          <w:marLeft w:val="0"/>
          <w:marRight w:val="0"/>
          <w:marTop w:val="0"/>
          <w:marBottom w:val="0"/>
          <w:divBdr>
            <w:top w:val="none" w:sz="0" w:space="0" w:color="auto"/>
            <w:left w:val="none" w:sz="0" w:space="0" w:color="auto"/>
            <w:bottom w:val="none" w:sz="0" w:space="0" w:color="auto"/>
            <w:right w:val="none" w:sz="0" w:space="0" w:color="auto"/>
          </w:divBdr>
        </w:div>
      </w:divsChild>
    </w:div>
    <w:div w:id="115803052">
      <w:marLeft w:val="0"/>
      <w:marRight w:val="0"/>
      <w:marTop w:val="0"/>
      <w:marBottom w:val="0"/>
      <w:divBdr>
        <w:top w:val="none" w:sz="0" w:space="0" w:color="auto"/>
        <w:left w:val="none" w:sz="0" w:space="0" w:color="auto"/>
        <w:bottom w:val="none" w:sz="0" w:space="0" w:color="auto"/>
        <w:right w:val="none" w:sz="0" w:space="0" w:color="auto"/>
      </w:divBdr>
      <w:divsChild>
        <w:div w:id="155003754">
          <w:marLeft w:val="0"/>
          <w:marRight w:val="0"/>
          <w:marTop w:val="0"/>
          <w:marBottom w:val="0"/>
          <w:divBdr>
            <w:top w:val="none" w:sz="0" w:space="0" w:color="auto"/>
            <w:left w:val="none" w:sz="0" w:space="0" w:color="auto"/>
            <w:bottom w:val="none" w:sz="0" w:space="0" w:color="auto"/>
            <w:right w:val="none" w:sz="0" w:space="0" w:color="auto"/>
          </w:divBdr>
        </w:div>
      </w:divsChild>
    </w:div>
    <w:div w:id="121654119">
      <w:bodyDiv w:val="1"/>
      <w:marLeft w:val="0"/>
      <w:marRight w:val="0"/>
      <w:marTop w:val="0"/>
      <w:marBottom w:val="0"/>
      <w:divBdr>
        <w:top w:val="none" w:sz="0" w:space="0" w:color="auto"/>
        <w:left w:val="none" w:sz="0" w:space="0" w:color="auto"/>
        <w:bottom w:val="none" w:sz="0" w:space="0" w:color="auto"/>
        <w:right w:val="none" w:sz="0" w:space="0" w:color="auto"/>
      </w:divBdr>
    </w:div>
    <w:div w:id="157233758">
      <w:marLeft w:val="0"/>
      <w:marRight w:val="0"/>
      <w:marTop w:val="0"/>
      <w:marBottom w:val="0"/>
      <w:divBdr>
        <w:top w:val="none" w:sz="0" w:space="0" w:color="auto"/>
        <w:left w:val="none" w:sz="0" w:space="0" w:color="auto"/>
        <w:bottom w:val="none" w:sz="0" w:space="0" w:color="auto"/>
        <w:right w:val="none" w:sz="0" w:space="0" w:color="auto"/>
      </w:divBdr>
      <w:divsChild>
        <w:div w:id="223221952">
          <w:marLeft w:val="0"/>
          <w:marRight w:val="0"/>
          <w:marTop w:val="0"/>
          <w:marBottom w:val="0"/>
          <w:divBdr>
            <w:top w:val="none" w:sz="0" w:space="0" w:color="auto"/>
            <w:left w:val="none" w:sz="0" w:space="0" w:color="auto"/>
            <w:bottom w:val="none" w:sz="0" w:space="0" w:color="auto"/>
            <w:right w:val="none" w:sz="0" w:space="0" w:color="auto"/>
          </w:divBdr>
        </w:div>
      </w:divsChild>
    </w:div>
    <w:div w:id="166558771">
      <w:bodyDiv w:val="1"/>
      <w:marLeft w:val="0"/>
      <w:marRight w:val="0"/>
      <w:marTop w:val="0"/>
      <w:marBottom w:val="0"/>
      <w:divBdr>
        <w:top w:val="none" w:sz="0" w:space="0" w:color="auto"/>
        <w:left w:val="none" w:sz="0" w:space="0" w:color="auto"/>
        <w:bottom w:val="none" w:sz="0" w:space="0" w:color="auto"/>
        <w:right w:val="none" w:sz="0" w:space="0" w:color="auto"/>
      </w:divBdr>
      <w:divsChild>
        <w:div w:id="1436292064">
          <w:marLeft w:val="360"/>
          <w:marRight w:val="0"/>
          <w:marTop w:val="200"/>
          <w:marBottom w:val="0"/>
          <w:divBdr>
            <w:top w:val="none" w:sz="0" w:space="0" w:color="auto"/>
            <w:left w:val="none" w:sz="0" w:space="0" w:color="auto"/>
            <w:bottom w:val="none" w:sz="0" w:space="0" w:color="auto"/>
            <w:right w:val="none" w:sz="0" w:space="0" w:color="auto"/>
          </w:divBdr>
        </w:div>
        <w:div w:id="1382055825">
          <w:marLeft w:val="360"/>
          <w:marRight w:val="0"/>
          <w:marTop w:val="200"/>
          <w:marBottom w:val="0"/>
          <w:divBdr>
            <w:top w:val="none" w:sz="0" w:space="0" w:color="auto"/>
            <w:left w:val="none" w:sz="0" w:space="0" w:color="auto"/>
            <w:bottom w:val="none" w:sz="0" w:space="0" w:color="auto"/>
            <w:right w:val="none" w:sz="0" w:space="0" w:color="auto"/>
          </w:divBdr>
        </w:div>
        <w:div w:id="698313987">
          <w:marLeft w:val="1080"/>
          <w:marRight w:val="0"/>
          <w:marTop w:val="100"/>
          <w:marBottom w:val="0"/>
          <w:divBdr>
            <w:top w:val="none" w:sz="0" w:space="0" w:color="auto"/>
            <w:left w:val="none" w:sz="0" w:space="0" w:color="auto"/>
            <w:bottom w:val="none" w:sz="0" w:space="0" w:color="auto"/>
            <w:right w:val="none" w:sz="0" w:space="0" w:color="auto"/>
          </w:divBdr>
        </w:div>
        <w:div w:id="954598870">
          <w:marLeft w:val="1080"/>
          <w:marRight w:val="0"/>
          <w:marTop w:val="100"/>
          <w:marBottom w:val="0"/>
          <w:divBdr>
            <w:top w:val="none" w:sz="0" w:space="0" w:color="auto"/>
            <w:left w:val="none" w:sz="0" w:space="0" w:color="auto"/>
            <w:bottom w:val="none" w:sz="0" w:space="0" w:color="auto"/>
            <w:right w:val="none" w:sz="0" w:space="0" w:color="auto"/>
          </w:divBdr>
        </w:div>
        <w:div w:id="1739129279">
          <w:marLeft w:val="1080"/>
          <w:marRight w:val="0"/>
          <w:marTop w:val="100"/>
          <w:marBottom w:val="0"/>
          <w:divBdr>
            <w:top w:val="none" w:sz="0" w:space="0" w:color="auto"/>
            <w:left w:val="none" w:sz="0" w:space="0" w:color="auto"/>
            <w:bottom w:val="none" w:sz="0" w:space="0" w:color="auto"/>
            <w:right w:val="none" w:sz="0" w:space="0" w:color="auto"/>
          </w:divBdr>
        </w:div>
      </w:divsChild>
    </w:div>
    <w:div w:id="169027423">
      <w:bodyDiv w:val="1"/>
      <w:marLeft w:val="0"/>
      <w:marRight w:val="0"/>
      <w:marTop w:val="0"/>
      <w:marBottom w:val="0"/>
      <w:divBdr>
        <w:top w:val="none" w:sz="0" w:space="0" w:color="auto"/>
        <w:left w:val="none" w:sz="0" w:space="0" w:color="auto"/>
        <w:bottom w:val="none" w:sz="0" w:space="0" w:color="auto"/>
        <w:right w:val="none" w:sz="0" w:space="0" w:color="auto"/>
      </w:divBdr>
      <w:divsChild>
        <w:div w:id="558982038">
          <w:marLeft w:val="0"/>
          <w:marRight w:val="0"/>
          <w:marTop w:val="0"/>
          <w:marBottom w:val="0"/>
          <w:divBdr>
            <w:top w:val="none" w:sz="0" w:space="0" w:color="auto"/>
            <w:left w:val="none" w:sz="0" w:space="0" w:color="auto"/>
            <w:bottom w:val="none" w:sz="0" w:space="0" w:color="auto"/>
            <w:right w:val="none" w:sz="0" w:space="0" w:color="auto"/>
          </w:divBdr>
          <w:divsChild>
            <w:div w:id="400904692">
              <w:marLeft w:val="0"/>
              <w:marRight w:val="0"/>
              <w:marTop w:val="0"/>
              <w:marBottom w:val="0"/>
              <w:divBdr>
                <w:top w:val="none" w:sz="0" w:space="0" w:color="auto"/>
                <w:left w:val="none" w:sz="0" w:space="0" w:color="auto"/>
                <w:bottom w:val="none" w:sz="0" w:space="0" w:color="auto"/>
                <w:right w:val="none" w:sz="0" w:space="0" w:color="auto"/>
              </w:divBdr>
              <w:divsChild>
                <w:div w:id="1082071809">
                  <w:marLeft w:val="0"/>
                  <w:marRight w:val="0"/>
                  <w:marTop w:val="0"/>
                  <w:marBottom w:val="0"/>
                  <w:divBdr>
                    <w:top w:val="none" w:sz="0" w:space="0" w:color="auto"/>
                    <w:left w:val="none" w:sz="0" w:space="0" w:color="auto"/>
                    <w:bottom w:val="none" w:sz="0" w:space="0" w:color="auto"/>
                    <w:right w:val="none" w:sz="0" w:space="0" w:color="auto"/>
                  </w:divBdr>
                  <w:divsChild>
                    <w:div w:id="732776708">
                      <w:marLeft w:val="0"/>
                      <w:marRight w:val="0"/>
                      <w:marTop w:val="0"/>
                      <w:marBottom w:val="0"/>
                      <w:divBdr>
                        <w:top w:val="none" w:sz="0" w:space="0" w:color="auto"/>
                        <w:left w:val="none" w:sz="0" w:space="0" w:color="auto"/>
                        <w:bottom w:val="none" w:sz="0" w:space="0" w:color="auto"/>
                        <w:right w:val="none" w:sz="0" w:space="0" w:color="auto"/>
                      </w:divBdr>
                      <w:divsChild>
                        <w:div w:id="1376810697">
                          <w:marLeft w:val="0"/>
                          <w:marRight w:val="0"/>
                          <w:marTop w:val="0"/>
                          <w:marBottom w:val="0"/>
                          <w:divBdr>
                            <w:top w:val="none" w:sz="0" w:space="0" w:color="auto"/>
                            <w:left w:val="none" w:sz="0" w:space="0" w:color="auto"/>
                            <w:bottom w:val="none" w:sz="0" w:space="0" w:color="auto"/>
                            <w:right w:val="none" w:sz="0" w:space="0" w:color="auto"/>
                          </w:divBdr>
                          <w:divsChild>
                            <w:div w:id="1229614900">
                              <w:marLeft w:val="0"/>
                              <w:marRight w:val="0"/>
                              <w:marTop w:val="0"/>
                              <w:marBottom w:val="0"/>
                              <w:divBdr>
                                <w:top w:val="none" w:sz="0" w:space="0" w:color="auto"/>
                                <w:left w:val="none" w:sz="0" w:space="0" w:color="auto"/>
                                <w:bottom w:val="none" w:sz="0" w:space="0" w:color="auto"/>
                                <w:right w:val="none" w:sz="0" w:space="0" w:color="auto"/>
                              </w:divBdr>
                              <w:divsChild>
                                <w:div w:id="1018892748">
                                  <w:marLeft w:val="0"/>
                                  <w:marRight w:val="0"/>
                                  <w:marTop w:val="0"/>
                                  <w:marBottom w:val="0"/>
                                  <w:divBdr>
                                    <w:top w:val="none" w:sz="0" w:space="0" w:color="auto"/>
                                    <w:left w:val="none" w:sz="0" w:space="0" w:color="auto"/>
                                    <w:bottom w:val="none" w:sz="0" w:space="0" w:color="auto"/>
                                    <w:right w:val="none" w:sz="0" w:space="0" w:color="auto"/>
                                  </w:divBdr>
                                  <w:divsChild>
                                    <w:div w:id="1067604446">
                                      <w:marLeft w:val="0"/>
                                      <w:marRight w:val="0"/>
                                      <w:marTop w:val="0"/>
                                      <w:marBottom w:val="0"/>
                                      <w:divBdr>
                                        <w:top w:val="none" w:sz="0" w:space="0" w:color="auto"/>
                                        <w:left w:val="none" w:sz="0" w:space="0" w:color="auto"/>
                                        <w:bottom w:val="none" w:sz="0" w:space="0" w:color="auto"/>
                                        <w:right w:val="none" w:sz="0" w:space="0" w:color="auto"/>
                                      </w:divBdr>
                                      <w:divsChild>
                                        <w:div w:id="1941448028">
                                          <w:marLeft w:val="0"/>
                                          <w:marRight w:val="0"/>
                                          <w:marTop w:val="0"/>
                                          <w:marBottom w:val="0"/>
                                          <w:divBdr>
                                            <w:top w:val="none" w:sz="0" w:space="0" w:color="auto"/>
                                            <w:left w:val="none" w:sz="0" w:space="0" w:color="auto"/>
                                            <w:bottom w:val="none" w:sz="0" w:space="0" w:color="auto"/>
                                            <w:right w:val="none" w:sz="0" w:space="0" w:color="auto"/>
                                          </w:divBdr>
                                          <w:divsChild>
                                            <w:div w:id="754517576">
                                              <w:marLeft w:val="0"/>
                                              <w:marRight w:val="0"/>
                                              <w:marTop w:val="0"/>
                                              <w:marBottom w:val="0"/>
                                              <w:divBdr>
                                                <w:top w:val="none" w:sz="0" w:space="0" w:color="auto"/>
                                                <w:left w:val="none" w:sz="0" w:space="0" w:color="auto"/>
                                                <w:bottom w:val="none" w:sz="0" w:space="0" w:color="auto"/>
                                                <w:right w:val="none" w:sz="0" w:space="0" w:color="auto"/>
                                              </w:divBdr>
                                              <w:divsChild>
                                                <w:div w:id="803693976">
                                                  <w:marLeft w:val="0"/>
                                                  <w:marRight w:val="0"/>
                                                  <w:marTop w:val="0"/>
                                                  <w:marBottom w:val="0"/>
                                                  <w:divBdr>
                                                    <w:top w:val="none" w:sz="0" w:space="0" w:color="auto"/>
                                                    <w:left w:val="none" w:sz="0" w:space="0" w:color="auto"/>
                                                    <w:bottom w:val="none" w:sz="0" w:space="0" w:color="auto"/>
                                                    <w:right w:val="none" w:sz="0" w:space="0" w:color="auto"/>
                                                  </w:divBdr>
                                                  <w:divsChild>
                                                    <w:div w:id="500043421">
                                                      <w:marLeft w:val="0"/>
                                                      <w:marRight w:val="0"/>
                                                      <w:marTop w:val="0"/>
                                                      <w:marBottom w:val="0"/>
                                                      <w:divBdr>
                                                        <w:top w:val="none" w:sz="0" w:space="0" w:color="auto"/>
                                                        <w:left w:val="none" w:sz="0" w:space="0" w:color="auto"/>
                                                        <w:bottom w:val="none" w:sz="0" w:space="0" w:color="auto"/>
                                                        <w:right w:val="none" w:sz="0" w:space="0" w:color="auto"/>
                                                      </w:divBdr>
                                                      <w:divsChild>
                                                        <w:div w:id="1063598812">
                                                          <w:marLeft w:val="0"/>
                                                          <w:marRight w:val="0"/>
                                                          <w:marTop w:val="0"/>
                                                          <w:marBottom w:val="0"/>
                                                          <w:divBdr>
                                                            <w:top w:val="none" w:sz="0" w:space="0" w:color="auto"/>
                                                            <w:left w:val="none" w:sz="0" w:space="0" w:color="auto"/>
                                                            <w:bottom w:val="none" w:sz="0" w:space="0" w:color="auto"/>
                                                            <w:right w:val="none" w:sz="0" w:space="0" w:color="auto"/>
                                                          </w:divBdr>
                                                          <w:divsChild>
                                                            <w:div w:id="910773535">
                                                              <w:marLeft w:val="0"/>
                                                              <w:marRight w:val="0"/>
                                                              <w:marTop w:val="0"/>
                                                              <w:marBottom w:val="0"/>
                                                              <w:divBdr>
                                                                <w:top w:val="none" w:sz="0" w:space="0" w:color="auto"/>
                                                                <w:left w:val="none" w:sz="0" w:space="0" w:color="auto"/>
                                                                <w:bottom w:val="none" w:sz="0" w:space="0" w:color="auto"/>
                                                                <w:right w:val="none" w:sz="0" w:space="0" w:color="auto"/>
                                                              </w:divBdr>
                                                              <w:divsChild>
                                                                <w:div w:id="141240885">
                                                                  <w:marLeft w:val="0"/>
                                                                  <w:marRight w:val="0"/>
                                                                  <w:marTop w:val="0"/>
                                                                  <w:marBottom w:val="0"/>
                                                                  <w:divBdr>
                                                                    <w:top w:val="none" w:sz="0" w:space="0" w:color="auto"/>
                                                                    <w:left w:val="none" w:sz="0" w:space="0" w:color="auto"/>
                                                                    <w:bottom w:val="none" w:sz="0" w:space="0" w:color="auto"/>
                                                                    <w:right w:val="none" w:sz="0" w:space="0" w:color="auto"/>
                                                                  </w:divBdr>
                                                                  <w:divsChild>
                                                                    <w:div w:id="1402941910">
                                                                      <w:marLeft w:val="0"/>
                                                                      <w:marRight w:val="0"/>
                                                                      <w:marTop w:val="0"/>
                                                                      <w:marBottom w:val="0"/>
                                                                      <w:divBdr>
                                                                        <w:top w:val="none" w:sz="0" w:space="0" w:color="auto"/>
                                                                        <w:left w:val="none" w:sz="0" w:space="0" w:color="auto"/>
                                                                        <w:bottom w:val="none" w:sz="0" w:space="0" w:color="auto"/>
                                                                        <w:right w:val="none" w:sz="0" w:space="0" w:color="auto"/>
                                                                      </w:divBdr>
                                                                      <w:divsChild>
                                                                        <w:div w:id="1476340965">
                                                                          <w:marLeft w:val="0"/>
                                                                          <w:marRight w:val="0"/>
                                                                          <w:marTop w:val="0"/>
                                                                          <w:marBottom w:val="0"/>
                                                                          <w:divBdr>
                                                                            <w:top w:val="none" w:sz="0" w:space="0" w:color="auto"/>
                                                                            <w:left w:val="none" w:sz="0" w:space="0" w:color="auto"/>
                                                                            <w:bottom w:val="none" w:sz="0" w:space="0" w:color="auto"/>
                                                                            <w:right w:val="none" w:sz="0" w:space="0" w:color="auto"/>
                                                                          </w:divBdr>
                                                                          <w:divsChild>
                                                                            <w:div w:id="1560288680">
                                                                              <w:marLeft w:val="0"/>
                                                                              <w:marRight w:val="0"/>
                                                                              <w:marTop w:val="0"/>
                                                                              <w:marBottom w:val="0"/>
                                                                              <w:divBdr>
                                                                                <w:top w:val="none" w:sz="0" w:space="0" w:color="auto"/>
                                                                                <w:left w:val="none" w:sz="0" w:space="0" w:color="auto"/>
                                                                                <w:bottom w:val="none" w:sz="0" w:space="0" w:color="auto"/>
                                                                                <w:right w:val="none" w:sz="0" w:space="0" w:color="auto"/>
                                                                              </w:divBdr>
                                                                              <w:divsChild>
                                                                                <w:div w:id="1986160136">
                                                                                  <w:marLeft w:val="0"/>
                                                                                  <w:marRight w:val="0"/>
                                                                                  <w:marTop w:val="0"/>
                                                                                  <w:marBottom w:val="0"/>
                                                                                  <w:divBdr>
                                                                                    <w:top w:val="none" w:sz="0" w:space="0" w:color="auto"/>
                                                                                    <w:left w:val="none" w:sz="0" w:space="0" w:color="auto"/>
                                                                                    <w:bottom w:val="none" w:sz="0" w:space="0" w:color="auto"/>
                                                                                    <w:right w:val="none" w:sz="0" w:space="0" w:color="auto"/>
                                                                                  </w:divBdr>
                                                                                  <w:divsChild>
                                                                                    <w:div w:id="102113065">
                                                                                      <w:marLeft w:val="150"/>
                                                                                      <w:marRight w:val="150"/>
                                                                                      <w:marTop w:val="150"/>
                                                                                      <w:marBottom w:val="150"/>
                                                                                      <w:divBdr>
                                                                                        <w:top w:val="none" w:sz="0" w:space="0" w:color="auto"/>
                                                                                        <w:left w:val="none" w:sz="0" w:space="0" w:color="auto"/>
                                                                                        <w:bottom w:val="none" w:sz="0" w:space="0" w:color="auto"/>
                                                                                        <w:right w:val="none" w:sz="0" w:space="0" w:color="auto"/>
                                                                                      </w:divBdr>
                                                                                      <w:divsChild>
                                                                                        <w:div w:id="1391271861">
                                                                                          <w:marLeft w:val="0"/>
                                                                                          <w:marRight w:val="0"/>
                                                                                          <w:marTop w:val="0"/>
                                                                                          <w:marBottom w:val="0"/>
                                                                                          <w:divBdr>
                                                                                            <w:top w:val="none" w:sz="0" w:space="0" w:color="auto"/>
                                                                                            <w:left w:val="none" w:sz="0" w:space="0" w:color="auto"/>
                                                                                            <w:bottom w:val="none" w:sz="0" w:space="0" w:color="auto"/>
                                                                                            <w:right w:val="none" w:sz="0" w:space="0" w:color="auto"/>
                                                                                          </w:divBdr>
                                                                                          <w:divsChild>
                                                                                            <w:div w:id="479469646">
                                                                                              <w:blockQuote w:val="1"/>
                                                                                              <w:marLeft w:val="0"/>
                                                                                              <w:marRight w:val="165"/>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731420">
      <w:bodyDiv w:val="1"/>
      <w:marLeft w:val="0"/>
      <w:marRight w:val="0"/>
      <w:marTop w:val="0"/>
      <w:marBottom w:val="0"/>
      <w:divBdr>
        <w:top w:val="none" w:sz="0" w:space="0" w:color="auto"/>
        <w:left w:val="none" w:sz="0" w:space="0" w:color="auto"/>
        <w:bottom w:val="none" w:sz="0" w:space="0" w:color="auto"/>
        <w:right w:val="none" w:sz="0" w:space="0" w:color="auto"/>
      </w:divBdr>
    </w:div>
    <w:div w:id="179051435">
      <w:marLeft w:val="0"/>
      <w:marRight w:val="0"/>
      <w:marTop w:val="0"/>
      <w:marBottom w:val="0"/>
      <w:divBdr>
        <w:top w:val="none" w:sz="0" w:space="0" w:color="auto"/>
        <w:left w:val="none" w:sz="0" w:space="0" w:color="auto"/>
        <w:bottom w:val="none" w:sz="0" w:space="0" w:color="auto"/>
        <w:right w:val="none" w:sz="0" w:space="0" w:color="auto"/>
      </w:divBdr>
      <w:divsChild>
        <w:div w:id="387268576">
          <w:marLeft w:val="0"/>
          <w:marRight w:val="0"/>
          <w:marTop w:val="0"/>
          <w:marBottom w:val="0"/>
          <w:divBdr>
            <w:top w:val="none" w:sz="0" w:space="0" w:color="auto"/>
            <w:left w:val="none" w:sz="0" w:space="0" w:color="auto"/>
            <w:bottom w:val="none" w:sz="0" w:space="0" w:color="auto"/>
            <w:right w:val="none" w:sz="0" w:space="0" w:color="auto"/>
          </w:divBdr>
        </w:div>
      </w:divsChild>
    </w:div>
    <w:div w:id="180632408">
      <w:marLeft w:val="0"/>
      <w:marRight w:val="0"/>
      <w:marTop w:val="0"/>
      <w:marBottom w:val="0"/>
      <w:divBdr>
        <w:top w:val="none" w:sz="0" w:space="0" w:color="auto"/>
        <w:left w:val="none" w:sz="0" w:space="0" w:color="auto"/>
        <w:bottom w:val="none" w:sz="0" w:space="0" w:color="auto"/>
        <w:right w:val="none" w:sz="0" w:space="0" w:color="auto"/>
      </w:divBdr>
      <w:divsChild>
        <w:div w:id="665741156">
          <w:marLeft w:val="0"/>
          <w:marRight w:val="0"/>
          <w:marTop w:val="0"/>
          <w:marBottom w:val="0"/>
          <w:divBdr>
            <w:top w:val="none" w:sz="0" w:space="0" w:color="auto"/>
            <w:left w:val="none" w:sz="0" w:space="0" w:color="auto"/>
            <w:bottom w:val="none" w:sz="0" w:space="0" w:color="auto"/>
            <w:right w:val="none" w:sz="0" w:space="0" w:color="auto"/>
          </w:divBdr>
        </w:div>
      </w:divsChild>
    </w:div>
    <w:div w:id="200557239">
      <w:bodyDiv w:val="1"/>
      <w:marLeft w:val="0"/>
      <w:marRight w:val="0"/>
      <w:marTop w:val="0"/>
      <w:marBottom w:val="0"/>
      <w:divBdr>
        <w:top w:val="none" w:sz="0" w:space="0" w:color="auto"/>
        <w:left w:val="none" w:sz="0" w:space="0" w:color="auto"/>
        <w:bottom w:val="none" w:sz="0" w:space="0" w:color="auto"/>
        <w:right w:val="none" w:sz="0" w:space="0" w:color="auto"/>
      </w:divBdr>
      <w:divsChild>
        <w:div w:id="155849573">
          <w:marLeft w:val="0"/>
          <w:marRight w:val="0"/>
          <w:marTop w:val="0"/>
          <w:marBottom w:val="0"/>
          <w:divBdr>
            <w:top w:val="none" w:sz="0" w:space="0" w:color="auto"/>
            <w:left w:val="none" w:sz="0" w:space="0" w:color="auto"/>
            <w:bottom w:val="none" w:sz="0" w:space="0" w:color="auto"/>
            <w:right w:val="none" w:sz="0" w:space="0" w:color="auto"/>
          </w:divBdr>
          <w:divsChild>
            <w:div w:id="1809740121">
              <w:marLeft w:val="0"/>
              <w:marRight w:val="0"/>
              <w:marTop w:val="0"/>
              <w:marBottom w:val="0"/>
              <w:divBdr>
                <w:top w:val="none" w:sz="0" w:space="0" w:color="auto"/>
                <w:left w:val="none" w:sz="0" w:space="0" w:color="auto"/>
                <w:bottom w:val="none" w:sz="0" w:space="0" w:color="auto"/>
                <w:right w:val="none" w:sz="0" w:space="0" w:color="auto"/>
              </w:divBdr>
              <w:divsChild>
                <w:div w:id="1104807679">
                  <w:marLeft w:val="0"/>
                  <w:marRight w:val="0"/>
                  <w:marTop w:val="0"/>
                  <w:marBottom w:val="0"/>
                  <w:divBdr>
                    <w:top w:val="none" w:sz="0" w:space="0" w:color="auto"/>
                    <w:left w:val="none" w:sz="0" w:space="0" w:color="auto"/>
                    <w:bottom w:val="none" w:sz="0" w:space="0" w:color="auto"/>
                    <w:right w:val="none" w:sz="0" w:space="0" w:color="auto"/>
                  </w:divBdr>
                  <w:divsChild>
                    <w:div w:id="998465114">
                      <w:marLeft w:val="0"/>
                      <w:marRight w:val="0"/>
                      <w:marTop w:val="0"/>
                      <w:marBottom w:val="0"/>
                      <w:divBdr>
                        <w:top w:val="none" w:sz="0" w:space="0" w:color="auto"/>
                        <w:left w:val="none" w:sz="0" w:space="0" w:color="auto"/>
                        <w:bottom w:val="none" w:sz="0" w:space="0" w:color="auto"/>
                        <w:right w:val="none" w:sz="0" w:space="0" w:color="auto"/>
                      </w:divBdr>
                      <w:divsChild>
                        <w:div w:id="36315750">
                          <w:marLeft w:val="0"/>
                          <w:marRight w:val="0"/>
                          <w:marTop w:val="0"/>
                          <w:marBottom w:val="0"/>
                          <w:divBdr>
                            <w:top w:val="none" w:sz="0" w:space="0" w:color="auto"/>
                            <w:left w:val="none" w:sz="0" w:space="0" w:color="auto"/>
                            <w:bottom w:val="none" w:sz="0" w:space="0" w:color="auto"/>
                            <w:right w:val="none" w:sz="0" w:space="0" w:color="auto"/>
                          </w:divBdr>
                          <w:divsChild>
                            <w:div w:id="569466610">
                              <w:marLeft w:val="0"/>
                              <w:marRight w:val="0"/>
                              <w:marTop w:val="0"/>
                              <w:marBottom w:val="0"/>
                              <w:divBdr>
                                <w:top w:val="none" w:sz="0" w:space="0" w:color="auto"/>
                                <w:left w:val="none" w:sz="0" w:space="0" w:color="auto"/>
                                <w:bottom w:val="none" w:sz="0" w:space="0" w:color="auto"/>
                                <w:right w:val="none" w:sz="0" w:space="0" w:color="auto"/>
                              </w:divBdr>
                              <w:divsChild>
                                <w:div w:id="1638414177">
                                  <w:marLeft w:val="0"/>
                                  <w:marRight w:val="0"/>
                                  <w:marTop w:val="0"/>
                                  <w:marBottom w:val="0"/>
                                  <w:divBdr>
                                    <w:top w:val="none" w:sz="0" w:space="0" w:color="auto"/>
                                    <w:left w:val="none" w:sz="0" w:space="0" w:color="auto"/>
                                    <w:bottom w:val="none" w:sz="0" w:space="0" w:color="auto"/>
                                    <w:right w:val="none" w:sz="0" w:space="0" w:color="auto"/>
                                  </w:divBdr>
                                  <w:divsChild>
                                    <w:div w:id="1179347975">
                                      <w:marLeft w:val="0"/>
                                      <w:marRight w:val="0"/>
                                      <w:marTop w:val="0"/>
                                      <w:marBottom w:val="0"/>
                                      <w:divBdr>
                                        <w:top w:val="none" w:sz="0" w:space="0" w:color="auto"/>
                                        <w:left w:val="none" w:sz="0" w:space="0" w:color="auto"/>
                                        <w:bottom w:val="none" w:sz="0" w:space="0" w:color="auto"/>
                                        <w:right w:val="none" w:sz="0" w:space="0" w:color="auto"/>
                                      </w:divBdr>
                                      <w:divsChild>
                                        <w:div w:id="1474131184">
                                          <w:marLeft w:val="0"/>
                                          <w:marRight w:val="0"/>
                                          <w:marTop w:val="0"/>
                                          <w:marBottom w:val="0"/>
                                          <w:divBdr>
                                            <w:top w:val="none" w:sz="0" w:space="0" w:color="auto"/>
                                            <w:left w:val="none" w:sz="0" w:space="0" w:color="auto"/>
                                            <w:bottom w:val="none" w:sz="0" w:space="0" w:color="auto"/>
                                            <w:right w:val="none" w:sz="0" w:space="0" w:color="auto"/>
                                          </w:divBdr>
                                          <w:divsChild>
                                            <w:div w:id="1189490617">
                                              <w:marLeft w:val="0"/>
                                              <w:marRight w:val="0"/>
                                              <w:marTop w:val="0"/>
                                              <w:marBottom w:val="0"/>
                                              <w:divBdr>
                                                <w:top w:val="none" w:sz="0" w:space="0" w:color="auto"/>
                                                <w:left w:val="none" w:sz="0" w:space="0" w:color="auto"/>
                                                <w:bottom w:val="none" w:sz="0" w:space="0" w:color="auto"/>
                                                <w:right w:val="none" w:sz="0" w:space="0" w:color="auto"/>
                                              </w:divBdr>
                                              <w:divsChild>
                                                <w:div w:id="805272089">
                                                  <w:marLeft w:val="0"/>
                                                  <w:marRight w:val="0"/>
                                                  <w:marTop w:val="0"/>
                                                  <w:marBottom w:val="0"/>
                                                  <w:divBdr>
                                                    <w:top w:val="none" w:sz="0" w:space="0" w:color="auto"/>
                                                    <w:left w:val="none" w:sz="0" w:space="0" w:color="auto"/>
                                                    <w:bottom w:val="none" w:sz="0" w:space="0" w:color="auto"/>
                                                    <w:right w:val="none" w:sz="0" w:space="0" w:color="auto"/>
                                                  </w:divBdr>
                                                  <w:divsChild>
                                                    <w:div w:id="1431197513">
                                                      <w:marLeft w:val="0"/>
                                                      <w:marRight w:val="0"/>
                                                      <w:marTop w:val="0"/>
                                                      <w:marBottom w:val="0"/>
                                                      <w:divBdr>
                                                        <w:top w:val="none" w:sz="0" w:space="0" w:color="auto"/>
                                                        <w:left w:val="none" w:sz="0" w:space="0" w:color="auto"/>
                                                        <w:bottom w:val="none" w:sz="0" w:space="0" w:color="auto"/>
                                                        <w:right w:val="none" w:sz="0" w:space="0" w:color="auto"/>
                                                      </w:divBdr>
                                                      <w:divsChild>
                                                        <w:div w:id="1855681626">
                                                          <w:marLeft w:val="0"/>
                                                          <w:marRight w:val="0"/>
                                                          <w:marTop w:val="0"/>
                                                          <w:marBottom w:val="0"/>
                                                          <w:divBdr>
                                                            <w:top w:val="none" w:sz="0" w:space="0" w:color="auto"/>
                                                            <w:left w:val="none" w:sz="0" w:space="0" w:color="auto"/>
                                                            <w:bottom w:val="none" w:sz="0" w:space="0" w:color="auto"/>
                                                            <w:right w:val="none" w:sz="0" w:space="0" w:color="auto"/>
                                                          </w:divBdr>
                                                          <w:divsChild>
                                                            <w:div w:id="1390498911">
                                                              <w:marLeft w:val="0"/>
                                                              <w:marRight w:val="0"/>
                                                              <w:marTop w:val="0"/>
                                                              <w:marBottom w:val="0"/>
                                                              <w:divBdr>
                                                                <w:top w:val="none" w:sz="0" w:space="0" w:color="auto"/>
                                                                <w:left w:val="none" w:sz="0" w:space="0" w:color="auto"/>
                                                                <w:bottom w:val="none" w:sz="0" w:space="0" w:color="auto"/>
                                                                <w:right w:val="none" w:sz="0" w:space="0" w:color="auto"/>
                                                              </w:divBdr>
                                                              <w:divsChild>
                                                                <w:div w:id="239171718">
                                                                  <w:marLeft w:val="0"/>
                                                                  <w:marRight w:val="0"/>
                                                                  <w:marTop w:val="0"/>
                                                                  <w:marBottom w:val="0"/>
                                                                  <w:divBdr>
                                                                    <w:top w:val="none" w:sz="0" w:space="0" w:color="auto"/>
                                                                    <w:left w:val="none" w:sz="0" w:space="0" w:color="auto"/>
                                                                    <w:bottom w:val="none" w:sz="0" w:space="0" w:color="auto"/>
                                                                    <w:right w:val="none" w:sz="0" w:space="0" w:color="auto"/>
                                                                  </w:divBdr>
                                                                  <w:divsChild>
                                                                    <w:div w:id="1045058119">
                                                                      <w:marLeft w:val="0"/>
                                                                      <w:marRight w:val="0"/>
                                                                      <w:marTop w:val="0"/>
                                                                      <w:marBottom w:val="0"/>
                                                                      <w:divBdr>
                                                                        <w:top w:val="none" w:sz="0" w:space="0" w:color="auto"/>
                                                                        <w:left w:val="none" w:sz="0" w:space="0" w:color="auto"/>
                                                                        <w:bottom w:val="none" w:sz="0" w:space="0" w:color="auto"/>
                                                                        <w:right w:val="none" w:sz="0" w:space="0" w:color="auto"/>
                                                                      </w:divBdr>
                                                                      <w:divsChild>
                                                                        <w:div w:id="1294479702">
                                                                          <w:marLeft w:val="0"/>
                                                                          <w:marRight w:val="0"/>
                                                                          <w:marTop w:val="0"/>
                                                                          <w:marBottom w:val="0"/>
                                                                          <w:divBdr>
                                                                            <w:top w:val="none" w:sz="0" w:space="0" w:color="auto"/>
                                                                            <w:left w:val="none" w:sz="0" w:space="0" w:color="auto"/>
                                                                            <w:bottom w:val="none" w:sz="0" w:space="0" w:color="auto"/>
                                                                            <w:right w:val="none" w:sz="0" w:space="0" w:color="auto"/>
                                                                          </w:divBdr>
                                                                          <w:divsChild>
                                                                            <w:div w:id="252009854">
                                                                              <w:marLeft w:val="0"/>
                                                                              <w:marRight w:val="0"/>
                                                                              <w:marTop w:val="0"/>
                                                                              <w:marBottom w:val="0"/>
                                                                              <w:divBdr>
                                                                                <w:top w:val="none" w:sz="0" w:space="0" w:color="auto"/>
                                                                                <w:left w:val="none" w:sz="0" w:space="0" w:color="auto"/>
                                                                                <w:bottom w:val="none" w:sz="0" w:space="0" w:color="auto"/>
                                                                                <w:right w:val="none" w:sz="0" w:space="0" w:color="auto"/>
                                                                              </w:divBdr>
                                                                              <w:divsChild>
                                                                                <w:div w:id="964042731">
                                                                                  <w:marLeft w:val="0"/>
                                                                                  <w:marRight w:val="0"/>
                                                                                  <w:marTop w:val="0"/>
                                                                                  <w:marBottom w:val="0"/>
                                                                                  <w:divBdr>
                                                                                    <w:top w:val="none" w:sz="0" w:space="0" w:color="auto"/>
                                                                                    <w:left w:val="none" w:sz="0" w:space="0" w:color="auto"/>
                                                                                    <w:bottom w:val="none" w:sz="0" w:space="0" w:color="auto"/>
                                                                                    <w:right w:val="none" w:sz="0" w:space="0" w:color="auto"/>
                                                                                  </w:divBdr>
                                                                                  <w:divsChild>
                                                                                    <w:div w:id="58327552">
                                                                                      <w:marLeft w:val="150"/>
                                                                                      <w:marRight w:val="150"/>
                                                                                      <w:marTop w:val="150"/>
                                                                                      <w:marBottom w:val="150"/>
                                                                                      <w:divBdr>
                                                                                        <w:top w:val="none" w:sz="0" w:space="0" w:color="auto"/>
                                                                                        <w:left w:val="none" w:sz="0" w:space="0" w:color="auto"/>
                                                                                        <w:bottom w:val="none" w:sz="0" w:space="0" w:color="auto"/>
                                                                                        <w:right w:val="none" w:sz="0" w:space="0" w:color="auto"/>
                                                                                      </w:divBdr>
                                                                                      <w:divsChild>
                                                                                        <w:div w:id="5380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671964">
      <w:bodyDiv w:val="1"/>
      <w:marLeft w:val="0"/>
      <w:marRight w:val="0"/>
      <w:marTop w:val="0"/>
      <w:marBottom w:val="0"/>
      <w:divBdr>
        <w:top w:val="none" w:sz="0" w:space="0" w:color="auto"/>
        <w:left w:val="none" w:sz="0" w:space="0" w:color="auto"/>
        <w:bottom w:val="none" w:sz="0" w:space="0" w:color="auto"/>
        <w:right w:val="none" w:sz="0" w:space="0" w:color="auto"/>
      </w:divBdr>
    </w:div>
    <w:div w:id="202795934">
      <w:bodyDiv w:val="1"/>
      <w:marLeft w:val="0"/>
      <w:marRight w:val="0"/>
      <w:marTop w:val="0"/>
      <w:marBottom w:val="0"/>
      <w:divBdr>
        <w:top w:val="none" w:sz="0" w:space="0" w:color="auto"/>
        <w:left w:val="none" w:sz="0" w:space="0" w:color="auto"/>
        <w:bottom w:val="none" w:sz="0" w:space="0" w:color="auto"/>
        <w:right w:val="none" w:sz="0" w:space="0" w:color="auto"/>
      </w:divBdr>
      <w:divsChild>
        <w:div w:id="1615555496">
          <w:marLeft w:val="360"/>
          <w:marRight w:val="0"/>
          <w:marTop w:val="200"/>
          <w:marBottom w:val="0"/>
          <w:divBdr>
            <w:top w:val="none" w:sz="0" w:space="0" w:color="auto"/>
            <w:left w:val="none" w:sz="0" w:space="0" w:color="auto"/>
            <w:bottom w:val="none" w:sz="0" w:space="0" w:color="auto"/>
            <w:right w:val="none" w:sz="0" w:space="0" w:color="auto"/>
          </w:divBdr>
        </w:div>
        <w:div w:id="1518428927">
          <w:marLeft w:val="360"/>
          <w:marRight w:val="0"/>
          <w:marTop w:val="200"/>
          <w:marBottom w:val="0"/>
          <w:divBdr>
            <w:top w:val="none" w:sz="0" w:space="0" w:color="auto"/>
            <w:left w:val="none" w:sz="0" w:space="0" w:color="auto"/>
            <w:bottom w:val="none" w:sz="0" w:space="0" w:color="auto"/>
            <w:right w:val="none" w:sz="0" w:space="0" w:color="auto"/>
          </w:divBdr>
        </w:div>
        <w:div w:id="857817567">
          <w:marLeft w:val="360"/>
          <w:marRight w:val="0"/>
          <w:marTop w:val="200"/>
          <w:marBottom w:val="0"/>
          <w:divBdr>
            <w:top w:val="none" w:sz="0" w:space="0" w:color="auto"/>
            <w:left w:val="none" w:sz="0" w:space="0" w:color="auto"/>
            <w:bottom w:val="none" w:sz="0" w:space="0" w:color="auto"/>
            <w:right w:val="none" w:sz="0" w:space="0" w:color="auto"/>
          </w:divBdr>
        </w:div>
        <w:div w:id="217085019">
          <w:marLeft w:val="360"/>
          <w:marRight w:val="0"/>
          <w:marTop w:val="200"/>
          <w:marBottom w:val="0"/>
          <w:divBdr>
            <w:top w:val="none" w:sz="0" w:space="0" w:color="auto"/>
            <w:left w:val="none" w:sz="0" w:space="0" w:color="auto"/>
            <w:bottom w:val="none" w:sz="0" w:space="0" w:color="auto"/>
            <w:right w:val="none" w:sz="0" w:space="0" w:color="auto"/>
          </w:divBdr>
        </w:div>
        <w:div w:id="1895769604">
          <w:marLeft w:val="360"/>
          <w:marRight w:val="0"/>
          <w:marTop w:val="200"/>
          <w:marBottom w:val="0"/>
          <w:divBdr>
            <w:top w:val="none" w:sz="0" w:space="0" w:color="auto"/>
            <w:left w:val="none" w:sz="0" w:space="0" w:color="auto"/>
            <w:bottom w:val="none" w:sz="0" w:space="0" w:color="auto"/>
            <w:right w:val="none" w:sz="0" w:space="0" w:color="auto"/>
          </w:divBdr>
        </w:div>
        <w:div w:id="1018891248">
          <w:marLeft w:val="360"/>
          <w:marRight w:val="0"/>
          <w:marTop w:val="200"/>
          <w:marBottom w:val="0"/>
          <w:divBdr>
            <w:top w:val="none" w:sz="0" w:space="0" w:color="auto"/>
            <w:left w:val="none" w:sz="0" w:space="0" w:color="auto"/>
            <w:bottom w:val="none" w:sz="0" w:space="0" w:color="auto"/>
            <w:right w:val="none" w:sz="0" w:space="0" w:color="auto"/>
          </w:divBdr>
        </w:div>
      </w:divsChild>
    </w:div>
    <w:div w:id="207302781">
      <w:marLeft w:val="0"/>
      <w:marRight w:val="0"/>
      <w:marTop w:val="0"/>
      <w:marBottom w:val="0"/>
      <w:divBdr>
        <w:top w:val="none" w:sz="0" w:space="0" w:color="auto"/>
        <w:left w:val="none" w:sz="0" w:space="0" w:color="auto"/>
        <w:bottom w:val="none" w:sz="0" w:space="0" w:color="auto"/>
        <w:right w:val="none" w:sz="0" w:space="0" w:color="auto"/>
      </w:divBdr>
      <w:divsChild>
        <w:div w:id="221674341">
          <w:marLeft w:val="0"/>
          <w:marRight w:val="0"/>
          <w:marTop w:val="0"/>
          <w:marBottom w:val="0"/>
          <w:divBdr>
            <w:top w:val="none" w:sz="0" w:space="0" w:color="auto"/>
            <w:left w:val="none" w:sz="0" w:space="0" w:color="auto"/>
            <w:bottom w:val="none" w:sz="0" w:space="0" w:color="auto"/>
            <w:right w:val="none" w:sz="0" w:space="0" w:color="auto"/>
          </w:divBdr>
        </w:div>
      </w:divsChild>
    </w:div>
    <w:div w:id="210264968">
      <w:bodyDiv w:val="1"/>
      <w:marLeft w:val="0"/>
      <w:marRight w:val="0"/>
      <w:marTop w:val="0"/>
      <w:marBottom w:val="0"/>
      <w:divBdr>
        <w:top w:val="none" w:sz="0" w:space="0" w:color="auto"/>
        <w:left w:val="none" w:sz="0" w:space="0" w:color="auto"/>
        <w:bottom w:val="none" w:sz="0" w:space="0" w:color="auto"/>
        <w:right w:val="none" w:sz="0" w:space="0" w:color="auto"/>
      </w:divBdr>
      <w:divsChild>
        <w:div w:id="441849998">
          <w:marLeft w:val="0"/>
          <w:marRight w:val="0"/>
          <w:marTop w:val="0"/>
          <w:marBottom w:val="0"/>
          <w:divBdr>
            <w:top w:val="none" w:sz="0" w:space="0" w:color="auto"/>
            <w:left w:val="none" w:sz="0" w:space="0" w:color="auto"/>
            <w:bottom w:val="none" w:sz="0" w:space="0" w:color="auto"/>
            <w:right w:val="none" w:sz="0" w:space="0" w:color="auto"/>
          </w:divBdr>
          <w:divsChild>
            <w:div w:id="85805622">
              <w:marLeft w:val="0"/>
              <w:marRight w:val="0"/>
              <w:marTop w:val="0"/>
              <w:marBottom w:val="0"/>
              <w:divBdr>
                <w:top w:val="none" w:sz="0" w:space="0" w:color="auto"/>
                <w:left w:val="none" w:sz="0" w:space="0" w:color="auto"/>
                <w:bottom w:val="none" w:sz="0" w:space="0" w:color="auto"/>
                <w:right w:val="none" w:sz="0" w:space="0" w:color="auto"/>
              </w:divBdr>
              <w:divsChild>
                <w:div w:id="52705527">
                  <w:marLeft w:val="0"/>
                  <w:marRight w:val="0"/>
                  <w:marTop w:val="0"/>
                  <w:marBottom w:val="0"/>
                  <w:divBdr>
                    <w:top w:val="none" w:sz="0" w:space="0" w:color="auto"/>
                    <w:left w:val="none" w:sz="0" w:space="0" w:color="auto"/>
                    <w:bottom w:val="none" w:sz="0" w:space="0" w:color="auto"/>
                    <w:right w:val="none" w:sz="0" w:space="0" w:color="auto"/>
                  </w:divBdr>
                  <w:divsChild>
                    <w:div w:id="1566640552">
                      <w:marLeft w:val="0"/>
                      <w:marRight w:val="0"/>
                      <w:marTop w:val="0"/>
                      <w:marBottom w:val="0"/>
                      <w:divBdr>
                        <w:top w:val="none" w:sz="0" w:space="0" w:color="auto"/>
                        <w:left w:val="none" w:sz="0" w:space="0" w:color="auto"/>
                        <w:bottom w:val="none" w:sz="0" w:space="0" w:color="auto"/>
                        <w:right w:val="none" w:sz="0" w:space="0" w:color="auto"/>
                      </w:divBdr>
                      <w:divsChild>
                        <w:div w:id="168909866">
                          <w:marLeft w:val="0"/>
                          <w:marRight w:val="0"/>
                          <w:marTop w:val="0"/>
                          <w:marBottom w:val="0"/>
                          <w:divBdr>
                            <w:top w:val="none" w:sz="0" w:space="0" w:color="auto"/>
                            <w:left w:val="none" w:sz="0" w:space="0" w:color="auto"/>
                            <w:bottom w:val="none" w:sz="0" w:space="0" w:color="auto"/>
                            <w:right w:val="none" w:sz="0" w:space="0" w:color="auto"/>
                          </w:divBdr>
                          <w:divsChild>
                            <w:div w:id="740638564">
                              <w:marLeft w:val="0"/>
                              <w:marRight w:val="0"/>
                              <w:marTop w:val="0"/>
                              <w:marBottom w:val="0"/>
                              <w:divBdr>
                                <w:top w:val="none" w:sz="0" w:space="0" w:color="auto"/>
                                <w:left w:val="none" w:sz="0" w:space="0" w:color="auto"/>
                                <w:bottom w:val="none" w:sz="0" w:space="0" w:color="auto"/>
                                <w:right w:val="none" w:sz="0" w:space="0" w:color="auto"/>
                              </w:divBdr>
                              <w:divsChild>
                                <w:div w:id="1662007741">
                                  <w:marLeft w:val="0"/>
                                  <w:marRight w:val="0"/>
                                  <w:marTop w:val="0"/>
                                  <w:marBottom w:val="0"/>
                                  <w:divBdr>
                                    <w:top w:val="none" w:sz="0" w:space="0" w:color="auto"/>
                                    <w:left w:val="none" w:sz="0" w:space="0" w:color="auto"/>
                                    <w:bottom w:val="none" w:sz="0" w:space="0" w:color="auto"/>
                                    <w:right w:val="none" w:sz="0" w:space="0" w:color="auto"/>
                                  </w:divBdr>
                                  <w:divsChild>
                                    <w:div w:id="762844397">
                                      <w:marLeft w:val="0"/>
                                      <w:marRight w:val="0"/>
                                      <w:marTop w:val="0"/>
                                      <w:marBottom w:val="0"/>
                                      <w:divBdr>
                                        <w:top w:val="none" w:sz="0" w:space="0" w:color="auto"/>
                                        <w:left w:val="none" w:sz="0" w:space="0" w:color="auto"/>
                                        <w:bottom w:val="none" w:sz="0" w:space="0" w:color="auto"/>
                                        <w:right w:val="none" w:sz="0" w:space="0" w:color="auto"/>
                                      </w:divBdr>
                                      <w:divsChild>
                                        <w:div w:id="237204839">
                                          <w:marLeft w:val="0"/>
                                          <w:marRight w:val="0"/>
                                          <w:marTop w:val="0"/>
                                          <w:marBottom w:val="0"/>
                                          <w:divBdr>
                                            <w:top w:val="none" w:sz="0" w:space="0" w:color="auto"/>
                                            <w:left w:val="none" w:sz="0" w:space="0" w:color="auto"/>
                                            <w:bottom w:val="none" w:sz="0" w:space="0" w:color="auto"/>
                                            <w:right w:val="none" w:sz="0" w:space="0" w:color="auto"/>
                                          </w:divBdr>
                                          <w:divsChild>
                                            <w:div w:id="149519332">
                                              <w:marLeft w:val="-225"/>
                                              <w:marRight w:val="-225"/>
                                              <w:marTop w:val="0"/>
                                              <w:marBottom w:val="0"/>
                                              <w:divBdr>
                                                <w:top w:val="none" w:sz="0" w:space="0" w:color="auto"/>
                                                <w:left w:val="none" w:sz="0" w:space="0" w:color="auto"/>
                                                <w:bottom w:val="none" w:sz="0" w:space="0" w:color="auto"/>
                                                <w:right w:val="none" w:sz="0" w:space="0" w:color="auto"/>
                                              </w:divBdr>
                                              <w:divsChild>
                                                <w:div w:id="16123851">
                                                  <w:marLeft w:val="0"/>
                                                  <w:marRight w:val="0"/>
                                                  <w:marTop w:val="0"/>
                                                  <w:marBottom w:val="0"/>
                                                  <w:divBdr>
                                                    <w:top w:val="none" w:sz="0" w:space="0" w:color="auto"/>
                                                    <w:left w:val="none" w:sz="0" w:space="0" w:color="auto"/>
                                                    <w:bottom w:val="none" w:sz="0" w:space="0" w:color="auto"/>
                                                    <w:right w:val="none" w:sz="0" w:space="0" w:color="auto"/>
                                                  </w:divBdr>
                                                  <w:divsChild>
                                                    <w:div w:id="151919324">
                                                      <w:marLeft w:val="0"/>
                                                      <w:marRight w:val="0"/>
                                                      <w:marTop w:val="0"/>
                                                      <w:marBottom w:val="0"/>
                                                      <w:divBdr>
                                                        <w:top w:val="none" w:sz="0" w:space="0" w:color="auto"/>
                                                        <w:left w:val="none" w:sz="0" w:space="0" w:color="auto"/>
                                                        <w:bottom w:val="none" w:sz="0" w:space="0" w:color="auto"/>
                                                        <w:right w:val="none" w:sz="0" w:space="0" w:color="auto"/>
                                                      </w:divBdr>
                                                      <w:divsChild>
                                                        <w:div w:id="1530142515">
                                                          <w:marLeft w:val="0"/>
                                                          <w:marRight w:val="0"/>
                                                          <w:marTop w:val="0"/>
                                                          <w:marBottom w:val="0"/>
                                                          <w:divBdr>
                                                            <w:top w:val="none" w:sz="0" w:space="0" w:color="auto"/>
                                                            <w:left w:val="none" w:sz="0" w:space="0" w:color="auto"/>
                                                            <w:bottom w:val="none" w:sz="0" w:space="0" w:color="auto"/>
                                                            <w:right w:val="none" w:sz="0" w:space="0" w:color="auto"/>
                                                          </w:divBdr>
                                                          <w:divsChild>
                                                            <w:div w:id="1911426441">
                                                              <w:marLeft w:val="0"/>
                                                              <w:marRight w:val="0"/>
                                                              <w:marTop w:val="0"/>
                                                              <w:marBottom w:val="0"/>
                                                              <w:divBdr>
                                                                <w:top w:val="none" w:sz="0" w:space="0" w:color="auto"/>
                                                                <w:left w:val="none" w:sz="0" w:space="0" w:color="auto"/>
                                                                <w:bottom w:val="none" w:sz="0" w:space="0" w:color="auto"/>
                                                                <w:right w:val="none" w:sz="0" w:space="0" w:color="auto"/>
                                                              </w:divBdr>
                                                              <w:divsChild>
                                                                <w:div w:id="141586730">
                                                                  <w:marLeft w:val="0"/>
                                                                  <w:marRight w:val="0"/>
                                                                  <w:marTop w:val="0"/>
                                                                  <w:marBottom w:val="0"/>
                                                                  <w:divBdr>
                                                                    <w:top w:val="none" w:sz="0" w:space="0" w:color="auto"/>
                                                                    <w:left w:val="none" w:sz="0" w:space="0" w:color="auto"/>
                                                                    <w:bottom w:val="none" w:sz="0" w:space="0" w:color="auto"/>
                                                                    <w:right w:val="none" w:sz="0" w:space="0" w:color="auto"/>
                                                                  </w:divBdr>
                                                                  <w:divsChild>
                                                                    <w:div w:id="2057119737">
                                                                      <w:marLeft w:val="0"/>
                                                                      <w:marRight w:val="0"/>
                                                                      <w:marTop w:val="0"/>
                                                                      <w:marBottom w:val="0"/>
                                                                      <w:divBdr>
                                                                        <w:top w:val="none" w:sz="0" w:space="0" w:color="auto"/>
                                                                        <w:left w:val="none" w:sz="0" w:space="0" w:color="auto"/>
                                                                        <w:bottom w:val="none" w:sz="0" w:space="0" w:color="auto"/>
                                                                        <w:right w:val="none" w:sz="0" w:space="0" w:color="auto"/>
                                                                      </w:divBdr>
                                                                      <w:divsChild>
                                                                        <w:div w:id="9307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5989825">
      <w:marLeft w:val="0"/>
      <w:marRight w:val="0"/>
      <w:marTop w:val="0"/>
      <w:marBottom w:val="0"/>
      <w:divBdr>
        <w:top w:val="none" w:sz="0" w:space="0" w:color="auto"/>
        <w:left w:val="none" w:sz="0" w:space="0" w:color="auto"/>
        <w:bottom w:val="none" w:sz="0" w:space="0" w:color="auto"/>
        <w:right w:val="none" w:sz="0" w:space="0" w:color="auto"/>
      </w:divBdr>
      <w:divsChild>
        <w:div w:id="1609392125">
          <w:marLeft w:val="0"/>
          <w:marRight w:val="0"/>
          <w:marTop w:val="0"/>
          <w:marBottom w:val="0"/>
          <w:divBdr>
            <w:top w:val="none" w:sz="0" w:space="0" w:color="auto"/>
            <w:left w:val="none" w:sz="0" w:space="0" w:color="auto"/>
            <w:bottom w:val="none" w:sz="0" w:space="0" w:color="auto"/>
            <w:right w:val="none" w:sz="0" w:space="0" w:color="auto"/>
          </w:divBdr>
        </w:div>
      </w:divsChild>
    </w:div>
    <w:div w:id="237712403">
      <w:bodyDiv w:val="1"/>
      <w:marLeft w:val="0"/>
      <w:marRight w:val="0"/>
      <w:marTop w:val="0"/>
      <w:marBottom w:val="0"/>
      <w:divBdr>
        <w:top w:val="none" w:sz="0" w:space="0" w:color="auto"/>
        <w:left w:val="none" w:sz="0" w:space="0" w:color="auto"/>
        <w:bottom w:val="none" w:sz="0" w:space="0" w:color="auto"/>
        <w:right w:val="none" w:sz="0" w:space="0" w:color="auto"/>
      </w:divBdr>
    </w:div>
    <w:div w:id="258683003">
      <w:bodyDiv w:val="1"/>
      <w:marLeft w:val="0"/>
      <w:marRight w:val="0"/>
      <w:marTop w:val="0"/>
      <w:marBottom w:val="0"/>
      <w:divBdr>
        <w:top w:val="none" w:sz="0" w:space="0" w:color="auto"/>
        <w:left w:val="none" w:sz="0" w:space="0" w:color="auto"/>
        <w:bottom w:val="none" w:sz="0" w:space="0" w:color="auto"/>
        <w:right w:val="none" w:sz="0" w:space="0" w:color="auto"/>
      </w:divBdr>
    </w:div>
    <w:div w:id="266811098">
      <w:bodyDiv w:val="1"/>
      <w:marLeft w:val="0"/>
      <w:marRight w:val="0"/>
      <w:marTop w:val="0"/>
      <w:marBottom w:val="0"/>
      <w:divBdr>
        <w:top w:val="none" w:sz="0" w:space="0" w:color="auto"/>
        <w:left w:val="none" w:sz="0" w:space="0" w:color="auto"/>
        <w:bottom w:val="none" w:sz="0" w:space="0" w:color="auto"/>
        <w:right w:val="none" w:sz="0" w:space="0" w:color="auto"/>
      </w:divBdr>
      <w:divsChild>
        <w:div w:id="402723324">
          <w:marLeft w:val="0"/>
          <w:marRight w:val="0"/>
          <w:marTop w:val="0"/>
          <w:marBottom w:val="0"/>
          <w:divBdr>
            <w:top w:val="none" w:sz="0" w:space="0" w:color="auto"/>
            <w:left w:val="none" w:sz="0" w:space="0" w:color="auto"/>
            <w:bottom w:val="none" w:sz="0" w:space="0" w:color="auto"/>
            <w:right w:val="none" w:sz="0" w:space="0" w:color="auto"/>
          </w:divBdr>
          <w:divsChild>
            <w:div w:id="9495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8105">
      <w:bodyDiv w:val="1"/>
      <w:marLeft w:val="0"/>
      <w:marRight w:val="0"/>
      <w:marTop w:val="0"/>
      <w:marBottom w:val="0"/>
      <w:divBdr>
        <w:top w:val="none" w:sz="0" w:space="0" w:color="auto"/>
        <w:left w:val="none" w:sz="0" w:space="0" w:color="auto"/>
        <w:bottom w:val="none" w:sz="0" w:space="0" w:color="auto"/>
        <w:right w:val="none" w:sz="0" w:space="0" w:color="auto"/>
      </w:divBdr>
    </w:div>
    <w:div w:id="282157474">
      <w:bodyDiv w:val="1"/>
      <w:marLeft w:val="0"/>
      <w:marRight w:val="0"/>
      <w:marTop w:val="0"/>
      <w:marBottom w:val="0"/>
      <w:divBdr>
        <w:top w:val="none" w:sz="0" w:space="0" w:color="auto"/>
        <w:left w:val="none" w:sz="0" w:space="0" w:color="auto"/>
        <w:bottom w:val="none" w:sz="0" w:space="0" w:color="auto"/>
        <w:right w:val="none" w:sz="0" w:space="0" w:color="auto"/>
      </w:divBdr>
    </w:div>
    <w:div w:id="282426025">
      <w:bodyDiv w:val="1"/>
      <w:marLeft w:val="0"/>
      <w:marRight w:val="0"/>
      <w:marTop w:val="0"/>
      <w:marBottom w:val="0"/>
      <w:divBdr>
        <w:top w:val="none" w:sz="0" w:space="0" w:color="auto"/>
        <w:left w:val="none" w:sz="0" w:space="0" w:color="auto"/>
        <w:bottom w:val="none" w:sz="0" w:space="0" w:color="auto"/>
        <w:right w:val="none" w:sz="0" w:space="0" w:color="auto"/>
      </w:divBdr>
    </w:div>
    <w:div w:id="284623973">
      <w:bodyDiv w:val="1"/>
      <w:marLeft w:val="0"/>
      <w:marRight w:val="0"/>
      <w:marTop w:val="0"/>
      <w:marBottom w:val="0"/>
      <w:divBdr>
        <w:top w:val="none" w:sz="0" w:space="0" w:color="auto"/>
        <w:left w:val="none" w:sz="0" w:space="0" w:color="auto"/>
        <w:bottom w:val="none" w:sz="0" w:space="0" w:color="auto"/>
        <w:right w:val="none" w:sz="0" w:space="0" w:color="auto"/>
      </w:divBdr>
    </w:div>
    <w:div w:id="298731818">
      <w:marLeft w:val="0"/>
      <w:marRight w:val="0"/>
      <w:marTop w:val="0"/>
      <w:marBottom w:val="0"/>
      <w:divBdr>
        <w:top w:val="none" w:sz="0" w:space="0" w:color="auto"/>
        <w:left w:val="none" w:sz="0" w:space="0" w:color="auto"/>
        <w:bottom w:val="none" w:sz="0" w:space="0" w:color="auto"/>
        <w:right w:val="none" w:sz="0" w:space="0" w:color="auto"/>
      </w:divBdr>
      <w:divsChild>
        <w:div w:id="733436101">
          <w:marLeft w:val="0"/>
          <w:marRight w:val="0"/>
          <w:marTop w:val="0"/>
          <w:marBottom w:val="0"/>
          <w:divBdr>
            <w:top w:val="none" w:sz="0" w:space="0" w:color="auto"/>
            <w:left w:val="none" w:sz="0" w:space="0" w:color="auto"/>
            <w:bottom w:val="none" w:sz="0" w:space="0" w:color="auto"/>
            <w:right w:val="none" w:sz="0" w:space="0" w:color="auto"/>
          </w:divBdr>
        </w:div>
      </w:divsChild>
    </w:div>
    <w:div w:id="305161973">
      <w:marLeft w:val="0"/>
      <w:marRight w:val="0"/>
      <w:marTop w:val="0"/>
      <w:marBottom w:val="0"/>
      <w:divBdr>
        <w:top w:val="none" w:sz="0" w:space="0" w:color="auto"/>
        <w:left w:val="none" w:sz="0" w:space="0" w:color="auto"/>
        <w:bottom w:val="none" w:sz="0" w:space="0" w:color="auto"/>
        <w:right w:val="none" w:sz="0" w:space="0" w:color="auto"/>
      </w:divBdr>
      <w:divsChild>
        <w:div w:id="979656818">
          <w:marLeft w:val="0"/>
          <w:marRight w:val="0"/>
          <w:marTop w:val="0"/>
          <w:marBottom w:val="0"/>
          <w:divBdr>
            <w:top w:val="none" w:sz="0" w:space="0" w:color="auto"/>
            <w:left w:val="none" w:sz="0" w:space="0" w:color="auto"/>
            <w:bottom w:val="none" w:sz="0" w:space="0" w:color="auto"/>
            <w:right w:val="none" w:sz="0" w:space="0" w:color="auto"/>
          </w:divBdr>
        </w:div>
      </w:divsChild>
    </w:div>
    <w:div w:id="307172387">
      <w:bodyDiv w:val="1"/>
      <w:marLeft w:val="0"/>
      <w:marRight w:val="0"/>
      <w:marTop w:val="0"/>
      <w:marBottom w:val="0"/>
      <w:divBdr>
        <w:top w:val="none" w:sz="0" w:space="0" w:color="auto"/>
        <w:left w:val="none" w:sz="0" w:space="0" w:color="auto"/>
        <w:bottom w:val="none" w:sz="0" w:space="0" w:color="auto"/>
        <w:right w:val="none" w:sz="0" w:space="0" w:color="auto"/>
      </w:divBdr>
      <w:divsChild>
        <w:div w:id="1131628496">
          <w:marLeft w:val="0"/>
          <w:marRight w:val="0"/>
          <w:marTop w:val="0"/>
          <w:marBottom w:val="0"/>
          <w:divBdr>
            <w:top w:val="none" w:sz="0" w:space="0" w:color="auto"/>
            <w:left w:val="none" w:sz="0" w:space="0" w:color="auto"/>
            <w:bottom w:val="none" w:sz="0" w:space="0" w:color="auto"/>
            <w:right w:val="none" w:sz="0" w:space="0" w:color="auto"/>
          </w:divBdr>
          <w:divsChild>
            <w:div w:id="1670596545">
              <w:marLeft w:val="0"/>
              <w:marRight w:val="0"/>
              <w:marTop w:val="0"/>
              <w:marBottom w:val="0"/>
              <w:divBdr>
                <w:top w:val="none" w:sz="0" w:space="0" w:color="auto"/>
                <w:left w:val="none" w:sz="0" w:space="0" w:color="auto"/>
                <w:bottom w:val="none" w:sz="0" w:space="0" w:color="auto"/>
                <w:right w:val="none" w:sz="0" w:space="0" w:color="auto"/>
              </w:divBdr>
              <w:divsChild>
                <w:div w:id="1957178891">
                  <w:marLeft w:val="0"/>
                  <w:marRight w:val="0"/>
                  <w:marTop w:val="0"/>
                  <w:marBottom w:val="0"/>
                  <w:divBdr>
                    <w:top w:val="none" w:sz="0" w:space="0" w:color="auto"/>
                    <w:left w:val="none" w:sz="0" w:space="0" w:color="auto"/>
                    <w:bottom w:val="none" w:sz="0" w:space="0" w:color="auto"/>
                    <w:right w:val="none" w:sz="0" w:space="0" w:color="auto"/>
                  </w:divBdr>
                  <w:divsChild>
                    <w:div w:id="1263412523">
                      <w:marLeft w:val="0"/>
                      <w:marRight w:val="0"/>
                      <w:marTop w:val="0"/>
                      <w:marBottom w:val="0"/>
                      <w:divBdr>
                        <w:top w:val="none" w:sz="0" w:space="0" w:color="auto"/>
                        <w:left w:val="none" w:sz="0" w:space="0" w:color="auto"/>
                        <w:bottom w:val="none" w:sz="0" w:space="0" w:color="auto"/>
                        <w:right w:val="none" w:sz="0" w:space="0" w:color="auto"/>
                      </w:divBdr>
                      <w:divsChild>
                        <w:div w:id="1612662994">
                          <w:marLeft w:val="0"/>
                          <w:marRight w:val="0"/>
                          <w:marTop w:val="0"/>
                          <w:marBottom w:val="0"/>
                          <w:divBdr>
                            <w:top w:val="none" w:sz="0" w:space="0" w:color="auto"/>
                            <w:left w:val="none" w:sz="0" w:space="0" w:color="auto"/>
                            <w:bottom w:val="none" w:sz="0" w:space="0" w:color="auto"/>
                            <w:right w:val="none" w:sz="0" w:space="0" w:color="auto"/>
                          </w:divBdr>
                          <w:divsChild>
                            <w:div w:id="919559073">
                              <w:marLeft w:val="0"/>
                              <w:marRight w:val="0"/>
                              <w:marTop w:val="0"/>
                              <w:marBottom w:val="0"/>
                              <w:divBdr>
                                <w:top w:val="none" w:sz="0" w:space="0" w:color="auto"/>
                                <w:left w:val="none" w:sz="0" w:space="0" w:color="auto"/>
                                <w:bottom w:val="none" w:sz="0" w:space="0" w:color="auto"/>
                                <w:right w:val="none" w:sz="0" w:space="0" w:color="auto"/>
                              </w:divBdr>
                              <w:divsChild>
                                <w:div w:id="1909535946">
                                  <w:marLeft w:val="0"/>
                                  <w:marRight w:val="0"/>
                                  <w:marTop w:val="0"/>
                                  <w:marBottom w:val="0"/>
                                  <w:divBdr>
                                    <w:top w:val="none" w:sz="0" w:space="0" w:color="auto"/>
                                    <w:left w:val="none" w:sz="0" w:space="0" w:color="auto"/>
                                    <w:bottom w:val="none" w:sz="0" w:space="0" w:color="auto"/>
                                    <w:right w:val="none" w:sz="0" w:space="0" w:color="auto"/>
                                  </w:divBdr>
                                  <w:divsChild>
                                    <w:div w:id="706419260">
                                      <w:marLeft w:val="0"/>
                                      <w:marRight w:val="0"/>
                                      <w:marTop w:val="0"/>
                                      <w:marBottom w:val="0"/>
                                      <w:divBdr>
                                        <w:top w:val="none" w:sz="0" w:space="0" w:color="auto"/>
                                        <w:left w:val="none" w:sz="0" w:space="0" w:color="auto"/>
                                        <w:bottom w:val="none" w:sz="0" w:space="0" w:color="auto"/>
                                        <w:right w:val="none" w:sz="0" w:space="0" w:color="auto"/>
                                      </w:divBdr>
                                      <w:divsChild>
                                        <w:div w:id="1008101731">
                                          <w:marLeft w:val="0"/>
                                          <w:marRight w:val="0"/>
                                          <w:marTop w:val="0"/>
                                          <w:marBottom w:val="0"/>
                                          <w:divBdr>
                                            <w:top w:val="none" w:sz="0" w:space="0" w:color="auto"/>
                                            <w:left w:val="none" w:sz="0" w:space="0" w:color="auto"/>
                                            <w:bottom w:val="none" w:sz="0" w:space="0" w:color="auto"/>
                                            <w:right w:val="none" w:sz="0" w:space="0" w:color="auto"/>
                                          </w:divBdr>
                                          <w:divsChild>
                                            <w:div w:id="910240926">
                                              <w:marLeft w:val="0"/>
                                              <w:marRight w:val="0"/>
                                              <w:marTop w:val="0"/>
                                              <w:marBottom w:val="0"/>
                                              <w:divBdr>
                                                <w:top w:val="none" w:sz="0" w:space="0" w:color="auto"/>
                                                <w:left w:val="none" w:sz="0" w:space="0" w:color="auto"/>
                                                <w:bottom w:val="none" w:sz="0" w:space="0" w:color="auto"/>
                                                <w:right w:val="none" w:sz="0" w:space="0" w:color="auto"/>
                                              </w:divBdr>
                                              <w:divsChild>
                                                <w:div w:id="1815095954">
                                                  <w:marLeft w:val="0"/>
                                                  <w:marRight w:val="0"/>
                                                  <w:marTop w:val="0"/>
                                                  <w:marBottom w:val="0"/>
                                                  <w:divBdr>
                                                    <w:top w:val="none" w:sz="0" w:space="0" w:color="auto"/>
                                                    <w:left w:val="none" w:sz="0" w:space="0" w:color="auto"/>
                                                    <w:bottom w:val="none" w:sz="0" w:space="0" w:color="auto"/>
                                                    <w:right w:val="none" w:sz="0" w:space="0" w:color="auto"/>
                                                  </w:divBdr>
                                                  <w:divsChild>
                                                    <w:div w:id="1286615820">
                                                      <w:marLeft w:val="0"/>
                                                      <w:marRight w:val="0"/>
                                                      <w:marTop w:val="0"/>
                                                      <w:marBottom w:val="0"/>
                                                      <w:divBdr>
                                                        <w:top w:val="none" w:sz="0" w:space="0" w:color="auto"/>
                                                        <w:left w:val="none" w:sz="0" w:space="0" w:color="auto"/>
                                                        <w:bottom w:val="none" w:sz="0" w:space="0" w:color="auto"/>
                                                        <w:right w:val="none" w:sz="0" w:space="0" w:color="auto"/>
                                                      </w:divBdr>
                                                      <w:divsChild>
                                                        <w:div w:id="1129206298">
                                                          <w:marLeft w:val="0"/>
                                                          <w:marRight w:val="0"/>
                                                          <w:marTop w:val="0"/>
                                                          <w:marBottom w:val="0"/>
                                                          <w:divBdr>
                                                            <w:top w:val="none" w:sz="0" w:space="0" w:color="auto"/>
                                                            <w:left w:val="none" w:sz="0" w:space="0" w:color="auto"/>
                                                            <w:bottom w:val="none" w:sz="0" w:space="0" w:color="auto"/>
                                                            <w:right w:val="none" w:sz="0" w:space="0" w:color="auto"/>
                                                          </w:divBdr>
                                                          <w:divsChild>
                                                            <w:div w:id="1964143926">
                                                              <w:marLeft w:val="0"/>
                                                              <w:marRight w:val="0"/>
                                                              <w:marTop w:val="0"/>
                                                              <w:marBottom w:val="0"/>
                                                              <w:divBdr>
                                                                <w:top w:val="none" w:sz="0" w:space="0" w:color="auto"/>
                                                                <w:left w:val="none" w:sz="0" w:space="0" w:color="auto"/>
                                                                <w:bottom w:val="none" w:sz="0" w:space="0" w:color="auto"/>
                                                                <w:right w:val="none" w:sz="0" w:space="0" w:color="auto"/>
                                                              </w:divBdr>
                                                              <w:divsChild>
                                                                <w:div w:id="7061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15305968">
      <w:bodyDiv w:val="1"/>
      <w:marLeft w:val="0"/>
      <w:marRight w:val="0"/>
      <w:marTop w:val="0"/>
      <w:marBottom w:val="0"/>
      <w:divBdr>
        <w:top w:val="none" w:sz="0" w:space="0" w:color="auto"/>
        <w:left w:val="none" w:sz="0" w:space="0" w:color="auto"/>
        <w:bottom w:val="none" w:sz="0" w:space="0" w:color="auto"/>
        <w:right w:val="none" w:sz="0" w:space="0" w:color="auto"/>
      </w:divBdr>
      <w:divsChild>
        <w:div w:id="785462573">
          <w:marLeft w:val="360"/>
          <w:marRight w:val="0"/>
          <w:marTop w:val="200"/>
          <w:marBottom w:val="0"/>
          <w:divBdr>
            <w:top w:val="none" w:sz="0" w:space="0" w:color="auto"/>
            <w:left w:val="none" w:sz="0" w:space="0" w:color="auto"/>
            <w:bottom w:val="none" w:sz="0" w:space="0" w:color="auto"/>
            <w:right w:val="none" w:sz="0" w:space="0" w:color="auto"/>
          </w:divBdr>
        </w:div>
        <w:div w:id="1524636644">
          <w:marLeft w:val="360"/>
          <w:marRight w:val="0"/>
          <w:marTop w:val="200"/>
          <w:marBottom w:val="0"/>
          <w:divBdr>
            <w:top w:val="none" w:sz="0" w:space="0" w:color="auto"/>
            <w:left w:val="none" w:sz="0" w:space="0" w:color="auto"/>
            <w:bottom w:val="none" w:sz="0" w:space="0" w:color="auto"/>
            <w:right w:val="none" w:sz="0" w:space="0" w:color="auto"/>
          </w:divBdr>
        </w:div>
        <w:div w:id="1692805105">
          <w:marLeft w:val="360"/>
          <w:marRight w:val="0"/>
          <w:marTop w:val="200"/>
          <w:marBottom w:val="0"/>
          <w:divBdr>
            <w:top w:val="none" w:sz="0" w:space="0" w:color="auto"/>
            <w:left w:val="none" w:sz="0" w:space="0" w:color="auto"/>
            <w:bottom w:val="none" w:sz="0" w:space="0" w:color="auto"/>
            <w:right w:val="none" w:sz="0" w:space="0" w:color="auto"/>
          </w:divBdr>
        </w:div>
        <w:div w:id="2094007784">
          <w:marLeft w:val="360"/>
          <w:marRight w:val="0"/>
          <w:marTop w:val="200"/>
          <w:marBottom w:val="0"/>
          <w:divBdr>
            <w:top w:val="none" w:sz="0" w:space="0" w:color="auto"/>
            <w:left w:val="none" w:sz="0" w:space="0" w:color="auto"/>
            <w:bottom w:val="none" w:sz="0" w:space="0" w:color="auto"/>
            <w:right w:val="none" w:sz="0" w:space="0" w:color="auto"/>
          </w:divBdr>
        </w:div>
        <w:div w:id="1799686063">
          <w:marLeft w:val="360"/>
          <w:marRight w:val="0"/>
          <w:marTop w:val="200"/>
          <w:marBottom w:val="0"/>
          <w:divBdr>
            <w:top w:val="none" w:sz="0" w:space="0" w:color="auto"/>
            <w:left w:val="none" w:sz="0" w:space="0" w:color="auto"/>
            <w:bottom w:val="none" w:sz="0" w:space="0" w:color="auto"/>
            <w:right w:val="none" w:sz="0" w:space="0" w:color="auto"/>
          </w:divBdr>
        </w:div>
        <w:div w:id="1678070326">
          <w:marLeft w:val="360"/>
          <w:marRight w:val="0"/>
          <w:marTop w:val="200"/>
          <w:marBottom w:val="0"/>
          <w:divBdr>
            <w:top w:val="none" w:sz="0" w:space="0" w:color="auto"/>
            <w:left w:val="none" w:sz="0" w:space="0" w:color="auto"/>
            <w:bottom w:val="none" w:sz="0" w:space="0" w:color="auto"/>
            <w:right w:val="none" w:sz="0" w:space="0" w:color="auto"/>
          </w:divBdr>
        </w:div>
      </w:divsChild>
    </w:div>
    <w:div w:id="318459409">
      <w:bodyDiv w:val="1"/>
      <w:marLeft w:val="0"/>
      <w:marRight w:val="0"/>
      <w:marTop w:val="0"/>
      <w:marBottom w:val="0"/>
      <w:divBdr>
        <w:top w:val="none" w:sz="0" w:space="0" w:color="auto"/>
        <w:left w:val="none" w:sz="0" w:space="0" w:color="auto"/>
        <w:bottom w:val="none" w:sz="0" w:space="0" w:color="auto"/>
        <w:right w:val="none" w:sz="0" w:space="0" w:color="auto"/>
      </w:divBdr>
    </w:div>
    <w:div w:id="337272769">
      <w:bodyDiv w:val="1"/>
      <w:marLeft w:val="0"/>
      <w:marRight w:val="0"/>
      <w:marTop w:val="0"/>
      <w:marBottom w:val="0"/>
      <w:divBdr>
        <w:top w:val="none" w:sz="0" w:space="0" w:color="auto"/>
        <w:left w:val="none" w:sz="0" w:space="0" w:color="auto"/>
        <w:bottom w:val="none" w:sz="0" w:space="0" w:color="auto"/>
        <w:right w:val="none" w:sz="0" w:space="0" w:color="auto"/>
      </w:divBdr>
    </w:div>
    <w:div w:id="394158740">
      <w:bodyDiv w:val="1"/>
      <w:marLeft w:val="0"/>
      <w:marRight w:val="0"/>
      <w:marTop w:val="0"/>
      <w:marBottom w:val="0"/>
      <w:divBdr>
        <w:top w:val="none" w:sz="0" w:space="0" w:color="auto"/>
        <w:left w:val="none" w:sz="0" w:space="0" w:color="auto"/>
        <w:bottom w:val="none" w:sz="0" w:space="0" w:color="auto"/>
        <w:right w:val="none" w:sz="0" w:space="0" w:color="auto"/>
      </w:divBdr>
    </w:div>
    <w:div w:id="394816607">
      <w:bodyDiv w:val="1"/>
      <w:marLeft w:val="0"/>
      <w:marRight w:val="0"/>
      <w:marTop w:val="0"/>
      <w:marBottom w:val="0"/>
      <w:divBdr>
        <w:top w:val="none" w:sz="0" w:space="0" w:color="auto"/>
        <w:left w:val="none" w:sz="0" w:space="0" w:color="auto"/>
        <w:bottom w:val="none" w:sz="0" w:space="0" w:color="auto"/>
        <w:right w:val="none" w:sz="0" w:space="0" w:color="auto"/>
      </w:divBdr>
      <w:divsChild>
        <w:div w:id="27144653">
          <w:marLeft w:val="0"/>
          <w:marRight w:val="0"/>
          <w:marTop w:val="0"/>
          <w:marBottom w:val="0"/>
          <w:divBdr>
            <w:top w:val="none" w:sz="0" w:space="0" w:color="auto"/>
            <w:left w:val="none" w:sz="0" w:space="0" w:color="auto"/>
            <w:bottom w:val="none" w:sz="0" w:space="0" w:color="auto"/>
            <w:right w:val="none" w:sz="0" w:space="0" w:color="auto"/>
          </w:divBdr>
          <w:divsChild>
            <w:div w:id="1887135027">
              <w:marLeft w:val="0"/>
              <w:marRight w:val="0"/>
              <w:marTop w:val="0"/>
              <w:marBottom w:val="0"/>
              <w:divBdr>
                <w:top w:val="none" w:sz="0" w:space="0" w:color="auto"/>
                <w:left w:val="none" w:sz="0" w:space="0" w:color="auto"/>
                <w:bottom w:val="none" w:sz="0" w:space="0" w:color="auto"/>
                <w:right w:val="none" w:sz="0" w:space="0" w:color="auto"/>
              </w:divBdr>
              <w:divsChild>
                <w:div w:id="178130044">
                  <w:marLeft w:val="0"/>
                  <w:marRight w:val="0"/>
                  <w:marTop w:val="0"/>
                  <w:marBottom w:val="0"/>
                  <w:divBdr>
                    <w:top w:val="none" w:sz="0" w:space="0" w:color="auto"/>
                    <w:left w:val="none" w:sz="0" w:space="0" w:color="auto"/>
                    <w:bottom w:val="none" w:sz="0" w:space="0" w:color="auto"/>
                    <w:right w:val="none" w:sz="0" w:space="0" w:color="auto"/>
                  </w:divBdr>
                  <w:divsChild>
                    <w:div w:id="1239822253">
                      <w:marLeft w:val="0"/>
                      <w:marRight w:val="0"/>
                      <w:marTop w:val="0"/>
                      <w:marBottom w:val="0"/>
                      <w:divBdr>
                        <w:top w:val="none" w:sz="0" w:space="0" w:color="auto"/>
                        <w:left w:val="none" w:sz="0" w:space="0" w:color="auto"/>
                        <w:bottom w:val="none" w:sz="0" w:space="0" w:color="auto"/>
                        <w:right w:val="none" w:sz="0" w:space="0" w:color="auto"/>
                      </w:divBdr>
                      <w:divsChild>
                        <w:div w:id="2028872541">
                          <w:marLeft w:val="0"/>
                          <w:marRight w:val="0"/>
                          <w:marTop w:val="0"/>
                          <w:marBottom w:val="0"/>
                          <w:divBdr>
                            <w:top w:val="none" w:sz="0" w:space="0" w:color="auto"/>
                            <w:left w:val="none" w:sz="0" w:space="0" w:color="auto"/>
                            <w:bottom w:val="none" w:sz="0" w:space="0" w:color="auto"/>
                            <w:right w:val="none" w:sz="0" w:space="0" w:color="auto"/>
                          </w:divBdr>
                          <w:divsChild>
                            <w:div w:id="966205802">
                              <w:marLeft w:val="0"/>
                              <w:marRight w:val="0"/>
                              <w:marTop w:val="0"/>
                              <w:marBottom w:val="0"/>
                              <w:divBdr>
                                <w:top w:val="none" w:sz="0" w:space="0" w:color="auto"/>
                                <w:left w:val="none" w:sz="0" w:space="0" w:color="auto"/>
                                <w:bottom w:val="none" w:sz="0" w:space="0" w:color="auto"/>
                                <w:right w:val="none" w:sz="0" w:space="0" w:color="auto"/>
                              </w:divBdr>
                              <w:divsChild>
                                <w:div w:id="1116143851">
                                  <w:marLeft w:val="0"/>
                                  <w:marRight w:val="0"/>
                                  <w:marTop w:val="0"/>
                                  <w:marBottom w:val="0"/>
                                  <w:divBdr>
                                    <w:top w:val="none" w:sz="0" w:space="0" w:color="auto"/>
                                    <w:left w:val="none" w:sz="0" w:space="0" w:color="auto"/>
                                    <w:bottom w:val="none" w:sz="0" w:space="0" w:color="auto"/>
                                    <w:right w:val="none" w:sz="0" w:space="0" w:color="auto"/>
                                  </w:divBdr>
                                  <w:divsChild>
                                    <w:div w:id="201402833">
                                      <w:marLeft w:val="0"/>
                                      <w:marRight w:val="0"/>
                                      <w:marTop w:val="0"/>
                                      <w:marBottom w:val="0"/>
                                      <w:divBdr>
                                        <w:top w:val="none" w:sz="0" w:space="0" w:color="auto"/>
                                        <w:left w:val="none" w:sz="0" w:space="0" w:color="auto"/>
                                        <w:bottom w:val="none" w:sz="0" w:space="0" w:color="auto"/>
                                        <w:right w:val="none" w:sz="0" w:space="0" w:color="auto"/>
                                      </w:divBdr>
                                      <w:divsChild>
                                        <w:div w:id="14695031">
                                          <w:marLeft w:val="0"/>
                                          <w:marRight w:val="0"/>
                                          <w:marTop w:val="0"/>
                                          <w:marBottom w:val="0"/>
                                          <w:divBdr>
                                            <w:top w:val="none" w:sz="0" w:space="0" w:color="auto"/>
                                            <w:left w:val="none" w:sz="0" w:space="0" w:color="auto"/>
                                            <w:bottom w:val="none" w:sz="0" w:space="0" w:color="auto"/>
                                            <w:right w:val="none" w:sz="0" w:space="0" w:color="auto"/>
                                          </w:divBdr>
                                          <w:divsChild>
                                            <w:div w:id="1625039014">
                                              <w:marLeft w:val="0"/>
                                              <w:marRight w:val="0"/>
                                              <w:marTop w:val="0"/>
                                              <w:marBottom w:val="0"/>
                                              <w:divBdr>
                                                <w:top w:val="none" w:sz="0" w:space="0" w:color="auto"/>
                                                <w:left w:val="none" w:sz="0" w:space="0" w:color="auto"/>
                                                <w:bottom w:val="none" w:sz="0" w:space="0" w:color="auto"/>
                                                <w:right w:val="none" w:sz="0" w:space="0" w:color="auto"/>
                                              </w:divBdr>
                                              <w:divsChild>
                                                <w:div w:id="981806626">
                                                  <w:marLeft w:val="0"/>
                                                  <w:marRight w:val="0"/>
                                                  <w:marTop w:val="0"/>
                                                  <w:marBottom w:val="0"/>
                                                  <w:divBdr>
                                                    <w:top w:val="none" w:sz="0" w:space="0" w:color="auto"/>
                                                    <w:left w:val="none" w:sz="0" w:space="0" w:color="auto"/>
                                                    <w:bottom w:val="none" w:sz="0" w:space="0" w:color="auto"/>
                                                    <w:right w:val="none" w:sz="0" w:space="0" w:color="auto"/>
                                                  </w:divBdr>
                                                  <w:divsChild>
                                                    <w:div w:id="1202595901">
                                                      <w:marLeft w:val="0"/>
                                                      <w:marRight w:val="0"/>
                                                      <w:marTop w:val="0"/>
                                                      <w:marBottom w:val="0"/>
                                                      <w:divBdr>
                                                        <w:top w:val="none" w:sz="0" w:space="0" w:color="auto"/>
                                                        <w:left w:val="none" w:sz="0" w:space="0" w:color="auto"/>
                                                        <w:bottom w:val="none" w:sz="0" w:space="0" w:color="auto"/>
                                                        <w:right w:val="none" w:sz="0" w:space="0" w:color="auto"/>
                                                      </w:divBdr>
                                                      <w:divsChild>
                                                        <w:div w:id="770009404">
                                                          <w:marLeft w:val="0"/>
                                                          <w:marRight w:val="0"/>
                                                          <w:marTop w:val="0"/>
                                                          <w:marBottom w:val="0"/>
                                                          <w:divBdr>
                                                            <w:top w:val="none" w:sz="0" w:space="0" w:color="auto"/>
                                                            <w:left w:val="none" w:sz="0" w:space="0" w:color="auto"/>
                                                            <w:bottom w:val="none" w:sz="0" w:space="0" w:color="auto"/>
                                                            <w:right w:val="none" w:sz="0" w:space="0" w:color="auto"/>
                                                          </w:divBdr>
                                                          <w:divsChild>
                                                            <w:div w:id="1262032655">
                                                              <w:marLeft w:val="0"/>
                                                              <w:marRight w:val="0"/>
                                                              <w:marTop w:val="0"/>
                                                              <w:marBottom w:val="0"/>
                                                              <w:divBdr>
                                                                <w:top w:val="none" w:sz="0" w:space="0" w:color="auto"/>
                                                                <w:left w:val="none" w:sz="0" w:space="0" w:color="auto"/>
                                                                <w:bottom w:val="none" w:sz="0" w:space="0" w:color="auto"/>
                                                                <w:right w:val="none" w:sz="0" w:space="0" w:color="auto"/>
                                                              </w:divBdr>
                                                              <w:divsChild>
                                                                <w:div w:id="13869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01559948">
      <w:bodyDiv w:val="1"/>
      <w:marLeft w:val="0"/>
      <w:marRight w:val="0"/>
      <w:marTop w:val="0"/>
      <w:marBottom w:val="0"/>
      <w:divBdr>
        <w:top w:val="none" w:sz="0" w:space="0" w:color="auto"/>
        <w:left w:val="none" w:sz="0" w:space="0" w:color="auto"/>
        <w:bottom w:val="none" w:sz="0" w:space="0" w:color="auto"/>
        <w:right w:val="none" w:sz="0" w:space="0" w:color="auto"/>
      </w:divBdr>
      <w:divsChild>
        <w:div w:id="1930887452">
          <w:marLeft w:val="0"/>
          <w:marRight w:val="0"/>
          <w:marTop w:val="0"/>
          <w:marBottom w:val="0"/>
          <w:divBdr>
            <w:top w:val="none" w:sz="0" w:space="0" w:color="auto"/>
            <w:left w:val="none" w:sz="0" w:space="0" w:color="auto"/>
            <w:bottom w:val="none" w:sz="0" w:space="0" w:color="auto"/>
            <w:right w:val="none" w:sz="0" w:space="0" w:color="auto"/>
          </w:divBdr>
          <w:divsChild>
            <w:div w:id="691540366">
              <w:marLeft w:val="150"/>
              <w:marRight w:val="150"/>
              <w:marTop w:val="0"/>
              <w:marBottom w:val="150"/>
              <w:divBdr>
                <w:top w:val="none" w:sz="0" w:space="0" w:color="auto"/>
                <w:left w:val="none" w:sz="0" w:space="0" w:color="auto"/>
                <w:bottom w:val="none" w:sz="0" w:space="0" w:color="auto"/>
                <w:right w:val="none" w:sz="0" w:space="0" w:color="auto"/>
              </w:divBdr>
            </w:div>
          </w:divsChild>
        </w:div>
        <w:div w:id="1898935111">
          <w:marLeft w:val="0"/>
          <w:marRight w:val="0"/>
          <w:marTop w:val="0"/>
          <w:marBottom w:val="0"/>
          <w:divBdr>
            <w:top w:val="none" w:sz="0" w:space="0" w:color="auto"/>
            <w:left w:val="none" w:sz="0" w:space="0" w:color="auto"/>
            <w:bottom w:val="none" w:sz="0" w:space="0" w:color="auto"/>
            <w:right w:val="none" w:sz="0" w:space="0" w:color="auto"/>
          </w:divBdr>
          <w:divsChild>
            <w:div w:id="107747709">
              <w:marLeft w:val="150"/>
              <w:marRight w:val="150"/>
              <w:marTop w:val="0"/>
              <w:marBottom w:val="150"/>
              <w:divBdr>
                <w:top w:val="none" w:sz="0" w:space="0" w:color="auto"/>
                <w:left w:val="none" w:sz="0" w:space="0" w:color="auto"/>
                <w:bottom w:val="none" w:sz="0" w:space="0" w:color="auto"/>
                <w:right w:val="none" w:sz="0" w:space="0" w:color="auto"/>
              </w:divBdr>
              <w:divsChild>
                <w:div w:id="2581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05343">
      <w:bodyDiv w:val="1"/>
      <w:marLeft w:val="0"/>
      <w:marRight w:val="0"/>
      <w:marTop w:val="0"/>
      <w:marBottom w:val="0"/>
      <w:divBdr>
        <w:top w:val="none" w:sz="0" w:space="0" w:color="auto"/>
        <w:left w:val="none" w:sz="0" w:space="0" w:color="auto"/>
        <w:bottom w:val="none" w:sz="0" w:space="0" w:color="auto"/>
        <w:right w:val="none" w:sz="0" w:space="0" w:color="auto"/>
      </w:divBdr>
    </w:div>
    <w:div w:id="405537964">
      <w:marLeft w:val="0"/>
      <w:marRight w:val="0"/>
      <w:marTop w:val="0"/>
      <w:marBottom w:val="0"/>
      <w:divBdr>
        <w:top w:val="none" w:sz="0" w:space="0" w:color="auto"/>
        <w:left w:val="none" w:sz="0" w:space="0" w:color="auto"/>
        <w:bottom w:val="none" w:sz="0" w:space="0" w:color="auto"/>
        <w:right w:val="none" w:sz="0" w:space="0" w:color="auto"/>
      </w:divBdr>
      <w:divsChild>
        <w:div w:id="1592154496">
          <w:marLeft w:val="0"/>
          <w:marRight w:val="0"/>
          <w:marTop w:val="0"/>
          <w:marBottom w:val="0"/>
          <w:divBdr>
            <w:top w:val="none" w:sz="0" w:space="0" w:color="auto"/>
            <w:left w:val="none" w:sz="0" w:space="0" w:color="auto"/>
            <w:bottom w:val="none" w:sz="0" w:space="0" w:color="auto"/>
            <w:right w:val="none" w:sz="0" w:space="0" w:color="auto"/>
          </w:divBdr>
        </w:div>
      </w:divsChild>
    </w:div>
    <w:div w:id="430929225">
      <w:marLeft w:val="0"/>
      <w:marRight w:val="0"/>
      <w:marTop w:val="0"/>
      <w:marBottom w:val="0"/>
      <w:divBdr>
        <w:top w:val="none" w:sz="0" w:space="0" w:color="auto"/>
        <w:left w:val="none" w:sz="0" w:space="0" w:color="auto"/>
        <w:bottom w:val="none" w:sz="0" w:space="0" w:color="auto"/>
        <w:right w:val="none" w:sz="0" w:space="0" w:color="auto"/>
      </w:divBdr>
      <w:divsChild>
        <w:div w:id="639531417">
          <w:marLeft w:val="0"/>
          <w:marRight w:val="0"/>
          <w:marTop w:val="0"/>
          <w:marBottom w:val="0"/>
          <w:divBdr>
            <w:top w:val="none" w:sz="0" w:space="0" w:color="auto"/>
            <w:left w:val="none" w:sz="0" w:space="0" w:color="auto"/>
            <w:bottom w:val="none" w:sz="0" w:space="0" w:color="auto"/>
            <w:right w:val="none" w:sz="0" w:space="0" w:color="auto"/>
          </w:divBdr>
        </w:div>
      </w:divsChild>
    </w:div>
    <w:div w:id="479276516">
      <w:bodyDiv w:val="1"/>
      <w:marLeft w:val="0"/>
      <w:marRight w:val="0"/>
      <w:marTop w:val="0"/>
      <w:marBottom w:val="0"/>
      <w:divBdr>
        <w:top w:val="none" w:sz="0" w:space="0" w:color="auto"/>
        <w:left w:val="none" w:sz="0" w:space="0" w:color="auto"/>
        <w:bottom w:val="none" w:sz="0" w:space="0" w:color="auto"/>
        <w:right w:val="none" w:sz="0" w:space="0" w:color="auto"/>
      </w:divBdr>
    </w:div>
    <w:div w:id="527106969">
      <w:bodyDiv w:val="1"/>
      <w:marLeft w:val="0"/>
      <w:marRight w:val="0"/>
      <w:marTop w:val="0"/>
      <w:marBottom w:val="0"/>
      <w:divBdr>
        <w:top w:val="none" w:sz="0" w:space="0" w:color="auto"/>
        <w:left w:val="none" w:sz="0" w:space="0" w:color="auto"/>
        <w:bottom w:val="none" w:sz="0" w:space="0" w:color="auto"/>
        <w:right w:val="none" w:sz="0" w:space="0" w:color="auto"/>
      </w:divBdr>
      <w:divsChild>
        <w:div w:id="2045016857">
          <w:marLeft w:val="0"/>
          <w:marRight w:val="0"/>
          <w:marTop w:val="0"/>
          <w:marBottom w:val="0"/>
          <w:divBdr>
            <w:top w:val="none" w:sz="0" w:space="0" w:color="auto"/>
            <w:left w:val="none" w:sz="0" w:space="0" w:color="auto"/>
            <w:bottom w:val="none" w:sz="0" w:space="0" w:color="auto"/>
            <w:right w:val="none" w:sz="0" w:space="0" w:color="auto"/>
          </w:divBdr>
          <w:divsChild>
            <w:div w:id="1028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01852">
      <w:bodyDiv w:val="1"/>
      <w:marLeft w:val="0"/>
      <w:marRight w:val="0"/>
      <w:marTop w:val="0"/>
      <w:marBottom w:val="0"/>
      <w:divBdr>
        <w:top w:val="none" w:sz="0" w:space="0" w:color="auto"/>
        <w:left w:val="none" w:sz="0" w:space="0" w:color="auto"/>
        <w:bottom w:val="none" w:sz="0" w:space="0" w:color="auto"/>
        <w:right w:val="none" w:sz="0" w:space="0" w:color="auto"/>
      </w:divBdr>
    </w:div>
    <w:div w:id="560025654">
      <w:bodyDiv w:val="1"/>
      <w:marLeft w:val="0"/>
      <w:marRight w:val="0"/>
      <w:marTop w:val="0"/>
      <w:marBottom w:val="0"/>
      <w:divBdr>
        <w:top w:val="none" w:sz="0" w:space="0" w:color="auto"/>
        <w:left w:val="none" w:sz="0" w:space="0" w:color="auto"/>
        <w:bottom w:val="none" w:sz="0" w:space="0" w:color="auto"/>
        <w:right w:val="none" w:sz="0" w:space="0" w:color="auto"/>
      </w:divBdr>
    </w:div>
    <w:div w:id="574361731">
      <w:bodyDiv w:val="1"/>
      <w:marLeft w:val="0"/>
      <w:marRight w:val="0"/>
      <w:marTop w:val="0"/>
      <w:marBottom w:val="0"/>
      <w:divBdr>
        <w:top w:val="none" w:sz="0" w:space="0" w:color="auto"/>
        <w:left w:val="none" w:sz="0" w:space="0" w:color="auto"/>
        <w:bottom w:val="none" w:sz="0" w:space="0" w:color="auto"/>
        <w:right w:val="none" w:sz="0" w:space="0" w:color="auto"/>
      </w:divBdr>
    </w:div>
    <w:div w:id="587738255">
      <w:marLeft w:val="0"/>
      <w:marRight w:val="0"/>
      <w:marTop w:val="0"/>
      <w:marBottom w:val="0"/>
      <w:divBdr>
        <w:top w:val="none" w:sz="0" w:space="0" w:color="auto"/>
        <w:left w:val="none" w:sz="0" w:space="0" w:color="auto"/>
        <w:bottom w:val="none" w:sz="0" w:space="0" w:color="auto"/>
        <w:right w:val="none" w:sz="0" w:space="0" w:color="auto"/>
      </w:divBdr>
      <w:divsChild>
        <w:div w:id="1029532173">
          <w:marLeft w:val="0"/>
          <w:marRight w:val="0"/>
          <w:marTop w:val="0"/>
          <w:marBottom w:val="0"/>
          <w:divBdr>
            <w:top w:val="none" w:sz="0" w:space="0" w:color="auto"/>
            <w:left w:val="none" w:sz="0" w:space="0" w:color="auto"/>
            <w:bottom w:val="none" w:sz="0" w:space="0" w:color="auto"/>
            <w:right w:val="none" w:sz="0" w:space="0" w:color="auto"/>
          </w:divBdr>
        </w:div>
      </w:divsChild>
    </w:div>
    <w:div w:id="590164973">
      <w:marLeft w:val="0"/>
      <w:marRight w:val="0"/>
      <w:marTop w:val="0"/>
      <w:marBottom w:val="0"/>
      <w:divBdr>
        <w:top w:val="none" w:sz="0" w:space="0" w:color="auto"/>
        <w:left w:val="none" w:sz="0" w:space="0" w:color="auto"/>
        <w:bottom w:val="none" w:sz="0" w:space="0" w:color="auto"/>
        <w:right w:val="none" w:sz="0" w:space="0" w:color="auto"/>
      </w:divBdr>
      <w:divsChild>
        <w:div w:id="1049111763">
          <w:marLeft w:val="0"/>
          <w:marRight w:val="0"/>
          <w:marTop w:val="0"/>
          <w:marBottom w:val="0"/>
          <w:divBdr>
            <w:top w:val="none" w:sz="0" w:space="0" w:color="auto"/>
            <w:left w:val="none" w:sz="0" w:space="0" w:color="auto"/>
            <w:bottom w:val="none" w:sz="0" w:space="0" w:color="auto"/>
            <w:right w:val="none" w:sz="0" w:space="0" w:color="auto"/>
          </w:divBdr>
        </w:div>
      </w:divsChild>
    </w:div>
    <w:div w:id="614948179">
      <w:marLeft w:val="0"/>
      <w:marRight w:val="0"/>
      <w:marTop w:val="0"/>
      <w:marBottom w:val="0"/>
      <w:divBdr>
        <w:top w:val="none" w:sz="0" w:space="0" w:color="auto"/>
        <w:left w:val="none" w:sz="0" w:space="0" w:color="auto"/>
        <w:bottom w:val="none" w:sz="0" w:space="0" w:color="auto"/>
        <w:right w:val="none" w:sz="0" w:space="0" w:color="auto"/>
      </w:divBdr>
      <w:divsChild>
        <w:div w:id="1420785156">
          <w:marLeft w:val="0"/>
          <w:marRight w:val="0"/>
          <w:marTop w:val="0"/>
          <w:marBottom w:val="0"/>
          <w:divBdr>
            <w:top w:val="none" w:sz="0" w:space="0" w:color="auto"/>
            <w:left w:val="none" w:sz="0" w:space="0" w:color="auto"/>
            <w:bottom w:val="none" w:sz="0" w:space="0" w:color="auto"/>
            <w:right w:val="none" w:sz="0" w:space="0" w:color="auto"/>
          </w:divBdr>
        </w:div>
      </w:divsChild>
    </w:div>
    <w:div w:id="615411331">
      <w:bodyDiv w:val="1"/>
      <w:marLeft w:val="0"/>
      <w:marRight w:val="0"/>
      <w:marTop w:val="0"/>
      <w:marBottom w:val="0"/>
      <w:divBdr>
        <w:top w:val="none" w:sz="0" w:space="0" w:color="auto"/>
        <w:left w:val="none" w:sz="0" w:space="0" w:color="auto"/>
        <w:bottom w:val="none" w:sz="0" w:space="0" w:color="auto"/>
        <w:right w:val="none" w:sz="0" w:space="0" w:color="auto"/>
      </w:divBdr>
      <w:divsChild>
        <w:div w:id="1367170506">
          <w:marLeft w:val="0"/>
          <w:marRight w:val="0"/>
          <w:marTop w:val="0"/>
          <w:marBottom w:val="0"/>
          <w:divBdr>
            <w:top w:val="none" w:sz="0" w:space="0" w:color="auto"/>
            <w:left w:val="none" w:sz="0" w:space="0" w:color="auto"/>
            <w:bottom w:val="none" w:sz="0" w:space="0" w:color="auto"/>
            <w:right w:val="none" w:sz="0" w:space="0" w:color="auto"/>
          </w:divBdr>
          <w:divsChild>
            <w:div w:id="935988">
              <w:marLeft w:val="0"/>
              <w:marRight w:val="0"/>
              <w:marTop w:val="0"/>
              <w:marBottom w:val="0"/>
              <w:divBdr>
                <w:top w:val="none" w:sz="0" w:space="0" w:color="auto"/>
                <w:left w:val="none" w:sz="0" w:space="0" w:color="auto"/>
                <w:bottom w:val="none" w:sz="0" w:space="0" w:color="auto"/>
                <w:right w:val="none" w:sz="0" w:space="0" w:color="auto"/>
              </w:divBdr>
              <w:divsChild>
                <w:div w:id="321348772">
                  <w:marLeft w:val="0"/>
                  <w:marRight w:val="0"/>
                  <w:marTop w:val="0"/>
                  <w:marBottom w:val="0"/>
                  <w:divBdr>
                    <w:top w:val="none" w:sz="0" w:space="0" w:color="auto"/>
                    <w:left w:val="none" w:sz="0" w:space="0" w:color="auto"/>
                    <w:bottom w:val="none" w:sz="0" w:space="0" w:color="auto"/>
                    <w:right w:val="none" w:sz="0" w:space="0" w:color="auto"/>
                  </w:divBdr>
                  <w:divsChild>
                    <w:div w:id="39474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4952">
              <w:marLeft w:val="0"/>
              <w:marRight w:val="150"/>
              <w:marTop w:val="0"/>
              <w:marBottom w:val="0"/>
              <w:divBdr>
                <w:top w:val="none" w:sz="0" w:space="0" w:color="auto"/>
                <w:left w:val="none" w:sz="0" w:space="0" w:color="auto"/>
                <w:bottom w:val="none" w:sz="0" w:space="0" w:color="auto"/>
                <w:right w:val="none" w:sz="0" w:space="0" w:color="auto"/>
              </w:divBdr>
              <w:divsChild>
                <w:div w:id="56591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8739">
          <w:marLeft w:val="0"/>
          <w:marRight w:val="0"/>
          <w:marTop w:val="0"/>
          <w:marBottom w:val="0"/>
          <w:divBdr>
            <w:top w:val="none" w:sz="0" w:space="0" w:color="auto"/>
            <w:left w:val="none" w:sz="0" w:space="0" w:color="auto"/>
            <w:bottom w:val="none" w:sz="0" w:space="0" w:color="auto"/>
            <w:right w:val="none" w:sz="0" w:space="0" w:color="auto"/>
          </w:divBdr>
        </w:div>
      </w:divsChild>
    </w:div>
    <w:div w:id="627932802">
      <w:bodyDiv w:val="1"/>
      <w:marLeft w:val="0"/>
      <w:marRight w:val="0"/>
      <w:marTop w:val="0"/>
      <w:marBottom w:val="0"/>
      <w:divBdr>
        <w:top w:val="none" w:sz="0" w:space="0" w:color="auto"/>
        <w:left w:val="none" w:sz="0" w:space="0" w:color="auto"/>
        <w:bottom w:val="none" w:sz="0" w:space="0" w:color="auto"/>
        <w:right w:val="none" w:sz="0" w:space="0" w:color="auto"/>
      </w:divBdr>
      <w:divsChild>
        <w:div w:id="1530220283">
          <w:marLeft w:val="0"/>
          <w:marRight w:val="0"/>
          <w:marTop w:val="0"/>
          <w:marBottom w:val="0"/>
          <w:divBdr>
            <w:top w:val="none" w:sz="0" w:space="0" w:color="auto"/>
            <w:left w:val="none" w:sz="0" w:space="0" w:color="auto"/>
            <w:bottom w:val="none" w:sz="0" w:space="0" w:color="auto"/>
            <w:right w:val="none" w:sz="0" w:space="0" w:color="auto"/>
          </w:divBdr>
          <w:divsChild>
            <w:div w:id="14648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1702">
      <w:marLeft w:val="0"/>
      <w:marRight w:val="0"/>
      <w:marTop w:val="0"/>
      <w:marBottom w:val="0"/>
      <w:divBdr>
        <w:top w:val="none" w:sz="0" w:space="0" w:color="auto"/>
        <w:left w:val="none" w:sz="0" w:space="0" w:color="auto"/>
        <w:bottom w:val="none" w:sz="0" w:space="0" w:color="auto"/>
        <w:right w:val="none" w:sz="0" w:space="0" w:color="auto"/>
      </w:divBdr>
      <w:divsChild>
        <w:div w:id="1803301759">
          <w:marLeft w:val="0"/>
          <w:marRight w:val="0"/>
          <w:marTop w:val="0"/>
          <w:marBottom w:val="0"/>
          <w:divBdr>
            <w:top w:val="none" w:sz="0" w:space="0" w:color="auto"/>
            <w:left w:val="none" w:sz="0" w:space="0" w:color="auto"/>
            <w:bottom w:val="none" w:sz="0" w:space="0" w:color="auto"/>
            <w:right w:val="none" w:sz="0" w:space="0" w:color="auto"/>
          </w:divBdr>
        </w:div>
      </w:divsChild>
    </w:div>
    <w:div w:id="689570115">
      <w:bodyDiv w:val="1"/>
      <w:marLeft w:val="0"/>
      <w:marRight w:val="0"/>
      <w:marTop w:val="0"/>
      <w:marBottom w:val="0"/>
      <w:divBdr>
        <w:top w:val="none" w:sz="0" w:space="0" w:color="auto"/>
        <w:left w:val="none" w:sz="0" w:space="0" w:color="auto"/>
        <w:bottom w:val="none" w:sz="0" w:space="0" w:color="auto"/>
        <w:right w:val="none" w:sz="0" w:space="0" w:color="auto"/>
      </w:divBdr>
    </w:div>
    <w:div w:id="697050424">
      <w:bodyDiv w:val="1"/>
      <w:marLeft w:val="0"/>
      <w:marRight w:val="0"/>
      <w:marTop w:val="0"/>
      <w:marBottom w:val="0"/>
      <w:divBdr>
        <w:top w:val="none" w:sz="0" w:space="0" w:color="auto"/>
        <w:left w:val="none" w:sz="0" w:space="0" w:color="auto"/>
        <w:bottom w:val="none" w:sz="0" w:space="0" w:color="auto"/>
        <w:right w:val="none" w:sz="0" w:space="0" w:color="auto"/>
      </w:divBdr>
      <w:divsChild>
        <w:div w:id="801965217">
          <w:marLeft w:val="360"/>
          <w:marRight w:val="0"/>
          <w:marTop w:val="200"/>
          <w:marBottom w:val="0"/>
          <w:divBdr>
            <w:top w:val="none" w:sz="0" w:space="0" w:color="auto"/>
            <w:left w:val="none" w:sz="0" w:space="0" w:color="auto"/>
            <w:bottom w:val="none" w:sz="0" w:space="0" w:color="auto"/>
            <w:right w:val="none" w:sz="0" w:space="0" w:color="auto"/>
          </w:divBdr>
        </w:div>
        <w:div w:id="1505586361">
          <w:marLeft w:val="360"/>
          <w:marRight w:val="0"/>
          <w:marTop w:val="200"/>
          <w:marBottom w:val="0"/>
          <w:divBdr>
            <w:top w:val="none" w:sz="0" w:space="0" w:color="auto"/>
            <w:left w:val="none" w:sz="0" w:space="0" w:color="auto"/>
            <w:bottom w:val="none" w:sz="0" w:space="0" w:color="auto"/>
            <w:right w:val="none" w:sz="0" w:space="0" w:color="auto"/>
          </w:divBdr>
        </w:div>
        <w:div w:id="1127428280">
          <w:marLeft w:val="360"/>
          <w:marRight w:val="0"/>
          <w:marTop w:val="200"/>
          <w:marBottom w:val="0"/>
          <w:divBdr>
            <w:top w:val="none" w:sz="0" w:space="0" w:color="auto"/>
            <w:left w:val="none" w:sz="0" w:space="0" w:color="auto"/>
            <w:bottom w:val="none" w:sz="0" w:space="0" w:color="auto"/>
            <w:right w:val="none" w:sz="0" w:space="0" w:color="auto"/>
          </w:divBdr>
        </w:div>
      </w:divsChild>
    </w:div>
    <w:div w:id="720247400">
      <w:bodyDiv w:val="1"/>
      <w:marLeft w:val="0"/>
      <w:marRight w:val="0"/>
      <w:marTop w:val="0"/>
      <w:marBottom w:val="0"/>
      <w:divBdr>
        <w:top w:val="none" w:sz="0" w:space="0" w:color="auto"/>
        <w:left w:val="none" w:sz="0" w:space="0" w:color="auto"/>
        <w:bottom w:val="none" w:sz="0" w:space="0" w:color="auto"/>
        <w:right w:val="none" w:sz="0" w:space="0" w:color="auto"/>
      </w:divBdr>
    </w:div>
    <w:div w:id="747580480">
      <w:bodyDiv w:val="1"/>
      <w:marLeft w:val="0"/>
      <w:marRight w:val="0"/>
      <w:marTop w:val="0"/>
      <w:marBottom w:val="0"/>
      <w:divBdr>
        <w:top w:val="none" w:sz="0" w:space="0" w:color="auto"/>
        <w:left w:val="none" w:sz="0" w:space="0" w:color="auto"/>
        <w:bottom w:val="none" w:sz="0" w:space="0" w:color="auto"/>
        <w:right w:val="none" w:sz="0" w:space="0" w:color="auto"/>
      </w:divBdr>
    </w:div>
    <w:div w:id="792018036">
      <w:bodyDiv w:val="1"/>
      <w:marLeft w:val="0"/>
      <w:marRight w:val="0"/>
      <w:marTop w:val="0"/>
      <w:marBottom w:val="0"/>
      <w:divBdr>
        <w:top w:val="none" w:sz="0" w:space="0" w:color="auto"/>
        <w:left w:val="none" w:sz="0" w:space="0" w:color="auto"/>
        <w:bottom w:val="none" w:sz="0" w:space="0" w:color="auto"/>
        <w:right w:val="none" w:sz="0" w:space="0" w:color="auto"/>
      </w:divBdr>
      <w:divsChild>
        <w:div w:id="346947725">
          <w:marLeft w:val="0"/>
          <w:marRight w:val="0"/>
          <w:marTop w:val="0"/>
          <w:marBottom w:val="0"/>
          <w:divBdr>
            <w:top w:val="none" w:sz="0" w:space="0" w:color="auto"/>
            <w:left w:val="none" w:sz="0" w:space="0" w:color="auto"/>
            <w:bottom w:val="none" w:sz="0" w:space="0" w:color="auto"/>
            <w:right w:val="none" w:sz="0" w:space="0" w:color="auto"/>
          </w:divBdr>
          <w:divsChild>
            <w:div w:id="283269464">
              <w:marLeft w:val="0"/>
              <w:marRight w:val="0"/>
              <w:marTop w:val="0"/>
              <w:marBottom w:val="0"/>
              <w:divBdr>
                <w:top w:val="none" w:sz="0" w:space="0" w:color="auto"/>
                <w:left w:val="none" w:sz="0" w:space="0" w:color="auto"/>
                <w:bottom w:val="none" w:sz="0" w:space="0" w:color="auto"/>
                <w:right w:val="none" w:sz="0" w:space="0" w:color="auto"/>
              </w:divBdr>
              <w:divsChild>
                <w:div w:id="1464039029">
                  <w:marLeft w:val="0"/>
                  <w:marRight w:val="0"/>
                  <w:marTop w:val="0"/>
                  <w:marBottom w:val="0"/>
                  <w:divBdr>
                    <w:top w:val="none" w:sz="0" w:space="0" w:color="auto"/>
                    <w:left w:val="none" w:sz="0" w:space="0" w:color="auto"/>
                    <w:bottom w:val="none" w:sz="0" w:space="0" w:color="auto"/>
                    <w:right w:val="none" w:sz="0" w:space="0" w:color="auto"/>
                  </w:divBdr>
                  <w:divsChild>
                    <w:div w:id="1613591262">
                      <w:marLeft w:val="0"/>
                      <w:marRight w:val="0"/>
                      <w:marTop w:val="0"/>
                      <w:marBottom w:val="0"/>
                      <w:divBdr>
                        <w:top w:val="none" w:sz="0" w:space="0" w:color="auto"/>
                        <w:left w:val="none" w:sz="0" w:space="0" w:color="auto"/>
                        <w:bottom w:val="none" w:sz="0" w:space="0" w:color="auto"/>
                        <w:right w:val="none" w:sz="0" w:space="0" w:color="auto"/>
                      </w:divBdr>
                      <w:divsChild>
                        <w:div w:id="89159848">
                          <w:marLeft w:val="0"/>
                          <w:marRight w:val="0"/>
                          <w:marTop w:val="0"/>
                          <w:marBottom w:val="0"/>
                          <w:divBdr>
                            <w:top w:val="none" w:sz="0" w:space="0" w:color="auto"/>
                            <w:left w:val="none" w:sz="0" w:space="0" w:color="auto"/>
                            <w:bottom w:val="none" w:sz="0" w:space="0" w:color="auto"/>
                            <w:right w:val="none" w:sz="0" w:space="0" w:color="auto"/>
                          </w:divBdr>
                          <w:divsChild>
                            <w:div w:id="2131510620">
                              <w:marLeft w:val="0"/>
                              <w:marRight w:val="0"/>
                              <w:marTop w:val="0"/>
                              <w:marBottom w:val="0"/>
                              <w:divBdr>
                                <w:top w:val="none" w:sz="0" w:space="0" w:color="auto"/>
                                <w:left w:val="none" w:sz="0" w:space="0" w:color="auto"/>
                                <w:bottom w:val="none" w:sz="0" w:space="0" w:color="auto"/>
                                <w:right w:val="none" w:sz="0" w:space="0" w:color="auto"/>
                              </w:divBdr>
                              <w:divsChild>
                                <w:div w:id="291208114">
                                  <w:marLeft w:val="0"/>
                                  <w:marRight w:val="0"/>
                                  <w:marTop w:val="0"/>
                                  <w:marBottom w:val="0"/>
                                  <w:divBdr>
                                    <w:top w:val="none" w:sz="0" w:space="0" w:color="auto"/>
                                    <w:left w:val="none" w:sz="0" w:space="0" w:color="auto"/>
                                    <w:bottom w:val="none" w:sz="0" w:space="0" w:color="auto"/>
                                    <w:right w:val="none" w:sz="0" w:space="0" w:color="auto"/>
                                  </w:divBdr>
                                  <w:divsChild>
                                    <w:div w:id="1596400252">
                                      <w:marLeft w:val="0"/>
                                      <w:marRight w:val="0"/>
                                      <w:marTop w:val="0"/>
                                      <w:marBottom w:val="0"/>
                                      <w:divBdr>
                                        <w:top w:val="none" w:sz="0" w:space="0" w:color="auto"/>
                                        <w:left w:val="none" w:sz="0" w:space="0" w:color="auto"/>
                                        <w:bottom w:val="none" w:sz="0" w:space="0" w:color="auto"/>
                                        <w:right w:val="none" w:sz="0" w:space="0" w:color="auto"/>
                                      </w:divBdr>
                                      <w:divsChild>
                                        <w:div w:id="704988477">
                                          <w:marLeft w:val="-225"/>
                                          <w:marRight w:val="-225"/>
                                          <w:marTop w:val="0"/>
                                          <w:marBottom w:val="0"/>
                                          <w:divBdr>
                                            <w:top w:val="none" w:sz="0" w:space="0" w:color="auto"/>
                                            <w:left w:val="none" w:sz="0" w:space="0" w:color="auto"/>
                                            <w:bottom w:val="none" w:sz="0" w:space="0" w:color="auto"/>
                                            <w:right w:val="none" w:sz="0" w:space="0" w:color="auto"/>
                                          </w:divBdr>
                                          <w:divsChild>
                                            <w:div w:id="583804051">
                                              <w:marLeft w:val="0"/>
                                              <w:marRight w:val="0"/>
                                              <w:marTop w:val="0"/>
                                              <w:marBottom w:val="0"/>
                                              <w:divBdr>
                                                <w:top w:val="none" w:sz="0" w:space="0" w:color="auto"/>
                                                <w:left w:val="none" w:sz="0" w:space="0" w:color="auto"/>
                                                <w:bottom w:val="none" w:sz="0" w:space="0" w:color="auto"/>
                                                <w:right w:val="none" w:sz="0" w:space="0" w:color="auto"/>
                                              </w:divBdr>
                                              <w:divsChild>
                                                <w:div w:id="1516768348">
                                                  <w:marLeft w:val="0"/>
                                                  <w:marRight w:val="0"/>
                                                  <w:marTop w:val="0"/>
                                                  <w:marBottom w:val="0"/>
                                                  <w:divBdr>
                                                    <w:top w:val="none" w:sz="0" w:space="0" w:color="auto"/>
                                                    <w:left w:val="none" w:sz="0" w:space="0" w:color="auto"/>
                                                    <w:bottom w:val="none" w:sz="0" w:space="0" w:color="auto"/>
                                                    <w:right w:val="none" w:sz="0" w:space="0" w:color="auto"/>
                                                  </w:divBdr>
                                                  <w:divsChild>
                                                    <w:div w:id="423385460">
                                                      <w:marLeft w:val="0"/>
                                                      <w:marRight w:val="0"/>
                                                      <w:marTop w:val="0"/>
                                                      <w:marBottom w:val="0"/>
                                                      <w:divBdr>
                                                        <w:top w:val="none" w:sz="0" w:space="0" w:color="auto"/>
                                                        <w:left w:val="none" w:sz="0" w:space="0" w:color="auto"/>
                                                        <w:bottom w:val="none" w:sz="0" w:space="0" w:color="auto"/>
                                                        <w:right w:val="none" w:sz="0" w:space="0" w:color="auto"/>
                                                      </w:divBdr>
                                                      <w:divsChild>
                                                        <w:div w:id="2029718656">
                                                          <w:marLeft w:val="0"/>
                                                          <w:marRight w:val="0"/>
                                                          <w:marTop w:val="0"/>
                                                          <w:marBottom w:val="0"/>
                                                          <w:divBdr>
                                                            <w:top w:val="none" w:sz="0" w:space="0" w:color="auto"/>
                                                            <w:left w:val="none" w:sz="0" w:space="0" w:color="auto"/>
                                                            <w:bottom w:val="none" w:sz="0" w:space="0" w:color="auto"/>
                                                            <w:right w:val="none" w:sz="0" w:space="0" w:color="auto"/>
                                                          </w:divBdr>
                                                          <w:divsChild>
                                                            <w:div w:id="2143570365">
                                                              <w:marLeft w:val="0"/>
                                                              <w:marRight w:val="0"/>
                                                              <w:marTop w:val="0"/>
                                                              <w:marBottom w:val="0"/>
                                                              <w:divBdr>
                                                                <w:top w:val="none" w:sz="0" w:space="0" w:color="auto"/>
                                                                <w:left w:val="none" w:sz="0" w:space="0" w:color="auto"/>
                                                                <w:bottom w:val="none" w:sz="0" w:space="0" w:color="auto"/>
                                                                <w:right w:val="none" w:sz="0" w:space="0" w:color="auto"/>
                                                              </w:divBdr>
                                                              <w:divsChild>
                                                                <w:div w:id="1105610283">
                                                                  <w:marLeft w:val="0"/>
                                                                  <w:marRight w:val="0"/>
                                                                  <w:marTop w:val="0"/>
                                                                  <w:marBottom w:val="0"/>
                                                                  <w:divBdr>
                                                                    <w:top w:val="none" w:sz="0" w:space="0" w:color="auto"/>
                                                                    <w:left w:val="none" w:sz="0" w:space="0" w:color="auto"/>
                                                                    <w:bottom w:val="none" w:sz="0" w:space="0" w:color="auto"/>
                                                                    <w:right w:val="none" w:sz="0" w:space="0" w:color="auto"/>
                                                                  </w:divBdr>
                                                                  <w:divsChild>
                                                                    <w:div w:id="11611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02040110">
      <w:marLeft w:val="0"/>
      <w:marRight w:val="0"/>
      <w:marTop w:val="0"/>
      <w:marBottom w:val="0"/>
      <w:divBdr>
        <w:top w:val="none" w:sz="0" w:space="0" w:color="auto"/>
        <w:left w:val="none" w:sz="0" w:space="0" w:color="auto"/>
        <w:bottom w:val="none" w:sz="0" w:space="0" w:color="auto"/>
        <w:right w:val="none" w:sz="0" w:space="0" w:color="auto"/>
      </w:divBdr>
      <w:divsChild>
        <w:div w:id="1076636086">
          <w:marLeft w:val="0"/>
          <w:marRight w:val="0"/>
          <w:marTop w:val="0"/>
          <w:marBottom w:val="0"/>
          <w:divBdr>
            <w:top w:val="none" w:sz="0" w:space="0" w:color="auto"/>
            <w:left w:val="none" w:sz="0" w:space="0" w:color="auto"/>
            <w:bottom w:val="none" w:sz="0" w:space="0" w:color="auto"/>
            <w:right w:val="none" w:sz="0" w:space="0" w:color="auto"/>
          </w:divBdr>
        </w:div>
      </w:divsChild>
    </w:div>
    <w:div w:id="828525536">
      <w:bodyDiv w:val="1"/>
      <w:marLeft w:val="0"/>
      <w:marRight w:val="0"/>
      <w:marTop w:val="0"/>
      <w:marBottom w:val="0"/>
      <w:divBdr>
        <w:top w:val="none" w:sz="0" w:space="0" w:color="auto"/>
        <w:left w:val="none" w:sz="0" w:space="0" w:color="auto"/>
        <w:bottom w:val="none" w:sz="0" w:space="0" w:color="auto"/>
        <w:right w:val="none" w:sz="0" w:space="0" w:color="auto"/>
      </w:divBdr>
    </w:div>
    <w:div w:id="854609925">
      <w:bodyDiv w:val="1"/>
      <w:marLeft w:val="0"/>
      <w:marRight w:val="0"/>
      <w:marTop w:val="0"/>
      <w:marBottom w:val="0"/>
      <w:divBdr>
        <w:top w:val="none" w:sz="0" w:space="0" w:color="auto"/>
        <w:left w:val="none" w:sz="0" w:space="0" w:color="auto"/>
        <w:bottom w:val="none" w:sz="0" w:space="0" w:color="auto"/>
        <w:right w:val="none" w:sz="0" w:space="0" w:color="auto"/>
      </w:divBdr>
      <w:divsChild>
        <w:div w:id="269243683">
          <w:marLeft w:val="0"/>
          <w:marRight w:val="0"/>
          <w:marTop w:val="0"/>
          <w:marBottom w:val="0"/>
          <w:divBdr>
            <w:top w:val="none" w:sz="0" w:space="0" w:color="auto"/>
            <w:left w:val="none" w:sz="0" w:space="0" w:color="auto"/>
            <w:bottom w:val="none" w:sz="0" w:space="0" w:color="auto"/>
            <w:right w:val="none" w:sz="0" w:space="0" w:color="auto"/>
          </w:divBdr>
          <w:divsChild>
            <w:div w:id="1076242385">
              <w:marLeft w:val="0"/>
              <w:marRight w:val="0"/>
              <w:marTop w:val="0"/>
              <w:marBottom w:val="0"/>
              <w:divBdr>
                <w:top w:val="none" w:sz="0" w:space="0" w:color="auto"/>
                <w:left w:val="none" w:sz="0" w:space="0" w:color="auto"/>
                <w:bottom w:val="none" w:sz="0" w:space="0" w:color="auto"/>
                <w:right w:val="none" w:sz="0" w:space="0" w:color="auto"/>
              </w:divBdr>
              <w:divsChild>
                <w:div w:id="1991908315">
                  <w:marLeft w:val="0"/>
                  <w:marRight w:val="0"/>
                  <w:marTop w:val="0"/>
                  <w:marBottom w:val="0"/>
                  <w:divBdr>
                    <w:top w:val="none" w:sz="0" w:space="0" w:color="auto"/>
                    <w:left w:val="none" w:sz="0" w:space="0" w:color="auto"/>
                    <w:bottom w:val="none" w:sz="0" w:space="0" w:color="auto"/>
                    <w:right w:val="none" w:sz="0" w:space="0" w:color="auto"/>
                  </w:divBdr>
                  <w:divsChild>
                    <w:div w:id="1567301987">
                      <w:marLeft w:val="0"/>
                      <w:marRight w:val="0"/>
                      <w:marTop w:val="0"/>
                      <w:marBottom w:val="0"/>
                      <w:divBdr>
                        <w:top w:val="none" w:sz="0" w:space="0" w:color="auto"/>
                        <w:left w:val="none" w:sz="0" w:space="0" w:color="auto"/>
                        <w:bottom w:val="none" w:sz="0" w:space="0" w:color="auto"/>
                        <w:right w:val="none" w:sz="0" w:space="0" w:color="auto"/>
                      </w:divBdr>
                      <w:divsChild>
                        <w:div w:id="19333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077">
      <w:bodyDiv w:val="1"/>
      <w:marLeft w:val="0"/>
      <w:marRight w:val="0"/>
      <w:marTop w:val="0"/>
      <w:marBottom w:val="0"/>
      <w:divBdr>
        <w:top w:val="none" w:sz="0" w:space="0" w:color="auto"/>
        <w:left w:val="none" w:sz="0" w:space="0" w:color="auto"/>
        <w:bottom w:val="none" w:sz="0" w:space="0" w:color="auto"/>
        <w:right w:val="none" w:sz="0" w:space="0" w:color="auto"/>
      </w:divBdr>
    </w:div>
    <w:div w:id="876085601">
      <w:bodyDiv w:val="1"/>
      <w:marLeft w:val="0"/>
      <w:marRight w:val="0"/>
      <w:marTop w:val="0"/>
      <w:marBottom w:val="0"/>
      <w:divBdr>
        <w:top w:val="none" w:sz="0" w:space="0" w:color="auto"/>
        <w:left w:val="none" w:sz="0" w:space="0" w:color="auto"/>
        <w:bottom w:val="none" w:sz="0" w:space="0" w:color="auto"/>
        <w:right w:val="none" w:sz="0" w:space="0" w:color="auto"/>
      </w:divBdr>
      <w:divsChild>
        <w:div w:id="1522356097">
          <w:marLeft w:val="0"/>
          <w:marRight w:val="0"/>
          <w:marTop w:val="0"/>
          <w:marBottom w:val="0"/>
          <w:divBdr>
            <w:top w:val="none" w:sz="0" w:space="0" w:color="auto"/>
            <w:left w:val="none" w:sz="0" w:space="0" w:color="auto"/>
            <w:bottom w:val="none" w:sz="0" w:space="0" w:color="auto"/>
            <w:right w:val="none" w:sz="0" w:space="0" w:color="auto"/>
          </w:divBdr>
          <w:divsChild>
            <w:div w:id="260142030">
              <w:marLeft w:val="0"/>
              <w:marRight w:val="0"/>
              <w:marTop w:val="0"/>
              <w:marBottom w:val="0"/>
              <w:divBdr>
                <w:top w:val="none" w:sz="0" w:space="0" w:color="auto"/>
                <w:left w:val="none" w:sz="0" w:space="0" w:color="auto"/>
                <w:bottom w:val="none" w:sz="0" w:space="0" w:color="auto"/>
                <w:right w:val="none" w:sz="0" w:space="0" w:color="auto"/>
              </w:divBdr>
              <w:divsChild>
                <w:div w:id="1604148224">
                  <w:marLeft w:val="0"/>
                  <w:marRight w:val="0"/>
                  <w:marTop w:val="0"/>
                  <w:marBottom w:val="0"/>
                  <w:divBdr>
                    <w:top w:val="none" w:sz="0" w:space="0" w:color="auto"/>
                    <w:left w:val="none" w:sz="0" w:space="0" w:color="auto"/>
                    <w:bottom w:val="none" w:sz="0" w:space="0" w:color="auto"/>
                    <w:right w:val="none" w:sz="0" w:space="0" w:color="auto"/>
                  </w:divBdr>
                  <w:divsChild>
                    <w:div w:id="656349839">
                      <w:marLeft w:val="0"/>
                      <w:marRight w:val="0"/>
                      <w:marTop w:val="0"/>
                      <w:marBottom w:val="0"/>
                      <w:divBdr>
                        <w:top w:val="none" w:sz="0" w:space="0" w:color="auto"/>
                        <w:left w:val="none" w:sz="0" w:space="0" w:color="auto"/>
                        <w:bottom w:val="none" w:sz="0" w:space="0" w:color="auto"/>
                        <w:right w:val="none" w:sz="0" w:space="0" w:color="auto"/>
                      </w:divBdr>
                      <w:divsChild>
                        <w:div w:id="1556119161">
                          <w:marLeft w:val="0"/>
                          <w:marRight w:val="0"/>
                          <w:marTop w:val="0"/>
                          <w:marBottom w:val="0"/>
                          <w:divBdr>
                            <w:top w:val="none" w:sz="0" w:space="0" w:color="auto"/>
                            <w:left w:val="none" w:sz="0" w:space="0" w:color="auto"/>
                            <w:bottom w:val="none" w:sz="0" w:space="0" w:color="auto"/>
                            <w:right w:val="none" w:sz="0" w:space="0" w:color="auto"/>
                          </w:divBdr>
                          <w:divsChild>
                            <w:div w:id="768045390">
                              <w:marLeft w:val="0"/>
                              <w:marRight w:val="0"/>
                              <w:marTop w:val="0"/>
                              <w:marBottom w:val="0"/>
                              <w:divBdr>
                                <w:top w:val="none" w:sz="0" w:space="0" w:color="auto"/>
                                <w:left w:val="none" w:sz="0" w:space="0" w:color="auto"/>
                                <w:bottom w:val="none" w:sz="0" w:space="0" w:color="auto"/>
                                <w:right w:val="none" w:sz="0" w:space="0" w:color="auto"/>
                              </w:divBdr>
                              <w:divsChild>
                                <w:div w:id="173350785">
                                  <w:marLeft w:val="0"/>
                                  <w:marRight w:val="0"/>
                                  <w:marTop w:val="0"/>
                                  <w:marBottom w:val="0"/>
                                  <w:divBdr>
                                    <w:top w:val="none" w:sz="0" w:space="0" w:color="auto"/>
                                    <w:left w:val="none" w:sz="0" w:space="0" w:color="auto"/>
                                    <w:bottom w:val="none" w:sz="0" w:space="0" w:color="auto"/>
                                    <w:right w:val="none" w:sz="0" w:space="0" w:color="auto"/>
                                  </w:divBdr>
                                  <w:divsChild>
                                    <w:div w:id="943460557">
                                      <w:marLeft w:val="0"/>
                                      <w:marRight w:val="0"/>
                                      <w:marTop w:val="0"/>
                                      <w:marBottom w:val="0"/>
                                      <w:divBdr>
                                        <w:top w:val="none" w:sz="0" w:space="0" w:color="auto"/>
                                        <w:left w:val="none" w:sz="0" w:space="0" w:color="auto"/>
                                        <w:bottom w:val="none" w:sz="0" w:space="0" w:color="auto"/>
                                        <w:right w:val="none" w:sz="0" w:space="0" w:color="auto"/>
                                      </w:divBdr>
                                      <w:divsChild>
                                        <w:div w:id="1848907325">
                                          <w:marLeft w:val="0"/>
                                          <w:marRight w:val="0"/>
                                          <w:marTop w:val="0"/>
                                          <w:marBottom w:val="0"/>
                                          <w:divBdr>
                                            <w:top w:val="none" w:sz="0" w:space="0" w:color="auto"/>
                                            <w:left w:val="none" w:sz="0" w:space="0" w:color="auto"/>
                                            <w:bottom w:val="none" w:sz="0" w:space="0" w:color="auto"/>
                                            <w:right w:val="none" w:sz="0" w:space="0" w:color="auto"/>
                                          </w:divBdr>
                                          <w:divsChild>
                                            <w:div w:id="405689369">
                                              <w:marLeft w:val="0"/>
                                              <w:marRight w:val="0"/>
                                              <w:marTop w:val="0"/>
                                              <w:marBottom w:val="0"/>
                                              <w:divBdr>
                                                <w:top w:val="none" w:sz="0" w:space="0" w:color="auto"/>
                                                <w:left w:val="none" w:sz="0" w:space="0" w:color="auto"/>
                                                <w:bottom w:val="none" w:sz="0" w:space="0" w:color="auto"/>
                                                <w:right w:val="none" w:sz="0" w:space="0" w:color="auto"/>
                                              </w:divBdr>
                                              <w:divsChild>
                                                <w:div w:id="281964779">
                                                  <w:marLeft w:val="0"/>
                                                  <w:marRight w:val="0"/>
                                                  <w:marTop w:val="0"/>
                                                  <w:marBottom w:val="0"/>
                                                  <w:divBdr>
                                                    <w:top w:val="none" w:sz="0" w:space="0" w:color="auto"/>
                                                    <w:left w:val="none" w:sz="0" w:space="0" w:color="auto"/>
                                                    <w:bottom w:val="none" w:sz="0" w:space="0" w:color="auto"/>
                                                    <w:right w:val="none" w:sz="0" w:space="0" w:color="auto"/>
                                                  </w:divBdr>
                                                  <w:divsChild>
                                                    <w:div w:id="484707312">
                                                      <w:marLeft w:val="0"/>
                                                      <w:marRight w:val="0"/>
                                                      <w:marTop w:val="0"/>
                                                      <w:marBottom w:val="0"/>
                                                      <w:divBdr>
                                                        <w:top w:val="none" w:sz="0" w:space="0" w:color="auto"/>
                                                        <w:left w:val="none" w:sz="0" w:space="0" w:color="auto"/>
                                                        <w:bottom w:val="none" w:sz="0" w:space="0" w:color="auto"/>
                                                        <w:right w:val="none" w:sz="0" w:space="0" w:color="auto"/>
                                                      </w:divBdr>
                                                      <w:divsChild>
                                                        <w:div w:id="856774069">
                                                          <w:marLeft w:val="0"/>
                                                          <w:marRight w:val="0"/>
                                                          <w:marTop w:val="0"/>
                                                          <w:marBottom w:val="0"/>
                                                          <w:divBdr>
                                                            <w:top w:val="none" w:sz="0" w:space="0" w:color="auto"/>
                                                            <w:left w:val="none" w:sz="0" w:space="0" w:color="auto"/>
                                                            <w:bottom w:val="none" w:sz="0" w:space="0" w:color="auto"/>
                                                            <w:right w:val="none" w:sz="0" w:space="0" w:color="auto"/>
                                                          </w:divBdr>
                                                          <w:divsChild>
                                                            <w:div w:id="1074087615">
                                                              <w:marLeft w:val="0"/>
                                                              <w:marRight w:val="0"/>
                                                              <w:marTop w:val="0"/>
                                                              <w:marBottom w:val="0"/>
                                                              <w:divBdr>
                                                                <w:top w:val="none" w:sz="0" w:space="0" w:color="auto"/>
                                                                <w:left w:val="none" w:sz="0" w:space="0" w:color="auto"/>
                                                                <w:bottom w:val="none" w:sz="0" w:space="0" w:color="auto"/>
                                                                <w:right w:val="none" w:sz="0" w:space="0" w:color="auto"/>
                                                              </w:divBdr>
                                                              <w:divsChild>
                                                                <w:div w:id="41262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95120084">
      <w:marLeft w:val="0"/>
      <w:marRight w:val="0"/>
      <w:marTop w:val="0"/>
      <w:marBottom w:val="0"/>
      <w:divBdr>
        <w:top w:val="none" w:sz="0" w:space="0" w:color="auto"/>
        <w:left w:val="none" w:sz="0" w:space="0" w:color="auto"/>
        <w:bottom w:val="none" w:sz="0" w:space="0" w:color="auto"/>
        <w:right w:val="none" w:sz="0" w:space="0" w:color="auto"/>
      </w:divBdr>
      <w:divsChild>
        <w:div w:id="1452363346">
          <w:marLeft w:val="0"/>
          <w:marRight w:val="0"/>
          <w:marTop w:val="0"/>
          <w:marBottom w:val="0"/>
          <w:divBdr>
            <w:top w:val="none" w:sz="0" w:space="0" w:color="auto"/>
            <w:left w:val="none" w:sz="0" w:space="0" w:color="auto"/>
            <w:bottom w:val="none" w:sz="0" w:space="0" w:color="auto"/>
            <w:right w:val="none" w:sz="0" w:space="0" w:color="auto"/>
          </w:divBdr>
        </w:div>
      </w:divsChild>
    </w:div>
    <w:div w:id="934749982">
      <w:marLeft w:val="0"/>
      <w:marRight w:val="0"/>
      <w:marTop w:val="0"/>
      <w:marBottom w:val="0"/>
      <w:divBdr>
        <w:top w:val="none" w:sz="0" w:space="0" w:color="auto"/>
        <w:left w:val="none" w:sz="0" w:space="0" w:color="auto"/>
        <w:bottom w:val="none" w:sz="0" w:space="0" w:color="auto"/>
        <w:right w:val="none" w:sz="0" w:space="0" w:color="auto"/>
      </w:divBdr>
      <w:divsChild>
        <w:div w:id="1921519618">
          <w:marLeft w:val="0"/>
          <w:marRight w:val="0"/>
          <w:marTop w:val="0"/>
          <w:marBottom w:val="0"/>
          <w:divBdr>
            <w:top w:val="none" w:sz="0" w:space="0" w:color="auto"/>
            <w:left w:val="none" w:sz="0" w:space="0" w:color="auto"/>
            <w:bottom w:val="none" w:sz="0" w:space="0" w:color="auto"/>
            <w:right w:val="none" w:sz="0" w:space="0" w:color="auto"/>
          </w:divBdr>
        </w:div>
      </w:divsChild>
    </w:div>
    <w:div w:id="939489026">
      <w:bodyDiv w:val="1"/>
      <w:marLeft w:val="0"/>
      <w:marRight w:val="0"/>
      <w:marTop w:val="0"/>
      <w:marBottom w:val="0"/>
      <w:divBdr>
        <w:top w:val="none" w:sz="0" w:space="0" w:color="auto"/>
        <w:left w:val="none" w:sz="0" w:space="0" w:color="auto"/>
        <w:bottom w:val="none" w:sz="0" w:space="0" w:color="auto"/>
        <w:right w:val="none" w:sz="0" w:space="0" w:color="auto"/>
      </w:divBdr>
    </w:div>
    <w:div w:id="941647694">
      <w:bodyDiv w:val="1"/>
      <w:marLeft w:val="0"/>
      <w:marRight w:val="0"/>
      <w:marTop w:val="0"/>
      <w:marBottom w:val="0"/>
      <w:divBdr>
        <w:top w:val="none" w:sz="0" w:space="0" w:color="auto"/>
        <w:left w:val="none" w:sz="0" w:space="0" w:color="auto"/>
        <w:bottom w:val="none" w:sz="0" w:space="0" w:color="auto"/>
        <w:right w:val="none" w:sz="0" w:space="0" w:color="auto"/>
      </w:divBdr>
      <w:divsChild>
        <w:div w:id="640617084">
          <w:marLeft w:val="0"/>
          <w:marRight w:val="0"/>
          <w:marTop w:val="0"/>
          <w:marBottom w:val="0"/>
          <w:divBdr>
            <w:top w:val="none" w:sz="0" w:space="0" w:color="auto"/>
            <w:left w:val="none" w:sz="0" w:space="0" w:color="auto"/>
            <w:bottom w:val="none" w:sz="0" w:space="0" w:color="auto"/>
            <w:right w:val="none" w:sz="0" w:space="0" w:color="auto"/>
          </w:divBdr>
          <w:divsChild>
            <w:div w:id="1869223962">
              <w:marLeft w:val="0"/>
              <w:marRight w:val="0"/>
              <w:marTop w:val="0"/>
              <w:marBottom w:val="0"/>
              <w:divBdr>
                <w:top w:val="none" w:sz="0" w:space="0" w:color="auto"/>
                <w:left w:val="none" w:sz="0" w:space="0" w:color="auto"/>
                <w:bottom w:val="none" w:sz="0" w:space="0" w:color="auto"/>
                <w:right w:val="none" w:sz="0" w:space="0" w:color="auto"/>
              </w:divBdr>
              <w:divsChild>
                <w:div w:id="691028539">
                  <w:marLeft w:val="0"/>
                  <w:marRight w:val="0"/>
                  <w:marTop w:val="0"/>
                  <w:marBottom w:val="0"/>
                  <w:divBdr>
                    <w:top w:val="none" w:sz="0" w:space="0" w:color="auto"/>
                    <w:left w:val="none" w:sz="0" w:space="0" w:color="auto"/>
                    <w:bottom w:val="none" w:sz="0" w:space="0" w:color="auto"/>
                    <w:right w:val="none" w:sz="0" w:space="0" w:color="auto"/>
                  </w:divBdr>
                  <w:divsChild>
                    <w:div w:id="89013900">
                      <w:marLeft w:val="0"/>
                      <w:marRight w:val="0"/>
                      <w:marTop w:val="0"/>
                      <w:marBottom w:val="0"/>
                      <w:divBdr>
                        <w:top w:val="none" w:sz="0" w:space="0" w:color="auto"/>
                        <w:left w:val="none" w:sz="0" w:space="0" w:color="auto"/>
                        <w:bottom w:val="none" w:sz="0" w:space="0" w:color="auto"/>
                        <w:right w:val="none" w:sz="0" w:space="0" w:color="auto"/>
                      </w:divBdr>
                      <w:divsChild>
                        <w:div w:id="1538809285">
                          <w:marLeft w:val="0"/>
                          <w:marRight w:val="0"/>
                          <w:marTop w:val="0"/>
                          <w:marBottom w:val="0"/>
                          <w:divBdr>
                            <w:top w:val="none" w:sz="0" w:space="0" w:color="auto"/>
                            <w:left w:val="none" w:sz="0" w:space="0" w:color="auto"/>
                            <w:bottom w:val="none" w:sz="0" w:space="0" w:color="auto"/>
                            <w:right w:val="none" w:sz="0" w:space="0" w:color="auto"/>
                          </w:divBdr>
                          <w:divsChild>
                            <w:div w:id="1009677119">
                              <w:marLeft w:val="0"/>
                              <w:marRight w:val="0"/>
                              <w:marTop w:val="0"/>
                              <w:marBottom w:val="0"/>
                              <w:divBdr>
                                <w:top w:val="none" w:sz="0" w:space="0" w:color="auto"/>
                                <w:left w:val="none" w:sz="0" w:space="0" w:color="auto"/>
                                <w:bottom w:val="none" w:sz="0" w:space="0" w:color="auto"/>
                                <w:right w:val="none" w:sz="0" w:space="0" w:color="auto"/>
                              </w:divBdr>
                              <w:divsChild>
                                <w:div w:id="367491722">
                                  <w:marLeft w:val="0"/>
                                  <w:marRight w:val="0"/>
                                  <w:marTop w:val="0"/>
                                  <w:marBottom w:val="0"/>
                                  <w:divBdr>
                                    <w:top w:val="none" w:sz="0" w:space="0" w:color="auto"/>
                                    <w:left w:val="none" w:sz="0" w:space="0" w:color="auto"/>
                                    <w:bottom w:val="none" w:sz="0" w:space="0" w:color="auto"/>
                                    <w:right w:val="none" w:sz="0" w:space="0" w:color="auto"/>
                                  </w:divBdr>
                                  <w:divsChild>
                                    <w:div w:id="390269563">
                                      <w:marLeft w:val="0"/>
                                      <w:marRight w:val="0"/>
                                      <w:marTop w:val="0"/>
                                      <w:marBottom w:val="0"/>
                                      <w:divBdr>
                                        <w:top w:val="none" w:sz="0" w:space="0" w:color="auto"/>
                                        <w:left w:val="none" w:sz="0" w:space="0" w:color="auto"/>
                                        <w:bottom w:val="none" w:sz="0" w:space="0" w:color="auto"/>
                                        <w:right w:val="none" w:sz="0" w:space="0" w:color="auto"/>
                                      </w:divBdr>
                                      <w:divsChild>
                                        <w:div w:id="1201168698">
                                          <w:marLeft w:val="-225"/>
                                          <w:marRight w:val="-225"/>
                                          <w:marTop w:val="0"/>
                                          <w:marBottom w:val="0"/>
                                          <w:divBdr>
                                            <w:top w:val="none" w:sz="0" w:space="0" w:color="auto"/>
                                            <w:left w:val="none" w:sz="0" w:space="0" w:color="auto"/>
                                            <w:bottom w:val="none" w:sz="0" w:space="0" w:color="auto"/>
                                            <w:right w:val="none" w:sz="0" w:space="0" w:color="auto"/>
                                          </w:divBdr>
                                          <w:divsChild>
                                            <w:div w:id="52966732">
                                              <w:marLeft w:val="0"/>
                                              <w:marRight w:val="0"/>
                                              <w:marTop w:val="0"/>
                                              <w:marBottom w:val="0"/>
                                              <w:divBdr>
                                                <w:top w:val="none" w:sz="0" w:space="0" w:color="auto"/>
                                                <w:left w:val="none" w:sz="0" w:space="0" w:color="auto"/>
                                                <w:bottom w:val="none" w:sz="0" w:space="0" w:color="auto"/>
                                                <w:right w:val="none" w:sz="0" w:space="0" w:color="auto"/>
                                              </w:divBdr>
                                              <w:divsChild>
                                                <w:div w:id="1884905726">
                                                  <w:marLeft w:val="0"/>
                                                  <w:marRight w:val="0"/>
                                                  <w:marTop w:val="0"/>
                                                  <w:marBottom w:val="0"/>
                                                  <w:divBdr>
                                                    <w:top w:val="none" w:sz="0" w:space="0" w:color="auto"/>
                                                    <w:left w:val="none" w:sz="0" w:space="0" w:color="auto"/>
                                                    <w:bottom w:val="none" w:sz="0" w:space="0" w:color="auto"/>
                                                    <w:right w:val="none" w:sz="0" w:space="0" w:color="auto"/>
                                                  </w:divBdr>
                                                  <w:divsChild>
                                                    <w:div w:id="219679904">
                                                      <w:marLeft w:val="0"/>
                                                      <w:marRight w:val="0"/>
                                                      <w:marTop w:val="0"/>
                                                      <w:marBottom w:val="0"/>
                                                      <w:divBdr>
                                                        <w:top w:val="none" w:sz="0" w:space="0" w:color="auto"/>
                                                        <w:left w:val="none" w:sz="0" w:space="0" w:color="auto"/>
                                                        <w:bottom w:val="none" w:sz="0" w:space="0" w:color="auto"/>
                                                        <w:right w:val="none" w:sz="0" w:space="0" w:color="auto"/>
                                                      </w:divBdr>
                                                      <w:divsChild>
                                                        <w:div w:id="1363364746">
                                                          <w:marLeft w:val="0"/>
                                                          <w:marRight w:val="0"/>
                                                          <w:marTop w:val="0"/>
                                                          <w:marBottom w:val="0"/>
                                                          <w:divBdr>
                                                            <w:top w:val="none" w:sz="0" w:space="0" w:color="auto"/>
                                                            <w:left w:val="none" w:sz="0" w:space="0" w:color="auto"/>
                                                            <w:bottom w:val="none" w:sz="0" w:space="0" w:color="auto"/>
                                                            <w:right w:val="none" w:sz="0" w:space="0" w:color="auto"/>
                                                          </w:divBdr>
                                                          <w:divsChild>
                                                            <w:div w:id="956718606">
                                                              <w:marLeft w:val="0"/>
                                                              <w:marRight w:val="0"/>
                                                              <w:marTop w:val="0"/>
                                                              <w:marBottom w:val="0"/>
                                                              <w:divBdr>
                                                                <w:top w:val="none" w:sz="0" w:space="0" w:color="auto"/>
                                                                <w:left w:val="none" w:sz="0" w:space="0" w:color="auto"/>
                                                                <w:bottom w:val="none" w:sz="0" w:space="0" w:color="auto"/>
                                                                <w:right w:val="none" w:sz="0" w:space="0" w:color="auto"/>
                                                              </w:divBdr>
                                                              <w:divsChild>
                                                                <w:div w:id="62679759">
                                                                  <w:marLeft w:val="0"/>
                                                                  <w:marRight w:val="0"/>
                                                                  <w:marTop w:val="0"/>
                                                                  <w:marBottom w:val="0"/>
                                                                  <w:divBdr>
                                                                    <w:top w:val="none" w:sz="0" w:space="0" w:color="auto"/>
                                                                    <w:left w:val="none" w:sz="0" w:space="0" w:color="auto"/>
                                                                    <w:bottom w:val="none" w:sz="0" w:space="0" w:color="auto"/>
                                                                    <w:right w:val="none" w:sz="0" w:space="0" w:color="auto"/>
                                                                  </w:divBdr>
                                                                  <w:divsChild>
                                                                    <w:div w:id="129298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42490339">
      <w:bodyDiv w:val="1"/>
      <w:marLeft w:val="0"/>
      <w:marRight w:val="0"/>
      <w:marTop w:val="0"/>
      <w:marBottom w:val="0"/>
      <w:divBdr>
        <w:top w:val="none" w:sz="0" w:space="0" w:color="auto"/>
        <w:left w:val="none" w:sz="0" w:space="0" w:color="auto"/>
        <w:bottom w:val="none" w:sz="0" w:space="0" w:color="auto"/>
        <w:right w:val="none" w:sz="0" w:space="0" w:color="auto"/>
      </w:divBdr>
      <w:divsChild>
        <w:div w:id="907688041">
          <w:marLeft w:val="0"/>
          <w:marRight w:val="0"/>
          <w:marTop w:val="0"/>
          <w:marBottom w:val="0"/>
          <w:divBdr>
            <w:top w:val="none" w:sz="0" w:space="0" w:color="auto"/>
            <w:left w:val="none" w:sz="0" w:space="0" w:color="auto"/>
            <w:bottom w:val="none" w:sz="0" w:space="0" w:color="auto"/>
            <w:right w:val="none" w:sz="0" w:space="0" w:color="auto"/>
          </w:divBdr>
          <w:divsChild>
            <w:div w:id="1676615410">
              <w:marLeft w:val="0"/>
              <w:marRight w:val="0"/>
              <w:marTop w:val="0"/>
              <w:marBottom w:val="0"/>
              <w:divBdr>
                <w:top w:val="none" w:sz="0" w:space="0" w:color="auto"/>
                <w:left w:val="none" w:sz="0" w:space="0" w:color="auto"/>
                <w:bottom w:val="none" w:sz="0" w:space="0" w:color="auto"/>
                <w:right w:val="none" w:sz="0" w:space="0" w:color="auto"/>
              </w:divBdr>
              <w:divsChild>
                <w:div w:id="216669579">
                  <w:marLeft w:val="0"/>
                  <w:marRight w:val="0"/>
                  <w:marTop w:val="0"/>
                  <w:marBottom w:val="0"/>
                  <w:divBdr>
                    <w:top w:val="none" w:sz="0" w:space="0" w:color="auto"/>
                    <w:left w:val="none" w:sz="0" w:space="0" w:color="auto"/>
                    <w:bottom w:val="none" w:sz="0" w:space="0" w:color="auto"/>
                    <w:right w:val="none" w:sz="0" w:space="0" w:color="auto"/>
                  </w:divBdr>
                  <w:divsChild>
                    <w:div w:id="652639448">
                      <w:marLeft w:val="0"/>
                      <w:marRight w:val="0"/>
                      <w:marTop w:val="0"/>
                      <w:marBottom w:val="0"/>
                      <w:divBdr>
                        <w:top w:val="none" w:sz="0" w:space="0" w:color="auto"/>
                        <w:left w:val="none" w:sz="0" w:space="0" w:color="auto"/>
                        <w:bottom w:val="none" w:sz="0" w:space="0" w:color="auto"/>
                        <w:right w:val="none" w:sz="0" w:space="0" w:color="auto"/>
                      </w:divBdr>
                      <w:divsChild>
                        <w:div w:id="423113372">
                          <w:marLeft w:val="0"/>
                          <w:marRight w:val="0"/>
                          <w:marTop w:val="0"/>
                          <w:marBottom w:val="0"/>
                          <w:divBdr>
                            <w:top w:val="none" w:sz="0" w:space="0" w:color="auto"/>
                            <w:left w:val="none" w:sz="0" w:space="0" w:color="auto"/>
                            <w:bottom w:val="none" w:sz="0" w:space="0" w:color="auto"/>
                            <w:right w:val="none" w:sz="0" w:space="0" w:color="auto"/>
                          </w:divBdr>
                          <w:divsChild>
                            <w:div w:id="362286625">
                              <w:marLeft w:val="0"/>
                              <w:marRight w:val="0"/>
                              <w:marTop w:val="0"/>
                              <w:marBottom w:val="0"/>
                              <w:divBdr>
                                <w:top w:val="none" w:sz="0" w:space="0" w:color="auto"/>
                                <w:left w:val="none" w:sz="0" w:space="0" w:color="auto"/>
                                <w:bottom w:val="none" w:sz="0" w:space="0" w:color="auto"/>
                                <w:right w:val="none" w:sz="0" w:space="0" w:color="auto"/>
                              </w:divBdr>
                              <w:divsChild>
                                <w:div w:id="125971376">
                                  <w:marLeft w:val="0"/>
                                  <w:marRight w:val="0"/>
                                  <w:marTop w:val="0"/>
                                  <w:marBottom w:val="0"/>
                                  <w:divBdr>
                                    <w:top w:val="none" w:sz="0" w:space="0" w:color="auto"/>
                                    <w:left w:val="none" w:sz="0" w:space="0" w:color="auto"/>
                                    <w:bottom w:val="none" w:sz="0" w:space="0" w:color="auto"/>
                                    <w:right w:val="none" w:sz="0" w:space="0" w:color="auto"/>
                                  </w:divBdr>
                                  <w:divsChild>
                                    <w:div w:id="160239734">
                                      <w:marLeft w:val="0"/>
                                      <w:marRight w:val="0"/>
                                      <w:marTop w:val="0"/>
                                      <w:marBottom w:val="0"/>
                                      <w:divBdr>
                                        <w:top w:val="none" w:sz="0" w:space="0" w:color="auto"/>
                                        <w:left w:val="none" w:sz="0" w:space="0" w:color="auto"/>
                                        <w:bottom w:val="none" w:sz="0" w:space="0" w:color="auto"/>
                                        <w:right w:val="none" w:sz="0" w:space="0" w:color="auto"/>
                                      </w:divBdr>
                                      <w:divsChild>
                                        <w:div w:id="737364067">
                                          <w:marLeft w:val="-225"/>
                                          <w:marRight w:val="-225"/>
                                          <w:marTop w:val="0"/>
                                          <w:marBottom w:val="0"/>
                                          <w:divBdr>
                                            <w:top w:val="none" w:sz="0" w:space="0" w:color="auto"/>
                                            <w:left w:val="none" w:sz="0" w:space="0" w:color="auto"/>
                                            <w:bottom w:val="none" w:sz="0" w:space="0" w:color="auto"/>
                                            <w:right w:val="none" w:sz="0" w:space="0" w:color="auto"/>
                                          </w:divBdr>
                                          <w:divsChild>
                                            <w:div w:id="242838033">
                                              <w:marLeft w:val="0"/>
                                              <w:marRight w:val="0"/>
                                              <w:marTop w:val="0"/>
                                              <w:marBottom w:val="0"/>
                                              <w:divBdr>
                                                <w:top w:val="none" w:sz="0" w:space="0" w:color="auto"/>
                                                <w:left w:val="none" w:sz="0" w:space="0" w:color="auto"/>
                                                <w:bottom w:val="none" w:sz="0" w:space="0" w:color="auto"/>
                                                <w:right w:val="none" w:sz="0" w:space="0" w:color="auto"/>
                                              </w:divBdr>
                                              <w:divsChild>
                                                <w:div w:id="1637448690">
                                                  <w:marLeft w:val="0"/>
                                                  <w:marRight w:val="0"/>
                                                  <w:marTop w:val="0"/>
                                                  <w:marBottom w:val="0"/>
                                                  <w:divBdr>
                                                    <w:top w:val="none" w:sz="0" w:space="0" w:color="auto"/>
                                                    <w:left w:val="none" w:sz="0" w:space="0" w:color="auto"/>
                                                    <w:bottom w:val="none" w:sz="0" w:space="0" w:color="auto"/>
                                                    <w:right w:val="none" w:sz="0" w:space="0" w:color="auto"/>
                                                  </w:divBdr>
                                                  <w:divsChild>
                                                    <w:div w:id="298463034">
                                                      <w:marLeft w:val="0"/>
                                                      <w:marRight w:val="0"/>
                                                      <w:marTop w:val="0"/>
                                                      <w:marBottom w:val="0"/>
                                                      <w:divBdr>
                                                        <w:top w:val="none" w:sz="0" w:space="0" w:color="auto"/>
                                                        <w:left w:val="none" w:sz="0" w:space="0" w:color="auto"/>
                                                        <w:bottom w:val="none" w:sz="0" w:space="0" w:color="auto"/>
                                                        <w:right w:val="none" w:sz="0" w:space="0" w:color="auto"/>
                                                      </w:divBdr>
                                                      <w:divsChild>
                                                        <w:div w:id="1348868188">
                                                          <w:marLeft w:val="0"/>
                                                          <w:marRight w:val="0"/>
                                                          <w:marTop w:val="0"/>
                                                          <w:marBottom w:val="0"/>
                                                          <w:divBdr>
                                                            <w:top w:val="none" w:sz="0" w:space="0" w:color="auto"/>
                                                            <w:left w:val="none" w:sz="0" w:space="0" w:color="auto"/>
                                                            <w:bottom w:val="none" w:sz="0" w:space="0" w:color="auto"/>
                                                            <w:right w:val="none" w:sz="0" w:space="0" w:color="auto"/>
                                                          </w:divBdr>
                                                          <w:divsChild>
                                                            <w:div w:id="845485169">
                                                              <w:marLeft w:val="0"/>
                                                              <w:marRight w:val="0"/>
                                                              <w:marTop w:val="0"/>
                                                              <w:marBottom w:val="0"/>
                                                              <w:divBdr>
                                                                <w:top w:val="none" w:sz="0" w:space="0" w:color="auto"/>
                                                                <w:left w:val="none" w:sz="0" w:space="0" w:color="auto"/>
                                                                <w:bottom w:val="none" w:sz="0" w:space="0" w:color="auto"/>
                                                                <w:right w:val="none" w:sz="0" w:space="0" w:color="auto"/>
                                                              </w:divBdr>
                                                              <w:divsChild>
                                                                <w:div w:id="762188936">
                                                                  <w:marLeft w:val="0"/>
                                                                  <w:marRight w:val="0"/>
                                                                  <w:marTop w:val="0"/>
                                                                  <w:marBottom w:val="0"/>
                                                                  <w:divBdr>
                                                                    <w:top w:val="none" w:sz="0" w:space="0" w:color="auto"/>
                                                                    <w:left w:val="none" w:sz="0" w:space="0" w:color="auto"/>
                                                                    <w:bottom w:val="none" w:sz="0" w:space="0" w:color="auto"/>
                                                                    <w:right w:val="none" w:sz="0" w:space="0" w:color="auto"/>
                                                                  </w:divBdr>
                                                                  <w:divsChild>
                                                                    <w:div w:id="5636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48121863">
      <w:bodyDiv w:val="1"/>
      <w:marLeft w:val="0"/>
      <w:marRight w:val="0"/>
      <w:marTop w:val="0"/>
      <w:marBottom w:val="0"/>
      <w:divBdr>
        <w:top w:val="none" w:sz="0" w:space="0" w:color="auto"/>
        <w:left w:val="none" w:sz="0" w:space="0" w:color="auto"/>
        <w:bottom w:val="none" w:sz="0" w:space="0" w:color="auto"/>
        <w:right w:val="none" w:sz="0" w:space="0" w:color="auto"/>
      </w:divBdr>
      <w:divsChild>
        <w:div w:id="19548794">
          <w:marLeft w:val="0"/>
          <w:marRight w:val="0"/>
          <w:marTop w:val="0"/>
          <w:marBottom w:val="0"/>
          <w:divBdr>
            <w:top w:val="none" w:sz="0" w:space="0" w:color="auto"/>
            <w:left w:val="none" w:sz="0" w:space="0" w:color="auto"/>
            <w:bottom w:val="none" w:sz="0" w:space="0" w:color="auto"/>
            <w:right w:val="none" w:sz="0" w:space="0" w:color="auto"/>
          </w:divBdr>
        </w:div>
      </w:divsChild>
    </w:div>
    <w:div w:id="951397784">
      <w:marLeft w:val="0"/>
      <w:marRight w:val="0"/>
      <w:marTop w:val="0"/>
      <w:marBottom w:val="0"/>
      <w:divBdr>
        <w:top w:val="none" w:sz="0" w:space="0" w:color="auto"/>
        <w:left w:val="none" w:sz="0" w:space="0" w:color="auto"/>
        <w:bottom w:val="none" w:sz="0" w:space="0" w:color="auto"/>
        <w:right w:val="none" w:sz="0" w:space="0" w:color="auto"/>
      </w:divBdr>
      <w:divsChild>
        <w:div w:id="743141982">
          <w:marLeft w:val="0"/>
          <w:marRight w:val="0"/>
          <w:marTop w:val="0"/>
          <w:marBottom w:val="0"/>
          <w:divBdr>
            <w:top w:val="none" w:sz="0" w:space="0" w:color="auto"/>
            <w:left w:val="none" w:sz="0" w:space="0" w:color="auto"/>
            <w:bottom w:val="none" w:sz="0" w:space="0" w:color="auto"/>
            <w:right w:val="none" w:sz="0" w:space="0" w:color="auto"/>
          </w:divBdr>
        </w:div>
      </w:divsChild>
    </w:div>
    <w:div w:id="952519195">
      <w:marLeft w:val="0"/>
      <w:marRight w:val="0"/>
      <w:marTop w:val="0"/>
      <w:marBottom w:val="0"/>
      <w:divBdr>
        <w:top w:val="none" w:sz="0" w:space="0" w:color="auto"/>
        <w:left w:val="none" w:sz="0" w:space="0" w:color="auto"/>
        <w:bottom w:val="none" w:sz="0" w:space="0" w:color="auto"/>
        <w:right w:val="none" w:sz="0" w:space="0" w:color="auto"/>
      </w:divBdr>
      <w:divsChild>
        <w:div w:id="1050878783">
          <w:marLeft w:val="0"/>
          <w:marRight w:val="0"/>
          <w:marTop w:val="0"/>
          <w:marBottom w:val="0"/>
          <w:divBdr>
            <w:top w:val="none" w:sz="0" w:space="0" w:color="auto"/>
            <w:left w:val="none" w:sz="0" w:space="0" w:color="auto"/>
            <w:bottom w:val="none" w:sz="0" w:space="0" w:color="auto"/>
            <w:right w:val="none" w:sz="0" w:space="0" w:color="auto"/>
          </w:divBdr>
        </w:div>
      </w:divsChild>
    </w:div>
    <w:div w:id="962803976">
      <w:bodyDiv w:val="1"/>
      <w:marLeft w:val="0"/>
      <w:marRight w:val="0"/>
      <w:marTop w:val="0"/>
      <w:marBottom w:val="0"/>
      <w:divBdr>
        <w:top w:val="none" w:sz="0" w:space="0" w:color="auto"/>
        <w:left w:val="none" w:sz="0" w:space="0" w:color="auto"/>
        <w:bottom w:val="none" w:sz="0" w:space="0" w:color="auto"/>
        <w:right w:val="none" w:sz="0" w:space="0" w:color="auto"/>
      </w:divBdr>
      <w:divsChild>
        <w:div w:id="1548299128">
          <w:marLeft w:val="0"/>
          <w:marRight w:val="0"/>
          <w:marTop w:val="0"/>
          <w:marBottom w:val="0"/>
          <w:divBdr>
            <w:top w:val="none" w:sz="0" w:space="0" w:color="auto"/>
            <w:left w:val="none" w:sz="0" w:space="0" w:color="auto"/>
            <w:bottom w:val="none" w:sz="0" w:space="0" w:color="auto"/>
            <w:right w:val="none" w:sz="0" w:space="0" w:color="auto"/>
          </w:divBdr>
          <w:divsChild>
            <w:div w:id="210192902">
              <w:marLeft w:val="0"/>
              <w:marRight w:val="0"/>
              <w:marTop w:val="0"/>
              <w:marBottom w:val="0"/>
              <w:divBdr>
                <w:top w:val="none" w:sz="0" w:space="0" w:color="auto"/>
                <w:left w:val="none" w:sz="0" w:space="0" w:color="auto"/>
                <w:bottom w:val="none" w:sz="0" w:space="0" w:color="auto"/>
                <w:right w:val="none" w:sz="0" w:space="0" w:color="auto"/>
              </w:divBdr>
              <w:divsChild>
                <w:div w:id="96949164">
                  <w:marLeft w:val="0"/>
                  <w:marRight w:val="0"/>
                  <w:marTop w:val="0"/>
                  <w:marBottom w:val="0"/>
                  <w:divBdr>
                    <w:top w:val="none" w:sz="0" w:space="0" w:color="auto"/>
                    <w:left w:val="none" w:sz="0" w:space="0" w:color="auto"/>
                    <w:bottom w:val="none" w:sz="0" w:space="0" w:color="auto"/>
                    <w:right w:val="none" w:sz="0" w:space="0" w:color="auto"/>
                  </w:divBdr>
                  <w:divsChild>
                    <w:div w:id="1937321373">
                      <w:marLeft w:val="0"/>
                      <w:marRight w:val="0"/>
                      <w:marTop w:val="0"/>
                      <w:marBottom w:val="0"/>
                      <w:divBdr>
                        <w:top w:val="none" w:sz="0" w:space="0" w:color="auto"/>
                        <w:left w:val="none" w:sz="0" w:space="0" w:color="auto"/>
                        <w:bottom w:val="none" w:sz="0" w:space="0" w:color="auto"/>
                        <w:right w:val="none" w:sz="0" w:space="0" w:color="auto"/>
                      </w:divBdr>
                      <w:divsChild>
                        <w:div w:id="151802038">
                          <w:marLeft w:val="0"/>
                          <w:marRight w:val="0"/>
                          <w:marTop w:val="0"/>
                          <w:marBottom w:val="0"/>
                          <w:divBdr>
                            <w:top w:val="none" w:sz="0" w:space="0" w:color="auto"/>
                            <w:left w:val="none" w:sz="0" w:space="0" w:color="auto"/>
                            <w:bottom w:val="none" w:sz="0" w:space="0" w:color="auto"/>
                            <w:right w:val="none" w:sz="0" w:space="0" w:color="auto"/>
                          </w:divBdr>
                          <w:divsChild>
                            <w:div w:id="1859155116">
                              <w:marLeft w:val="0"/>
                              <w:marRight w:val="0"/>
                              <w:marTop w:val="0"/>
                              <w:marBottom w:val="0"/>
                              <w:divBdr>
                                <w:top w:val="none" w:sz="0" w:space="0" w:color="auto"/>
                                <w:left w:val="none" w:sz="0" w:space="0" w:color="auto"/>
                                <w:bottom w:val="none" w:sz="0" w:space="0" w:color="auto"/>
                                <w:right w:val="none" w:sz="0" w:space="0" w:color="auto"/>
                              </w:divBdr>
                              <w:divsChild>
                                <w:div w:id="1512840243">
                                  <w:marLeft w:val="0"/>
                                  <w:marRight w:val="0"/>
                                  <w:marTop w:val="0"/>
                                  <w:marBottom w:val="0"/>
                                  <w:divBdr>
                                    <w:top w:val="none" w:sz="0" w:space="0" w:color="auto"/>
                                    <w:left w:val="none" w:sz="0" w:space="0" w:color="auto"/>
                                    <w:bottom w:val="none" w:sz="0" w:space="0" w:color="auto"/>
                                    <w:right w:val="none" w:sz="0" w:space="0" w:color="auto"/>
                                  </w:divBdr>
                                  <w:divsChild>
                                    <w:div w:id="1009678343">
                                      <w:marLeft w:val="0"/>
                                      <w:marRight w:val="0"/>
                                      <w:marTop w:val="0"/>
                                      <w:marBottom w:val="0"/>
                                      <w:divBdr>
                                        <w:top w:val="none" w:sz="0" w:space="0" w:color="auto"/>
                                        <w:left w:val="none" w:sz="0" w:space="0" w:color="auto"/>
                                        <w:bottom w:val="none" w:sz="0" w:space="0" w:color="auto"/>
                                        <w:right w:val="none" w:sz="0" w:space="0" w:color="auto"/>
                                      </w:divBdr>
                                      <w:divsChild>
                                        <w:div w:id="1523545745">
                                          <w:marLeft w:val="0"/>
                                          <w:marRight w:val="0"/>
                                          <w:marTop w:val="0"/>
                                          <w:marBottom w:val="0"/>
                                          <w:divBdr>
                                            <w:top w:val="none" w:sz="0" w:space="0" w:color="auto"/>
                                            <w:left w:val="none" w:sz="0" w:space="0" w:color="auto"/>
                                            <w:bottom w:val="none" w:sz="0" w:space="0" w:color="auto"/>
                                            <w:right w:val="none" w:sz="0" w:space="0" w:color="auto"/>
                                          </w:divBdr>
                                          <w:divsChild>
                                            <w:div w:id="2138797570">
                                              <w:marLeft w:val="0"/>
                                              <w:marRight w:val="0"/>
                                              <w:marTop w:val="0"/>
                                              <w:marBottom w:val="0"/>
                                              <w:divBdr>
                                                <w:top w:val="none" w:sz="0" w:space="0" w:color="auto"/>
                                                <w:left w:val="none" w:sz="0" w:space="0" w:color="auto"/>
                                                <w:bottom w:val="none" w:sz="0" w:space="0" w:color="auto"/>
                                                <w:right w:val="none" w:sz="0" w:space="0" w:color="auto"/>
                                              </w:divBdr>
                                              <w:divsChild>
                                                <w:div w:id="446657808">
                                                  <w:marLeft w:val="0"/>
                                                  <w:marRight w:val="0"/>
                                                  <w:marTop w:val="0"/>
                                                  <w:marBottom w:val="0"/>
                                                  <w:divBdr>
                                                    <w:top w:val="none" w:sz="0" w:space="0" w:color="auto"/>
                                                    <w:left w:val="none" w:sz="0" w:space="0" w:color="auto"/>
                                                    <w:bottom w:val="none" w:sz="0" w:space="0" w:color="auto"/>
                                                    <w:right w:val="none" w:sz="0" w:space="0" w:color="auto"/>
                                                  </w:divBdr>
                                                  <w:divsChild>
                                                    <w:div w:id="200632638">
                                                      <w:marLeft w:val="0"/>
                                                      <w:marRight w:val="0"/>
                                                      <w:marTop w:val="0"/>
                                                      <w:marBottom w:val="0"/>
                                                      <w:divBdr>
                                                        <w:top w:val="none" w:sz="0" w:space="0" w:color="auto"/>
                                                        <w:left w:val="none" w:sz="0" w:space="0" w:color="auto"/>
                                                        <w:bottom w:val="none" w:sz="0" w:space="0" w:color="auto"/>
                                                        <w:right w:val="none" w:sz="0" w:space="0" w:color="auto"/>
                                                      </w:divBdr>
                                                      <w:divsChild>
                                                        <w:div w:id="1179351956">
                                                          <w:marLeft w:val="0"/>
                                                          <w:marRight w:val="0"/>
                                                          <w:marTop w:val="0"/>
                                                          <w:marBottom w:val="0"/>
                                                          <w:divBdr>
                                                            <w:top w:val="none" w:sz="0" w:space="0" w:color="auto"/>
                                                            <w:left w:val="none" w:sz="0" w:space="0" w:color="auto"/>
                                                            <w:bottom w:val="none" w:sz="0" w:space="0" w:color="auto"/>
                                                            <w:right w:val="none" w:sz="0" w:space="0" w:color="auto"/>
                                                          </w:divBdr>
                                                          <w:divsChild>
                                                            <w:div w:id="546796434">
                                                              <w:marLeft w:val="0"/>
                                                              <w:marRight w:val="0"/>
                                                              <w:marTop w:val="0"/>
                                                              <w:marBottom w:val="0"/>
                                                              <w:divBdr>
                                                                <w:top w:val="none" w:sz="0" w:space="0" w:color="auto"/>
                                                                <w:left w:val="none" w:sz="0" w:space="0" w:color="auto"/>
                                                                <w:bottom w:val="none" w:sz="0" w:space="0" w:color="auto"/>
                                                                <w:right w:val="none" w:sz="0" w:space="0" w:color="auto"/>
                                                              </w:divBdr>
                                                              <w:divsChild>
                                                                <w:div w:id="843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92298253">
      <w:marLeft w:val="0"/>
      <w:marRight w:val="0"/>
      <w:marTop w:val="0"/>
      <w:marBottom w:val="0"/>
      <w:divBdr>
        <w:top w:val="none" w:sz="0" w:space="0" w:color="auto"/>
        <w:left w:val="none" w:sz="0" w:space="0" w:color="auto"/>
        <w:bottom w:val="none" w:sz="0" w:space="0" w:color="auto"/>
        <w:right w:val="none" w:sz="0" w:space="0" w:color="auto"/>
      </w:divBdr>
      <w:divsChild>
        <w:div w:id="1590387263">
          <w:marLeft w:val="0"/>
          <w:marRight w:val="0"/>
          <w:marTop w:val="0"/>
          <w:marBottom w:val="0"/>
          <w:divBdr>
            <w:top w:val="none" w:sz="0" w:space="0" w:color="auto"/>
            <w:left w:val="none" w:sz="0" w:space="0" w:color="auto"/>
            <w:bottom w:val="none" w:sz="0" w:space="0" w:color="auto"/>
            <w:right w:val="none" w:sz="0" w:space="0" w:color="auto"/>
          </w:divBdr>
        </w:div>
      </w:divsChild>
    </w:div>
    <w:div w:id="1000347721">
      <w:bodyDiv w:val="1"/>
      <w:marLeft w:val="0"/>
      <w:marRight w:val="0"/>
      <w:marTop w:val="0"/>
      <w:marBottom w:val="0"/>
      <w:divBdr>
        <w:top w:val="none" w:sz="0" w:space="0" w:color="auto"/>
        <w:left w:val="none" w:sz="0" w:space="0" w:color="auto"/>
        <w:bottom w:val="none" w:sz="0" w:space="0" w:color="auto"/>
        <w:right w:val="none" w:sz="0" w:space="0" w:color="auto"/>
      </w:divBdr>
      <w:divsChild>
        <w:div w:id="1090932192">
          <w:marLeft w:val="0"/>
          <w:marRight w:val="0"/>
          <w:marTop w:val="0"/>
          <w:marBottom w:val="0"/>
          <w:divBdr>
            <w:top w:val="none" w:sz="0" w:space="0" w:color="auto"/>
            <w:left w:val="none" w:sz="0" w:space="0" w:color="auto"/>
            <w:bottom w:val="none" w:sz="0" w:space="0" w:color="auto"/>
            <w:right w:val="none" w:sz="0" w:space="0" w:color="auto"/>
          </w:divBdr>
          <w:divsChild>
            <w:div w:id="235018977">
              <w:marLeft w:val="0"/>
              <w:marRight w:val="0"/>
              <w:marTop w:val="0"/>
              <w:marBottom w:val="0"/>
              <w:divBdr>
                <w:top w:val="none" w:sz="0" w:space="0" w:color="auto"/>
                <w:left w:val="none" w:sz="0" w:space="0" w:color="auto"/>
                <w:bottom w:val="none" w:sz="0" w:space="0" w:color="auto"/>
                <w:right w:val="none" w:sz="0" w:space="0" w:color="auto"/>
              </w:divBdr>
              <w:divsChild>
                <w:div w:id="672682874">
                  <w:marLeft w:val="0"/>
                  <w:marRight w:val="0"/>
                  <w:marTop w:val="0"/>
                  <w:marBottom w:val="0"/>
                  <w:divBdr>
                    <w:top w:val="none" w:sz="0" w:space="0" w:color="auto"/>
                    <w:left w:val="none" w:sz="0" w:space="0" w:color="auto"/>
                    <w:bottom w:val="none" w:sz="0" w:space="0" w:color="auto"/>
                    <w:right w:val="none" w:sz="0" w:space="0" w:color="auto"/>
                  </w:divBdr>
                  <w:divsChild>
                    <w:div w:id="861288199">
                      <w:marLeft w:val="0"/>
                      <w:marRight w:val="0"/>
                      <w:marTop w:val="0"/>
                      <w:marBottom w:val="0"/>
                      <w:divBdr>
                        <w:top w:val="none" w:sz="0" w:space="0" w:color="auto"/>
                        <w:left w:val="none" w:sz="0" w:space="0" w:color="auto"/>
                        <w:bottom w:val="none" w:sz="0" w:space="0" w:color="auto"/>
                        <w:right w:val="none" w:sz="0" w:space="0" w:color="auto"/>
                      </w:divBdr>
                      <w:divsChild>
                        <w:div w:id="687289939">
                          <w:marLeft w:val="-225"/>
                          <w:marRight w:val="-225"/>
                          <w:marTop w:val="0"/>
                          <w:marBottom w:val="0"/>
                          <w:divBdr>
                            <w:top w:val="none" w:sz="0" w:space="0" w:color="auto"/>
                            <w:left w:val="none" w:sz="0" w:space="0" w:color="auto"/>
                            <w:bottom w:val="none" w:sz="0" w:space="0" w:color="auto"/>
                            <w:right w:val="none" w:sz="0" w:space="0" w:color="auto"/>
                          </w:divBdr>
                          <w:divsChild>
                            <w:div w:id="466508711">
                              <w:marLeft w:val="0"/>
                              <w:marRight w:val="0"/>
                              <w:marTop w:val="0"/>
                              <w:marBottom w:val="0"/>
                              <w:divBdr>
                                <w:top w:val="none" w:sz="0" w:space="0" w:color="auto"/>
                                <w:left w:val="none" w:sz="0" w:space="0" w:color="auto"/>
                                <w:bottom w:val="none" w:sz="0" w:space="0" w:color="auto"/>
                                <w:right w:val="none" w:sz="0" w:space="0" w:color="auto"/>
                              </w:divBdr>
                              <w:divsChild>
                                <w:div w:id="979920273">
                                  <w:marLeft w:val="0"/>
                                  <w:marRight w:val="0"/>
                                  <w:marTop w:val="375"/>
                                  <w:marBottom w:val="375"/>
                                  <w:divBdr>
                                    <w:top w:val="none" w:sz="0" w:space="0" w:color="auto"/>
                                    <w:left w:val="none" w:sz="0" w:space="0" w:color="auto"/>
                                    <w:bottom w:val="none" w:sz="0" w:space="0" w:color="auto"/>
                                    <w:right w:val="none" w:sz="0" w:space="0" w:color="auto"/>
                                  </w:divBdr>
                                  <w:divsChild>
                                    <w:div w:id="285352910">
                                      <w:marLeft w:val="0"/>
                                      <w:marRight w:val="0"/>
                                      <w:marTop w:val="0"/>
                                      <w:marBottom w:val="0"/>
                                      <w:divBdr>
                                        <w:top w:val="none" w:sz="0" w:space="0" w:color="auto"/>
                                        <w:left w:val="none" w:sz="0" w:space="0" w:color="auto"/>
                                        <w:bottom w:val="none" w:sz="0" w:space="0" w:color="auto"/>
                                        <w:right w:val="none" w:sz="0" w:space="0" w:color="auto"/>
                                      </w:divBdr>
                                      <w:divsChild>
                                        <w:div w:id="18309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085350">
      <w:marLeft w:val="0"/>
      <w:marRight w:val="0"/>
      <w:marTop w:val="0"/>
      <w:marBottom w:val="0"/>
      <w:divBdr>
        <w:top w:val="none" w:sz="0" w:space="0" w:color="auto"/>
        <w:left w:val="none" w:sz="0" w:space="0" w:color="auto"/>
        <w:bottom w:val="none" w:sz="0" w:space="0" w:color="auto"/>
        <w:right w:val="none" w:sz="0" w:space="0" w:color="auto"/>
      </w:divBdr>
      <w:divsChild>
        <w:div w:id="1022172430">
          <w:marLeft w:val="0"/>
          <w:marRight w:val="0"/>
          <w:marTop w:val="0"/>
          <w:marBottom w:val="0"/>
          <w:divBdr>
            <w:top w:val="none" w:sz="0" w:space="0" w:color="auto"/>
            <w:left w:val="none" w:sz="0" w:space="0" w:color="auto"/>
            <w:bottom w:val="none" w:sz="0" w:space="0" w:color="auto"/>
            <w:right w:val="none" w:sz="0" w:space="0" w:color="auto"/>
          </w:divBdr>
        </w:div>
      </w:divsChild>
    </w:div>
    <w:div w:id="1008870777">
      <w:bodyDiv w:val="1"/>
      <w:marLeft w:val="0"/>
      <w:marRight w:val="0"/>
      <w:marTop w:val="0"/>
      <w:marBottom w:val="0"/>
      <w:divBdr>
        <w:top w:val="none" w:sz="0" w:space="0" w:color="auto"/>
        <w:left w:val="none" w:sz="0" w:space="0" w:color="auto"/>
        <w:bottom w:val="none" w:sz="0" w:space="0" w:color="auto"/>
        <w:right w:val="none" w:sz="0" w:space="0" w:color="auto"/>
      </w:divBdr>
      <w:divsChild>
        <w:div w:id="212279433">
          <w:marLeft w:val="0"/>
          <w:marRight w:val="0"/>
          <w:marTop w:val="0"/>
          <w:marBottom w:val="0"/>
          <w:divBdr>
            <w:top w:val="none" w:sz="0" w:space="0" w:color="auto"/>
            <w:left w:val="none" w:sz="0" w:space="0" w:color="auto"/>
            <w:bottom w:val="none" w:sz="0" w:space="0" w:color="auto"/>
            <w:right w:val="none" w:sz="0" w:space="0" w:color="auto"/>
          </w:divBdr>
          <w:divsChild>
            <w:div w:id="1621452484">
              <w:marLeft w:val="0"/>
              <w:marRight w:val="0"/>
              <w:marTop w:val="0"/>
              <w:marBottom w:val="0"/>
              <w:divBdr>
                <w:top w:val="none" w:sz="0" w:space="0" w:color="auto"/>
                <w:left w:val="none" w:sz="0" w:space="0" w:color="auto"/>
                <w:bottom w:val="none" w:sz="0" w:space="0" w:color="auto"/>
                <w:right w:val="none" w:sz="0" w:space="0" w:color="auto"/>
              </w:divBdr>
              <w:divsChild>
                <w:div w:id="127094625">
                  <w:marLeft w:val="0"/>
                  <w:marRight w:val="0"/>
                  <w:marTop w:val="0"/>
                  <w:marBottom w:val="0"/>
                  <w:divBdr>
                    <w:top w:val="none" w:sz="0" w:space="0" w:color="auto"/>
                    <w:left w:val="none" w:sz="0" w:space="0" w:color="auto"/>
                    <w:bottom w:val="none" w:sz="0" w:space="0" w:color="auto"/>
                    <w:right w:val="none" w:sz="0" w:space="0" w:color="auto"/>
                  </w:divBdr>
                  <w:divsChild>
                    <w:div w:id="72625562">
                      <w:marLeft w:val="0"/>
                      <w:marRight w:val="0"/>
                      <w:marTop w:val="0"/>
                      <w:marBottom w:val="0"/>
                      <w:divBdr>
                        <w:top w:val="none" w:sz="0" w:space="0" w:color="auto"/>
                        <w:left w:val="none" w:sz="0" w:space="0" w:color="auto"/>
                        <w:bottom w:val="none" w:sz="0" w:space="0" w:color="auto"/>
                        <w:right w:val="none" w:sz="0" w:space="0" w:color="auto"/>
                      </w:divBdr>
                      <w:divsChild>
                        <w:div w:id="2067603485">
                          <w:marLeft w:val="0"/>
                          <w:marRight w:val="0"/>
                          <w:marTop w:val="0"/>
                          <w:marBottom w:val="0"/>
                          <w:divBdr>
                            <w:top w:val="none" w:sz="0" w:space="0" w:color="auto"/>
                            <w:left w:val="none" w:sz="0" w:space="0" w:color="auto"/>
                            <w:bottom w:val="none" w:sz="0" w:space="0" w:color="auto"/>
                            <w:right w:val="none" w:sz="0" w:space="0" w:color="auto"/>
                          </w:divBdr>
                          <w:divsChild>
                            <w:div w:id="1302422214">
                              <w:marLeft w:val="0"/>
                              <w:marRight w:val="0"/>
                              <w:marTop w:val="0"/>
                              <w:marBottom w:val="0"/>
                              <w:divBdr>
                                <w:top w:val="none" w:sz="0" w:space="0" w:color="auto"/>
                                <w:left w:val="none" w:sz="0" w:space="0" w:color="auto"/>
                                <w:bottom w:val="none" w:sz="0" w:space="0" w:color="auto"/>
                                <w:right w:val="none" w:sz="0" w:space="0" w:color="auto"/>
                              </w:divBdr>
                              <w:divsChild>
                                <w:div w:id="897936010">
                                  <w:marLeft w:val="0"/>
                                  <w:marRight w:val="0"/>
                                  <w:marTop w:val="0"/>
                                  <w:marBottom w:val="0"/>
                                  <w:divBdr>
                                    <w:top w:val="none" w:sz="0" w:space="0" w:color="auto"/>
                                    <w:left w:val="none" w:sz="0" w:space="0" w:color="auto"/>
                                    <w:bottom w:val="none" w:sz="0" w:space="0" w:color="auto"/>
                                    <w:right w:val="none" w:sz="0" w:space="0" w:color="auto"/>
                                  </w:divBdr>
                                  <w:divsChild>
                                    <w:div w:id="1573545058">
                                      <w:marLeft w:val="0"/>
                                      <w:marRight w:val="0"/>
                                      <w:marTop w:val="0"/>
                                      <w:marBottom w:val="0"/>
                                      <w:divBdr>
                                        <w:top w:val="none" w:sz="0" w:space="0" w:color="auto"/>
                                        <w:left w:val="none" w:sz="0" w:space="0" w:color="auto"/>
                                        <w:bottom w:val="none" w:sz="0" w:space="0" w:color="auto"/>
                                        <w:right w:val="none" w:sz="0" w:space="0" w:color="auto"/>
                                      </w:divBdr>
                                      <w:divsChild>
                                        <w:div w:id="1023167809">
                                          <w:marLeft w:val="0"/>
                                          <w:marRight w:val="0"/>
                                          <w:marTop w:val="0"/>
                                          <w:marBottom w:val="0"/>
                                          <w:divBdr>
                                            <w:top w:val="none" w:sz="0" w:space="0" w:color="auto"/>
                                            <w:left w:val="none" w:sz="0" w:space="0" w:color="auto"/>
                                            <w:bottom w:val="none" w:sz="0" w:space="0" w:color="auto"/>
                                            <w:right w:val="none" w:sz="0" w:space="0" w:color="auto"/>
                                          </w:divBdr>
                                          <w:divsChild>
                                            <w:div w:id="1581410012">
                                              <w:marLeft w:val="0"/>
                                              <w:marRight w:val="0"/>
                                              <w:marTop w:val="0"/>
                                              <w:marBottom w:val="0"/>
                                              <w:divBdr>
                                                <w:top w:val="none" w:sz="0" w:space="0" w:color="auto"/>
                                                <w:left w:val="none" w:sz="0" w:space="0" w:color="auto"/>
                                                <w:bottom w:val="none" w:sz="0" w:space="0" w:color="auto"/>
                                                <w:right w:val="none" w:sz="0" w:space="0" w:color="auto"/>
                                              </w:divBdr>
                                              <w:divsChild>
                                                <w:div w:id="1895267439">
                                                  <w:marLeft w:val="0"/>
                                                  <w:marRight w:val="0"/>
                                                  <w:marTop w:val="0"/>
                                                  <w:marBottom w:val="0"/>
                                                  <w:divBdr>
                                                    <w:top w:val="none" w:sz="0" w:space="0" w:color="auto"/>
                                                    <w:left w:val="none" w:sz="0" w:space="0" w:color="auto"/>
                                                    <w:bottom w:val="none" w:sz="0" w:space="0" w:color="auto"/>
                                                    <w:right w:val="none" w:sz="0" w:space="0" w:color="auto"/>
                                                  </w:divBdr>
                                                  <w:divsChild>
                                                    <w:div w:id="1818914163">
                                                      <w:marLeft w:val="0"/>
                                                      <w:marRight w:val="0"/>
                                                      <w:marTop w:val="0"/>
                                                      <w:marBottom w:val="0"/>
                                                      <w:divBdr>
                                                        <w:top w:val="none" w:sz="0" w:space="0" w:color="auto"/>
                                                        <w:left w:val="none" w:sz="0" w:space="0" w:color="auto"/>
                                                        <w:bottom w:val="none" w:sz="0" w:space="0" w:color="auto"/>
                                                        <w:right w:val="none" w:sz="0" w:space="0" w:color="auto"/>
                                                      </w:divBdr>
                                                      <w:divsChild>
                                                        <w:div w:id="78988833">
                                                          <w:marLeft w:val="0"/>
                                                          <w:marRight w:val="0"/>
                                                          <w:marTop w:val="0"/>
                                                          <w:marBottom w:val="0"/>
                                                          <w:divBdr>
                                                            <w:top w:val="none" w:sz="0" w:space="0" w:color="auto"/>
                                                            <w:left w:val="none" w:sz="0" w:space="0" w:color="auto"/>
                                                            <w:bottom w:val="none" w:sz="0" w:space="0" w:color="auto"/>
                                                            <w:right w:val="none" w:sz="0" w:space="0" w:color="auto"/>
                                                          </w:divBdr>
                                                          <w:divsChild>
                                                            <w:div w:id="744647824">
                                                              <w:marLeft w:val="0"/>
                                                              <w:marRight w:val="0"/>
                                                              <w:marTop w:val="0"/>
                                                              <w:marBottom w:val="0"/>
                                                              <w:divBdr>
                                                                <w:top w:val="none" w:sz="0" w:space="0" w:color="auto"/>
                                                                <w:left w:val="none" w:sz="0" w:space="0" w:color="auto"/>
                                                                <w:bottom w:val="none" w:sz="0" w:space="0" w:color="auto"/>
                                                                <w:right w:val="none" w:sz="0" w:space="0" w:color="auto"/>
                                                              </w:divBdr>
                                                              <w:divsChild>
                                                                <w:div w:id="18733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09678079">
      <w:bodyDiv w:val="1"/>
      <w:marLeft w:val="0"/>
      <w:marRight w:val="0"/>
      <w:marTop w:val="0"/>
      <w:marBottom w:val="0"/>
      <w:divBdr>
        <w:top w:val="none" w:sz="0" w:space="0" w:color="auto"/>
        <w:left w:val="none" w:sz="0" w:space="0" w:color="auto"/>
        <w:bottom w:val="none" w:sz="0" w:space="0" w:color="auto"/>
        <w:right w:val="none" w:sz="0" w:space="0" w:color="auto"/>
      </w:divBdr>
      <w:divsChild>
        <w:div w:id="1654673191">
          <w:marLeft w:val="360"/>
          <w:marRight w:val="0"/>
          <w:marTop w:val="200"/>
          <w:marBottom w:val="0"/>
          <w:divBdr>
            <w:top w:val="none" w:sz="0" w:space="0" w:color="auto"/>
            <w:left w:val="none" w:sz="0" w:space="0" w:color="auto"/>
            <w:bottom w:val="none" w:sz="0" w:space="0" w:color="auto"/>
            <w:right w:val="none" w:sz="0" w:space="0" w:color="auto"/>
          </w:divBdr>
        </w:div>
      </w:divsChild>
    </w:div>
    <w:div w:id="1029375808">
      <w:marLeft w:val="0"/>
      <w:marRight w:val="0"/>
      <w:marTop w:val="0"/>
      <w:marBottom w:val="0"/>
      <w:divBdr>
        <w:top w:val="none" w:sz="0" w:space="0" w:color="auto"/>
        <w:left w:val="none" w:sz="0" w:space="0" w:color="auto"/>
        <w:bottom w:val="none" w:sz="0" w:space="0" w:color="auto"/>
        <w:right w:val="none" w:sz="0" w:space="0" w:color="auto"/>
      </w:divBdr>
      <w:divsChild>
        <w:div w:id="1182670828">
          <w:marLeft w:val="0"/>
          <w:marRight w:val="0"/>
          <w:marTop w:val="0"/>
          <w:marBottom w:val="0"/>
          <w:divBdr>
            <w:top w:val="none" w:sz="0" w:space="0" w:color="auto"/>
            <w:left w:val="none" w:sz="0" w:space="0" w:color="auto"/>
            <w:bottom w:val="none" w:sz="0" w:space="0" w:color="auto"/>
            <w:right w:val="none" w:sz="0" w:space="0" w:color="auto"/>
          </w:divBdr>
        </w:div>
      </w:divsChild>
    </w:div>
    <w:div w:id="1031413558">
      <w:bodyDiv w:val="1"/>
      <w:marLeft w:val="0"/>
      <w:marRight w:val="0"/>
      <w:marTop w:val="0"/>
      <w:marBottom w:val="0"/>
      <w:divBdr>
        <w:top w:val="none" w:sz="0" w:space="0" w:color="auto"/>
        <w:left w:val="none" w:sz="0" w:space="0" w:color="auto"/>
        <w:bottom w:val="none" w:sz="0" w:space="0" w:color="auto"/>
        <w:right w:val="none" w:sz="0" w:space="0" w:color="auto"/>
      </w:divBdr>
      <w:divsChild>
        <w:div w:id="1629237387">
          <w:marLeft w:val="1080"/>
          <w:marRight w:val="0"/>
          <w:marTop w:val="100"/>
          <w:marBottom w:val="0"/>
          <w:divBdr>
            <w:top w:val="none" w:sz="0" w:space="0" w:color="auto"/>
            <w:left w:val="none" w:sz="0" w:space="0" w:color="auto"/>
            <w:bottom w:val="none" w:sz="0" w:space="0" w:color="auto"/>
            <w:right w:val="none" w:sz="0" w:space="0" w:color="auto"/>
          </w:divBdr>
        </w:div>
        <w:div w:id="1779720582">
          <w:marLeft w:val="1080"/>
          <w:marRight w:val="0"/>
          <w:marTop w:val="100"/>
          <w:marBottom w:val="0"/>
          <w:divBdr>
            <w:top w:val="none" w:sz="0" w:space="0" w:color="auto"/>
            <w:left w:val="none" w:sz="0" w:space="0" w:color="auto"/>
            <w:bottom w:val="none" w:sz="0" w:space="0" w:color="auto"/>
            <w:right w:val="none" w:sz="0" w:space="0" w:color="auto"/>
          </w:divBdr>
        </w:div>
        <w:div w:id="1812288579">
          <w:marLeft w:val="1080"/>
          <w:marRight w:val="0"/>
          <w:marTop w:val="100"/>
          <w:marBottom w:val="0"/>
          <w:divBdr>
            <w:top w:val="none" w:sz="0" w:space="0" w:color="auto"/>
            <w:left w:val="none" w:sz="0" w:space="0" w:color="auto"/>
            <w:bottom w:val="none" w:sz="0" w:space="0" w:color="auto"/>
            <w:right w:val="none" w:sz="0" w:space="0" w:color="auto"/>
          </w:divBdr>
        </w:div>
      </w:divsChild>
    </w:div>
    <w:div w:id="1049188529">
      <w:bodyDiv w:val="1"/>
      <w:marLeft w:val="0"/>
      <w:marRight w:val="0"/>
      <w:marTop w:val="0"/>
      <w:marBottom w:val="0"/>
      <w:divBdr>
        <w:top w:val="none" w:sz="0" w:space="0" w:color="auto"/>
        <w:left w:val="none" w:sz="0" w:space="0" w:color="auto"/>
        <w:bottom w:val="none" w:sz="0" w:space="0" w:color="auto"/>
        <w:right w:val="none" w:sz="0" w:space="0" w:color="auto"/>
      </w:divBdr>
    </w:div>
    <w:div w:id="1062561649">
      <w:bodyDiv w:val="1"/>
      <w:marLeft w:val="0"/>
      <w:marRight w:val="0"/>
      <w:marTop w:val="0"/>
      <w:marBottom w:val="0"/>
      <w:divBdr>
        <w:top w:val="none" w:sz="0" w:space="0" w:color="auto"/>
        <w:left w:val="none" w:sz="0" w:space="0" w:color="auto"/>
        <w:bottom w:val="none" w:sz="0" w:space="0" w:color="auto"/>
        <w:right w:val="none" w:sz="0" w:space="0" w:color="auto"/>
      </w:divBdr>
    </w:div>
    <w:div w:id="1089347272">
      <w:bodyDiv w:val="1"/>
      <w:marLeft w:val="0"/>
      <w:marRight w:val="0"/>
      <w:marTop w:val="0"/>
      <w:marBottom w:val="0"/>
      <w:divBdr>
        <w:top w:val="none" w:sz="0" w:space="0" w:color="auto"/>
        <w:left w:val="none" w:sz="0" w:space="0" w:color="auto"/>
        <w:bottom w:val="none" w:sz="0" w:space="0" w:color="auto"/>
        <w:right w:val="none" w:sz="0" w:space="0" w:color="auto"/>
      </w:divBdr>
      <w:divsChild>
        <w:div w:id="525992668">
          <w:marLeft w:val="0"/>
          <w:marRight w:val="0"/>
          <w:marTop w:val="0"/>
          <w:marBottom w:val="0"/>
          <w:divBdr>
            <w:top w:val="none" w:sz="0" w:space="0" w:color="auto"/>
            <w:left w:val="none" w:sz="0" w:space="0" w:color="auto"/>
            <w:bottom w:val="none" w:sz="0" w:space="0" w:color="auto"/>
            <w:right w:val="none" w:sz="0" w:space="0" w:color="auto"/>
          </w:divBdr>
          <w:divsChild>
            <w:div w:id="993682850">
              <w:marLeft w:val="0"/>
              <w:marRight w:val="0"/>
              <w:marTop w:val="0"/>
              <w:marBottom w:val="0"/>
              <w:divBdr>
                <w:top w:val="none" w:sz="0" w:space="0" w:color="auto"/>
                <w:left w:val="none" w:sz="0" w:space="0" w:color="auto"/>
                <w:bottom w:val="none" w:sz="0" w:space="0" w:color="auto"/>
                <w:right w:val="none" w:sz="0" w:space="0" w:color="auto"/>
              </w:divBdr>
              <w:divsChild>
                <w:div w:id="1065642723">
                  <w:marLeft w:val="0"/>
                  <w:marRight w:val="0"/>
                  <w:marTop w:val="0"/>
                  <w:marBottom w:val="0"/>
                  <w:divBdr>
                    <w:top w:val="none" w:sz="0" w:space="0" w:color="auto"/>
                    <w:left w:val="none" w:sz="0" w:space="0" w:color="auto"/>
                    <w:bottom w:val="none" w:sz="0" w:space="0" w:color="auto"/>
                    <w:right w:val="none" w:sz="0" w:space="0" w:color="auto"/>
                  </w:divBdr>
                  <w:divsChild>
                    <w:div w:id="315839238">
                      <w:marLeft w:val="0"/>
                      <w:marRight w:val="0"/>
                      <w:marTop w:val="0"/>
                      <w:marBottom w:val="0"/>
                      <w:divBdr>
                        <w:top w:val="none" w:sz="0" w:space="0" w:color="auto"/>
                        <w:left w:val="none" w:sz="0" w:space="0" w:color="auto"/>
                        <w:bottom w:val="none" w:sz="0" w:space="0" w:color="auto"/>
                        <w:right w:val="none" w:sz="0" w:space="0" w:color="auto"/>
                      </w:divBdr>
                      <w:divsChild>
                        <w:div w:id="1071538253">
                          <w:marLeft w:val="0"/>
                          <w:marRight w:val="0"/>
                          <w:marTop w:val="0"/>
                          <w:marBottom w:val="0"/>
                          <w:divBdr>
                            <w:top w:val="none" w:sz="0" w:space="0" w:color="auto"/>
                            <w:left w:val="none" w:sz="0" w:space="0" w:color="auto"/>
                            <w:bottom w:val="none" w:sz="0" w:space="0" w:color="auto"/>
                            <w:right w:val="none" w:sz="0" w:space="0" w:color="auto"/>
                          </w:divBdr>
                          <w:divsChild>
                            <w:div w:id="16485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519631">
      <w:bodyDiv w:val="1"/>
      <w:marLeft w:val="0"/>
      <w:marRight w:val="0"/>
      <w:marTop w:val="0"/>
      <w:marBottom w:val="0"/>
      <w:divBdr>
        <w:top w:val="none" w:sz="0" w:space="0" w:color="auto"/>
        <w:left w:val="none" w:sz="0" w:space="0" w:color="auto"/>
        <w:bottom w:val="none" w:sz="0" w:space="0" w:color="auto"/>
        <w:right w:val="none" w:sz="0" w:space="0" w:color="auto"/>
      </w:divBdr>
      <w:divsChild>
        <w:div w:id="1693527895">
          <w:marLeft w:val="0"/>
          <w:marRight w:val="0"/>
          <w:marTop w:val="0"/>
          <w:marBottom w:val="0"/>
          <w:divBdr>
            <w:top w:val="none" w:sz="0" w:space="0" w:color="auto"/>
            <w:left w:val="none" w:sz="0" w:space="0" w:color="auto"/>
            <w:bottom w:val="none" w:sz="0" w:space="0" w:color="auto"/>
            <w:right w:val="none" w:sz="0" w:space="0" w:color="auto"/>
          </w:divBdr>
          <w:divsChild>
            <w:div w:id="1194734441">
              <w:marLeft w:val="0"/>
              <w:marRight w:val="0"/>
              <w:marTop w:val="0"/>
              <w:marBottom w:val="0"/>
              <w:divBdr>
                <w:top w:val="none" w:sz="0" w:space="0" w:color="auto"/>
                <w:left w:val="none" w:sz="0" w:space="0" w:color="auto"/>
                <w:bottom w:val="none" w:sz="0" w:space="0" w:color="auto"/>
                <w:right w:val="none" w:sz="0" w:space="0" w:color="auto"/>
              </w:divBdr>
              <w:divsChild>
                <w:div w:id="1340277488">
                  <w:marLeft w:val="0"/>
                  <w:marRight w:val="0"/>
                  <w:marTop w:val="0"/>
                  <w:marBottom w:val="0"/>
                  <w:divBdr>
                    <w:top w:val="none" w:sz="0" w:space="0" w:color="auto"/>
                    <w:left w:val="none" w:sz="0" w:space="0" w:color="auto"/>
                    <w:bottom w:val="none" w:sz="0" w:space="0" w:color="auto"/>
                    <w:right w:val="none" w:sz="0" w:space="0" w:color="auto"/>
                  </w:divBdr>
                  <w:divsChild>
                    <w:div w:id="413746056">
                      <w:marLeft w:val="0"/>
                      <w:marRight w:val="0"/>
                      <w:marTop w:val="0"/>
                      <w:marBottom w:val="0"/>
                      <w:divBdr>
                        <w:top w:val="none" w:sz="0" w:space="0" w:color="auto"/>
                        <w:left w:val="none" w:sz="0" w:space="0" w:color="auto"/>
                        <w:bottom w:val="none" w:sz="0" w:space="0" w:color="auto"/>
                        <w:right w:val="none" w:sz="0" w:space="0" w:color="auto"/>
                      </w:divBdr>
                      <w:divsChild>
                        <w:div w:id="1362977062">
                          <w:marLeft w:val="0"/>
                          <w:marRight w:val="0"/>
                          <w:marTop w:val="0"/>
                          <w:marBottom w:val="0"/>
                          <w:divBdr>
                            <w:top w:val="none" w:sz="0" w:space="0" w:color="auto"/>
                            <w:left w:val="none" w:sz="0" w:space="0" w:color="auto"/>
                            <w:bottom w:val="none" w:sz="0" w:space="0" w:color="auto"/>
                            <w:right w:val="none" w:sz="0" w:space="0" w:color="auto"/>
                          </w:divBdr>
                          <w:divsChild>
                            <w:div w:id="617444762">
                              <w:marLeft w:val="0"/>
                              <w:marRight w:val="0"/>
                              <w:marTop w:val="0"/>
                              <w:marBottom w:val="0"/>
                              <w:divBdr>
                                <w:top w:val="none" w:sz="0" w:space="0" w:color="auto"/>
                                <w:left w:val="none" w:sz="0" w:space="0" w:color="auto"/>
                                <w:bottom w:val="none" w:sz="0" w:space="0" w:color="auto"/>
                                <w:right w:val="none" w:sz="0" w:space="0" w:color="auto"/>
                              </w:divBdr>
                              <w:divsChild>
                                <w:div w:id="1693802290">
                                  <w:marLeft w:val="0"/>
                                  <w:marRight w:val="0"/>
                                  <w:marTop w:val="0"/>
                                  <w:marBottom w:val="0"/>
                                  <w:divBdr>
                                    <w:top w:val="none" w:sz="0" w:space="0" w:color="auto"/>
                                    <w:left w:val="none" w:sz="0" w:space="0" w:color="auto"/>
                                    <w:bottom w:val="none" w:sz="0" w:space="0" w:color="auto"/>
                                    <w:right w:val="none" w:sz="0" w:space="0" w:color="auto"/>
                                  </w:divBdr>
                                  <w:divsChild>
                                    <w:div w:id="492335918">
                                      <w:marLeft w:val="0"/>
                                      <w:marRight w:val="0"/>
                                      <w:marTop w:val="0"/>
                                      <w:marBottom w:val="0"/>
                                      <w:divBdr>
                                        <w:top w:val="none" w:sz="0" w:space="0" w:color="auto"/>
                                        <w:left w:val="none" w:sz="0" w:space="0" w:color="auto"/>
                                        <w:bottom w:val="none" w:sz="0" w:space="0" w:color="auto"/>
                                        <w:right w:val="none" w:sz="0" w:space="0" w:color="auto"/>
                                      </w:divBdr>
                                      <w:divsChild>
                                        <w:div w:id="1615870424">
                                          <w:marLeft w:val="0"/>
                                          <w:marRight w:val="0"/>
                                          <w:marTop w:val="0"/>
                                          <w:marBottom w:val="0"/>
                                          <w:divBdr>
                                            <w:top w:val="none" w:sz="0" w:space="0" w:color="auto"/>
                                            <w:left w:val="none" w:sz="0" w:space="0" w:color="auto"/>
                                            <w:bottom w:val="none" w:sz="0" w:space="0" w:color="auto"/>
                                            <w:right w:val="none" w:sz="0" w:space="0" w:color="auto"/>
                                          </w:divBdr>
                                          <w:divsChild>
                                            <w:div w:id="1066145833">
                                              <w:marLeft w:val="-225"/>
                                              <w:marRight w:val="-225"/>
                                              <w:marTop w:val="0"/>
                                              <w:marBottom w:val="0"/>
                                              <w:divBdr>
                                                <w:top w:val="none" w:sz="0" w:space="0" w:color="auto"/>
                                                <w:left w:val="none" w:sz="0" w:space="0" w:color="auto"/>
                                                <w:bottom w:val="none" w:sz="0" w:space="0" w:color="auto"/>
                                                <w:right w:val="none" w:sz="0" w:space="0" w:color="auto"/>
                                              </w:divBdr>
                                              <w:divsChild>
                                                <w:div w:id="828327549">
                                                  <w:marLeft w:val="0"/>
                                                  <w:marRight w:val="0"/>
                                                  <w:marTop w:val="0"/>
                                                  <w:marBottom w:val="0"/>
                                                  <w:divBdr>
                                                    <w:top w:val="none" w:sz="0" w:space="0" w:color="auto"/>
                                                    <w:left w:val="none" w:sz="0" w:space="0" w:color="auto"/>
                                                    <w:bottom w:val="none" w:sz="0" w:space="0" w:color="auto"/>
                                                    <w:right w:val="none" w:sz="0" w:space="0" w:color="auto"/>
                                                  </w:divBdr>
                                                  <w:divsChild>
                                                    <w:div w:id="1065104539">
                                                      <w:marLeft w:val="0"/>
                                                      <w:marRight w:val="0"/>
                                                      <w:marTop w:val="0"/>
                                                      <w:marBottom w:val="0"/>
                                                      <w:divBdr>
                                                        <w:top w:val="none" w:sz="0" w:space="0" w:color="auto"/>
                                                        <w:left w:val="none" w:sz="0" w:space="0" w:color="auto"/>
                                                        <w:bottom w:val="none" w:sz="0" w:space="0" w:color="auto"/>
                                                        <w:right w:val="none" w:sz="0" w:space="0" w:color="auto"/>
                                                      </w:divBdr>
                                                      <w:divsChild>
                                                        <w:div w:id="1611426825">
                                                          <w:marLeft w:val="0"/>
                                                          <w:marRight w:val="0"/>
                                                          <w:marTop w:val="0"/>
                                                          <w:marBottom w:val="0"/>
                                                          <w:divBdr>
                                                            <w:top w:val="none" w:sz="0" w:space="0" w:color="auto"/>
                                                            <w:left w:val="none" w:sz="0" w:space="0" w:color="auto"/>
                                                            <w:bottom w:val="none" w:sz="0" w:space="0" w:color="auto"/>
                                                            <w:right w:val="none" w:sz="0" w:space="0" w:color="auto"/>
                                                          </w:divBdr>
                                                          <w:divsChild>
                                                            <w:div w:id="1887570624">
                                                              <w:marLeft w:val="0"/>
                                                              <w:marRight w:val="0"/>
                                                              <w:marTop w:val="0"/>
                                                              <w:marBottom w:val="0"/>
                                                              <w:divBdr>
                                                                <w:top w:val="none" w:sz="0" w:space="0" w:color="auto"/>
                                                                <w:left w:val="none" w:sz="0" w:space="0" w:color="auto"/>
                                                                <w:bottom w:val="none" w:sz="0" w:space="0" w:color="auto"/>
                                                                <w:right w:val="none" w:sz="0" w:space="0" w:color="auto"/>
                                                              </w:divBdr>
                                                              <w:divsChild>
                                                                <w:div w:id="1048263273">
                                                                  <w:marLeft w:val="0"/>
                                                                  <w:marRight w:val="0"/>
                                                                  <w:marTop w:val="0"/>
                                                                  <w:marBottom w:val="0"/>
                                                                  <w:divBdr>
                                                                    <w:top w:val="none" w:sz="0" w:space="0" w:color="auto"/>
                                                                    <w:left w:val="none" w:sz="0" w:space="0" w:color="auto"/>
                                                                    <w:bottom w:val="none" w:sz="0" w:space="0" w:color="auto"/>
                                                                    <w:right w:val="none" w:sz="0" w:space="0" w:color="auto"/>
                                                                  </w:divBdr>
                                                                  <w:divsChild>
                                                                    <w:div w:id="788936202">
                                                                      <w:marLeft w:val="0"/>
                                                                      <w:marRight w:val="0"/>
                                                                      <w:marTop w:val="0"/>
                                                                      <w:marBottom w:val="0"/>
                                                                      <w:divBdr>
                                                                        <w:top w:val="none" w:sz="0" w:space="0" w:color="auto"/>
                                                                        <w:left w:val="none" w:sz="0" w:space="0" w:color="auto"/>
                                                                        <w:bottom w:val="none" w:sz="0" w:space="0" w:color="auto"/>
                                                                        <w:right w:val="none" w:sz="0" w:space="0" w:color="auto"/>
                                                                      </w:divBdr>
                                                                      <w:divsChild>
                                                                        <w:div w:id="3902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6658073">
      <w:marLeft w:val="0"/>
      <w:marRight w:val="0"/>
      <w:marTop w:val="0"/>
      <w:marBottom w:val="0"/>
      <w:divBdr>
        <w:top w:val="none" w:sz="0" w:space="0" w:color="auto"/>
        <w:left w:val="none" w:sz="0" w:space="0" w:color="auto"/>
        <w:bottom w:val="none" w:sz="0" w:space="0" w:color="auto"/>
        <w:right w:val="none" w:sz="0" w:space="0" w:color="auto"/>
      </w:divBdr>
      <w:divsChild>
        <w:div w:id="1450318838">
          <w:marLeft w:val="0"/>
          <w:marRight w:val="0"/>
          <w:marTop w:val="0"/>
          <w:marBottom w:val="0"/>
          <w:divBdr>
            <w:top w:val="none" w:sz="0" w:space="0" w:color="auto"/>
            <w:left w:val="none" w:sz="0" w:space="0" w:color="auto"/>
            <w:bottom w:val="none" w:sz="0" w:space="0" w:color="auto"/>
            <w:right w:val="none" w:sz="0" w:space="0" w:color="auto"/>
          </w:divBdr>
        </w:div>
      </w:divsChild>
    </w:div>
    <w:div w:id="1123688979">
      <w:marLeft w:val="0"/>
      <w:marRight w:val="0"/>
      <w:marTop w:val="0"/>
      <w:marBottom w:val="0"/>
      <w:divBdr>
        <w:top w:val="none" w:sz="0" w:space="0" w:color="auto"/>
        <w:left w:val="none" w:sz="0" w:space="0" w:color="auto"/>
        <w:bottom w:val="none" w:sz="0" w:space="0" w:color="auto"/>
        <w:right w:val="none" w:sz="0" w:space="0" w:color="auto"/>
      </w:divBdr>
      <w:divsChild>
        <w:div w:id="1594775016">
          <w:marLeft w:val="0"/>
          <w:marRight w:val="0"/>
          <w:marTop w:val="0"/>
          <w:marBottom w:val="0"/>
          <w:divBdr>
            <w:top w:val="none" w:sz="0" w:space="0" w:color="auto"/>
            <w:left w:val="none" w:sz="0" w:space="0" w:color="auto"/>
            <w:bottom w:val="none" w:sz="0" w:space="0" w:color="auto"/>
            <w:right w:val="none" w:sz="0" w:space="0" w:color="auto"/>
          </w:divBdr>
        </w:div>
      </w:divsChild>
    </w:div>
    <w:div w:id="1150905862">
      <w:bodyDiv w:val="1"/>
      <w:marLeft w:val="0"/>
      <w:marRight w:val="0"/>
      <w:marTop w:val="0"/>
      <w:marBottom w:val="0"/>
      <w:divBdr>
        <w:top w:val="none" w:sz="0" w:space="0" w:color="auto"/>
        <w:left w:val="none" w:sz="0" w:space="0" w:color="auto"/>
        <w:bottom w:val="none" w:sz="0" w:space="0" w:color="auto"/>
        <w:right w:val="none" w:sz="0" w:space="0" w:color="auto"/>
      </w:divBdr>
    </w:div>
    <w:div w:id="1155873500">
      <w:bodyDiv w:val="1"/>
      <w:marLeft w:val="0"/>
      <w:marRight w:val="0"/>
      <w:marTop w:val="0"/>
      <w:marBottom w:val="0"/>
      <w:divBdr>
        <w:top w:val="none" w:sz="0" w:space="0" w:color="auto"/>
        <w:left w:val="none" w:sz="0" w:space="0" w:color="auto"/>
        <w:bottom w:val="none" w:sz="0" w:space="0" w:color="auto"/>
        <w:right w:val="none" w:sz="0" w:space="0" w:color="auto"/>
      </w:divBdr>
      <w:divsChild>
        <w:div w:id="1299728678">
          <w:marLeft w:val="0"/>
          <w:marRight w:val="0"/>
          <w:marTop w:val="0"/>
          <w:marBottom w:val="0"/>
          <w:divBdr>
            <w:top w:val="none" w:sz="0" w:space="0" w:color="auto"/>
            <w:left w:val="none" w:sz="0" w:space="0" w:color="auto"/>
            <w:bottom w:val="none" w:sz="0" w:space="0" w:color="auto"/>
            <w:right w:val="none" w:sz="0" w:space="0" w:color="auto"/>
          </w:divBdr>
          <w:divsChild>
            <w:div w:id="13624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32904">
      <w:marLeft w:val="0"/>
      <w:marRight w:val="0"/>
      <w:marTop w:val="0"/>
      <w:marBottom w:val="0"/>
      <w:divBdr>
        <w:top w:val="none" w:sz="0" w:space="0" w:color="auto"/>
        <w:left w:val="none" w:sz="0" w:space="0" w:color="auto"/>
        <w:bottom w:val="none" w:sz="0" w:space="0" w:color="auto"/>
        <w:right w:val="none" w:sz="0" w:space="0" w:color="auto"/>
      </w:divBdr>
      <w:divsChild>
        <w:div w:id="285352824">
          <w:marLeft w:val="0"/>
          <w:marRight w:val="0"/>
          <w:marTop w:val="0"/>
          <w:marBottom w:val="0"/>
          <w:divBdr>
            <w:top w:val="none" w:sz="0" w:space="0" w:color="auto"/>
            <w:left w:val="none" w:sz="0" w:space="0" w:color="auto"/>
            <w:bottom w:val="none" w:sz="0" w:space="0" w:color="auto"/>
            <w:right w:val="none" w:sz="0" w:space="0" w:color="auto"/>
          </w:divBdr>
        </w:div>
      </w:divsChild>
    </w:div>
    <w:div w:id="1181090902">
      <w:marLeft w:val="0"/>
      <w:marRight w:val="0"/>
      <w:marTop w:val="0"/>
      <w:marBottom w:val="0"/>
      <w:divBdr>
        <w:top w:val="none" w:sz="0" w:space="0" w:color="auto"/>
        <w:left w:val="none" w:sz="0" w:space="0" w:color="auto"/>
        <w:bottom w:val="none" w:sz="0" w:space="0" w:color="auto"/>
        <w:right w:val="none" w:sz="0" w:space="0" w:color="auto"/>
      </w:divBdr>
      <w:divsChild>
        <w:div w:id="630087545">
          <w:marLeft w:val="0"/>
          <w:marRight w:val="0"/>
          <w:marTop w:val="0"/>
          <w:marBottom w:val="0"/>
          <w:divBdr>
            <w:top w:val="none" w:sz="0" w:space="0" w:color="auto"/>
            <w:left w:val="none" w:sz="0" w:space="0" w:color="auto"/>
            <w:bottom w:val="none" w:sz="0" w:space="0" w:color="auto"/>
            <w:right w:val="none" w:sz="0" w:space="0" w:color="auto"/>
          </w:divBdr>
        </w:div>
      </w:divsChild>
    </w:div>
    <w:div w:id="1193961055">
      <w:bodyDiv w:val="1"/>
      <w:marLeft w:val="0"/>
      <w:marRight w:val="0"/>
      <w:marTop w:val="0"/>
      <w:marBottom w:val="0"/>
      <w:divBdr>
        <w:top w:val="none" w:sz="0" w:space="0" w:color="auto"/>
        <w:left w:val="none" w:sz="0" w:space="0" w:color="auto"/>
        <w:bottom w:val="none" w:sz="0" w:space="0" w:color="auto"/>
        <w:right w:val="none" w:sz="0" w:space="0" w:color="auto"/>
      </w:divBdr>
      <w:divsChild>
        <w:div w:id="91122764">
          <w:marLeft w:val="0"/>
          <w:marRight w:val="0"/>
          <w:marTop w:val="0"/>
          <w:marBottom w:val="0"/>
          <w:divBdr>
            <w:top w:val="none" w:sz="0" w:space="0" w:color="auto"/>
            <w:left w:val="none" w:sz="0" w:space="0" w:color="auto"/>
            <w:bottom w:val="none" w:sz="0" w:space="0" w:color="auto"/>
            <w:right w:val="none" w:sz="0" w:space="0" w:color="auto"/>
          </w:divBdr>
          <w:divsChild>
            <w:div w:id="1588422940">
              <w:marLeft w:val="0"/>
              <w:marRight w:val="0"/>
              <w:marTop w:val="0"/>
              <w:marBottom w:val="0"/>
              <w:divBdr>
                <w:top w:val="none" w:sz="0" w:space="0" w:color="auto"/>
                <w:left w:val="none" w:sz="0" w:space="0" w:color="auto"/>
                <w:bottom w:val="none" w:sz="0" w:space="0" w:color="auto"/>
                <w:right w:val="none" w:sz="0" w:space="0" w:color="auto"/>
              </w:divBdr>
              <w:divsChild>
                <w:div w:id="405693783">
                  <w:marLeft w:val="0"/>
                  <w:marRight w:val="0"/>
                  <w:marTop w:val="0"/>
                  <w:marBottom w:val="0"/>
                  <w:divBdr>
                    <w:top w:val="none" w:sz="0" w:space="0" w:color="auto"/>
                    <w:left w:val="none" w:sz="0" w:space="0" w:color="auto"/>
                    <w:bottom w:val="none" w:sz="0" w:space="0" w:color="auto"/>
                    <w:right w:val="none" w:sz="0" w:space="0" w:color="auto"/>
                  </w:divBdr>
                  <w:divsChild>
                    <w:div w:id="1307852515">
                      <w:marLeft w:val="-225"/>
                      <w:marRight w:val="-225"/>
                      <w:marTop w:val="0"/>
                      <w:marBottom w:val="0"/>
                      <w:divBdr>
                        <w:top w:val="none" w:sz="0" w:space="0" w:color="auto"/>
                        <w:left w:val="none" w:sz="0" w:space="0" w:color="auto"/>
                        <w:bottom w:val="none" w:sz="0" w:space="0" w:color="auto"/>
                        <w:right w:val="none" w:sz="0" w:space="0" w:color="auto"/>
                      </w:divBdr>
                      <w:divsChild>
                        <w:div w:id="1516142263">
                          <w:marLeft w:val="0"/>
                          <w:marRight w:val="0"/>
                          <w:marTop w:val="0"/>
                          <w:marBottom w:val="0"/>
                          <w:divBdr>
                            <w:top w:val="none" w:sz="0" w:space="0" w:color="auto"/>
                            <w:left w:val="none" w:sz="0" w:space="0" w:color="auto"/>
                            <w:bottom w:val="none" w:sz="0" w:space="0" w:color="auto"/>
                            <w:right w:val="none" w:sz="0" w:space="0" w:color="auto"/>
                          </w:divBdr>
                          <w:divsChild>
                            <w:div w:id="358893792">
                              <w:marLeft w:val="0"/>
                              <w:marRight w:val="0"/>
                              <w:marTop w:val="0"/>
                              <w:marBottom w:val="0"/>
                              <w:divBdr>
                                <w:top w:val="none" w:sz="0" w:space="0" w:color="auto"/>
                                <w:left w:val="none" w:sz="0" w:space="0" w:color="auto"/>
                                <w:bottom w:val="none" w:sz="0" w:space="0" w:color="auto"/>
                                <w:right w:val="none" w:sz="0" w:space="0" w:color="auto"/>
                              </w:divBdr>
                              <w:divsChild>
                                <w:div w:id="1506940393">
                                  <w:marLeft w:val="0"/>
                                  <w:marRight w:val="0"/>
                                  <w:marTop w:val="0"/>
                                  <w:marBottom w:val="0"/>
                                  <w:divBdr>
                                    <w:top w:val="none" w:sz="0" w:space="0" w:color="auto"/>
                                    <w:left w:val="none" w:sz="0" w:space="0" w:color="auto"/>
                                    <w:bottom w:val="none" w:sz="0" w:space="0" w:color="auto"/>
                                    <w:right w:val="none" w:sz="0" w:space="0" w:color="auto"/>
                                  </w:divBdr>
                                  <w:divsChild>
                                    <w:div w:id="593131310">
                                      <w:marLeft w:val="0"/>
                                      <w:marRight w:val="0"/>
                                      <w:marTop w:val="0"/>
                                      <w:marBottom w:val="0"/>
                                      <w:divBdr>
                                        <w:top w:val="none" w:sz="0" w:space="0" w:color="auto"/>
                                        <w:left w:val="none" w:sz="0" w:space="0" w:color="auto"/>
                                        <w:bottom w:val="none" w:sz="0" w:space="0" w:color="auto"/>
                                        <w:right w:val="none" w:sz="0" w:space="0" w:color="auto"/>
                                      </w:divBdr>
                                      <w:divsChild>
                                        <w:div w:id="687874257">
                                          <w:marLeft w:val="-225"/>
                                          <w:marRight w:val="-225"/>
                                          <w:marTop w:val="0"/>
                                          <w:marBottom w:val="0"/>
                                          <w:divBdr>
                                            <w:top w:val="none" w:sz="0" w:space="0" w:color="auto"/>
                                            <w:left w:val="none" w:sz="0" w:space="0" w:color="auto"/>
                                            <w:bottom w:val="none" w:sz="0" w:space="0" w:color="auto"/>
                                            <w:right w:val="none" w:sz="0" w:space="0" w:color="auto"/>
                                          </w:divBdr>
                                          <w:divsChild>
                                            <w:div w:id="1447309466">
                                              <w:marLeft w:val="0"/>
                                              <w:marRight w:val="0"/>
                                              <w:marTop w:val="0"/>
                                              <w:marBottom w:val="0"/>
                                              <w:divBdr>
                                                <w:top w:val="none" w:sz="0" w:space="0" w:color="auto"/>
                                                <w:left w:val="none" w:sz="0" w:space="0" w:color="auto"/>
                                                <w:bottom w:val="none" w:sz="0" w:space="0" w:color="auto"/>
                                                <w:right w:val="none" w:sz="0" w:space="0" w:color="auto"/>
                                              </w:divBdr>
                                            </w:div>
                                          </w:divsChild>
                                        </w:div>
                                        <w:div w:id="140581400">
                                          <w:marLeft w:val="-225"/>
                                          <w:marRight w:val="-225"/>
                                          <w:marTop w:val="0"/>
                                          <w:marBottom w:val="0"/>
                                          <w:divBdr>
                                            <w:top w:val="none" w:sz="0" w:space="0" w:color="auto"/>
                                            <w:left w:val="none" w:sz="0" w:space="0" w:color="auto"/>
                                            <w:bottom w:val="none" w:sz="0" w:space="0" w:color="auto"/>
                                            <w:right w:val="none" w:sz="0" w:space="0" w:color="auto"/>
                                          </w:divBdr>
                                          <w:divsChild>
                                            <w:div w:id="3719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8158052">
      <w:bodyDiv w:val="1"/>
      <w:marLeft w:val="0"/>
      <w:marRight w:val="0"/>
      <w:marTop w:val="0"/>
      <w:marBottom w:val="0"/>
      <w:divBdr>
        <w:top w:val="none" w:sz="0" w:space="0" w:color="auto"/>
        <w:left w:val="none" w:sz="0" w:space="0" w:color="auto"/>
        <w:bottom w:val="none" w:sz="0" w:space="0" w:color="auto"/>
        <w:right w:val="none" w:sz="0" w:space="0" w:color="auto"/>
      </w:divBdr>
    </w:div>
    <w:div w:id="1208250955">
      <w:bodyDiv w:val="1"/>
      <w:marLeft w:val="0"/>
      <w:marRight w:val="0"/>
      <w:marTop w:val="0"/>
      <w:marBottom w:val="0"/>
      <w:divBdr>
        <w:top w:val="none" w:sz="0" w:space="0" w:color="auto"/>
        <w:left w:val="none" w:sz="0" w:space="0" w:color="auto"/>
        <w:bottom w:val="none" w:sz="0" w:space="0" w:color="auto"/>
        <w:right w:val="none" w:sz="0" w:space="0" w:color="auto"/>
      </w:divBdr>
      <w:divsChild>
        <w:div w:id="2105808065">
          <w:marLeft w:val="0"/>
          <w:marRight w:val="0"/>
          <w:marTop w:val="0"/>
          <w:marBottom w:val="0"/>
          <w:divBdr>
            <w:top w:val="none" w:sz="0" w:space="0" w:color="auto"/>
            <w:left w:val="none" w:sz="0" w:space="0" w:color="auto"/>
            <w:bottom w:val="none" w:sz="0" w:space="0" w:color="auto"/>
            <w:right w:val="none" w:sz="0" w:space="0" w:color="auto"/>
          </w:divBdr>
          <w:divsChild>
            <w:div w:id="1306549064">
              <w:marLeft w:val="0"/>
              <w:marRight w:val="0"/>
              <w:marTop w:val="0"/>
              <w:marBottom w:val="0"/>
              <w:divBdr>
                <w:top w:val="none" w:sz="0" w:space="0" w:color="auto"/>
                <w:left w:val="none" w:sz="0" w:space="0" w:color="auto"/>
                <w:bottom w:val="none" w:sz="0" w:space="0" w:color="auto"/>
                <w:right w:val="none" w:sz="0" w:space="0" w:color="auto"/>
              </w:divBdr>
              <w:divsChild>
                <w:div w:id="1503935961">
                  <w:marLeft w:val="0"/>
                  <w:marRight w:val="0"/>
                  <w:marTop w:val="0"/>
                  <w:marBottom w:val="0"/>
                  <w:divBdr>
                    <w:top w:val="none" w:sz="0" w:space="0" w:color="auto"/>
                    <w:left w:val="none" w:sz="0" w:space="0" w:color="auto"/>
                    <w:bottom w:val="none" w:sz="0" w:space="0" w:color="auto"/>
                    <w:right w:val="none" w:sz="0" w:space="0" w:color="auto"/>
                  </w:divBdr>
                  <w:divsChild>
                    <w:div w:id="1286426819">
                      <w:marLeft w:val="0"/>
                      <w:marRight w:val="0"/>
                      <w:marTop w:val="0"/>
                      <w:marBottom w:val="0"/>
                      <w:divBdr>
                        <w:top w:val="none" w:sz="0" w:space="0" w:color="auto"/>
                        <w:left w:val="none" w:sz="0" w:space="0" w:color="auto"/>
                        <w:bottom w:val="none" w:sz="0" w:space="0" w:color="auto"/>
                        <w:right w:val="none" w:sz="0" w:space="0" w:color="auto"/>
                      </w:divBdr>
                      <w:divsChild>
                        <w:div w:id="1640957421">
                          <w:marLeft w:val="0"/>
                          <w:marRight w:val="0"/>
                          <w:marTop w:val="0"/>
                          <w:marBottom w:val="0"/>
                          <w:divBdr>
                            <w:top w:val="none" w:sz="0" w:space="0" w:color="auto"/>
                            <w:left w:val="none" w:sz="0" w:space="0" w:color="auto"/>
                            <w:bottom w:val="none" w:sz="0" w:space="0" w:color="auto"/>
                            <w:right w:val="none" w:sz="0" w:space="0" w:color="auto"/>
                          </w:divBdr>
                          <w:divsChild>
                            <w:div w:id="8232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657320">
      <w:bodyDiv w:val="1"/>
      <w:marLeft w:val="0"/>
      <w:marRight w:val="0"/>
      <w:marTop w:val="0"/>
      <w:marBottom w:val="0"/>
      <w:divBdr>
        <w:top w:val="none" w:sz="0" w:space="0" w:color="auto"/>
        <w:left w:val="none" w:sz="0" w:space="0" w:color="auto"/>
        <w:bottom w:val="none" w:sz="0" w:space="0" w:color="auto"/>
        <w:right w:val="none" w:sz="0" w:space="0" w:color="auto"/>
      </w:divBdr>
      <w:divsChild>
        <w:div w:id="872226169">
          <w:marLeft w:val="0"/>
          <w:marRight w:val="0"/>
          <w:marTop w:val="0"/>
          <w:marBottom w:val="0"/>
          <w:divBdr>
            <w:top w:val="none" w:sz="0" w:space="0" w:color="auto"/>
            <w:left w:val="none" w:sz="0" w:space="0" w:color="auto"/>
            <w:bottom w:val="none" w:sz="0" w:space="0" w:color="auto"/>
            <w:right w:val="none" w:sz="0" w:space="0" w:color="auto"/>
          </w:divBdr>
          <w:divsChild>
            <w:div w:id="1207986915">
              <w:marLeft w:val="0"/>
              <w:marRight w:val="0"/>
              <w:marTop w:val="0"/>
              <w:marBottom w:val="0"/>
              <w:divBdr>
                <w:top w:val="none" w:sz="0" w:space="0" w:color="auto"/>
                <w:left w:val="none" w:sz="0" w:space="0" w:color="auto"/>
                <w:bottom w:val="none" w:sz="0" w:space="0" w:color="auto"/>
                <w:right w:val="none" w:sz="0" w:space="0" w:color="auto"/>
              </w:divBdr>
              <w:divsChild>
                <w:div w:id="624040563">
                  <w:marLeft w:val="0"/>
                  <w:marRight w:val="0"/>
                  <w:marTop w:val="0"/>
                  <w:marBottom w:val="0"/>
                  <w:divBdr>
                    <w:top w:val="none" w:sz="0" w:space="0" w:color="auto"/>
                    <w:left w:val="none" w:sz="0" w:space="0" w:color="auto"/>
                    <w:bottom w:val="none" w:sz="0" w:space="0" w:color="auto"/>
                    <w:right w:val="none" w:sz="0" w:space="0" w:color="auto"/>
                  </w:divBdr>
                  <w:divsChild>
                    <w:div w:id="218441988">
                      <w:marLeft w:val="0"/>
                      <w:marRight w:val="0"/>
                      <w:marTop w:val="0"/>
                      <w:marBottom w:val="0"/>
                      <w:divBdr>
                        <w:top w:val="none" w:sz="0" w:space="0" w:color="auto"/>
                        <w:left w:val="none" w:sz="0" w:space="0" w:color="auto"/>
                        <w:bottom w:val="none" w:sz="0" w:space="0" w:color="auto"/>
                        <w:right w:val="none" w:sz="0" w:space="0" w:color="auto"/>
                      </w:divBdr>
                      <w:divsChild>
                        <w:div w:id="674497473">
                          <w:marLeft w:val="0"/>
                          <w:marRight w:val="0"/>
                          <w:marTop w:val="0"/>
                          <w:marBottom w:val="0"/>
                          <w:divBdr>
                            <w:top w:val="none" w:sz="0" w:space="0" w:color="auto"/>
                            <w:left w:val="none" w:sz="0" w:space="0" w:color="auto"/>
                            <w:bottom w:val="none" w:sz="0" w:space="0" w:color="auto"/>
                            <w:right w:val="none" w:sz="0" w:space="0" w:color="auto"/>
                          </w:divBdr>
                          <w:divsChild>
                            <w:div w:id="189027735">
                              <w:marLeft w:val="0"/>
                              <w:marRight w:val="0"/>
                              <w:marTop w:val="0"/>
                              <w:marBottom w:val="0"/>
                              <w:divBdr>
                                <w:top w:val="none" w:sz="0" w:space="0" w:color="auto"/>
                                <w:left w:val="none" w:sz="0" w:space="0" w:color="auto"/>
                                <w:bottom w:val="none" w:sz="0" w:space="0" w:color="auto"/>
                                <w:right w:val="none" w:sz="0" w:space="0" w:color="auto"/>
                              </w:divBdr>
                              <w:divsChild>
                                <w:div w:id="169943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025514">
      <w:marLeft w:val="0"/>
      <w:marRight w:val="0"/>
      <w:marTop w:val="0"/>
      <w:marBottom w:val="0"/>
      <w:divBdr>
        <w:top w:val="none" w:sz="0" w:space="0" w:color="auto"/>
        <w:left w:val="none" w:sz="0" w:space="0" w:color="auto"/>
        <w:bottom w:val="none" w:sz="0" w:space="0" w:color="auto"/>
        <w:right w:val="none" w:sz="0" w:space="0" w:color="auto"/>
      </w:divBdr>
      <w:divsChild>
        <w:div w:id="196042497">
          <w:marLeft w:val="0"/>
          <w:marRight w:val="0"/>
          <w:marTop w:val="0"/>
          <w:marBottom w:val="0"/>
          <w:divBdr>
            <w:top w:val="none" w:sz="0" w:space="0" w:color="auto"/>
            <w:left w:val="none" w:sz="0" w:space="0" w:color="auto"/>
            <w:bottom w:val="none" w:sz="0" w:space="0" w:color="auto"/>
            <w:right w:val="none" w:sz="0" w:space="0" w:color="auto"/>
          </w:divBdr>
        </w:div>
      </w:divsChild>
    </w:div>
    <w:div w:id="1259633369">
      <w:bodyDiv w:val="1"/>
      <w:marLeft w:val="0"/>
      <w:marRight w:val="0"/>
      <w:marTop w:val="0"/>
      <w:marBottom w:val="0"/>
      <w:divBdr>
        <w:top w:val="none" w:sz="0" w:space="0" w:color="auto"/>
        <w:left w:val="none" w:sz="0" w:space="0" w:color="auto"/>
        <w:bottom w:val="none" w:sz="0" w:space="0" w:color="auto"/>
        <w:right w:val="none" w:sz="0" w:space="0" w:color="auto"/>
      </w:divBdr>
      <w:divsChild>
        <w:div w:id="562370874">
          <w:marLeft w:val="0"/>
          <w:marRight w:val="0"/>
          <w:marTop w:val="0"/>
          <w:marBottom w:val="0"/>
          <w:divBdr>
            <w:top w:val="none" w:sz="0" w:space="0" w:color="auto"/>
            <w:left w:val="none" w:sz="0" w:space="0" w:color="auto"/>
            <w:bottom w:val="none" w:sz="0" w:space="0" w:color="auto"/>
            <w:right w:val="none" w:sz="0" w:space="0" w:color="auto"/>
          </w:divBdr>
          <w:divsChild>
            <w:div w:id="1382630466">
              <w:marLeft w:val="0"/>
              <w:marRight w:val="0"/>
              <w:marTop w:val="0"/>
              <w:marBottom w:val="0"/>
              <w:divBdr>
                <w:top w:val="none" w:sz="0" w:space="0" w:color="auto"/>
                <w:left w:val="none" w:sz="0" w:space="0" w:color="auto"/>
                <w:bottom w:val="none" w:sz="0" w:space="0" w:color="auto"/>
                <w:right w:val="none" w:sz="0" w:space="0" w:color="auto"/>
              </w:divBdr>
              <w:divsChild>
                <w:div w:id="2140414927">
                  <w:marLeft w:val="0"/>
                  <w:marRight w:val="0"/>
                  <w:marTop w:val="0"/>
                  <w:marBottom w:val="0"/>
                  <w:divBdr>
                    <w:top w:val="none" w:sz="0" w:space="0" w:color="auto"/>
                    <w:left w:val="none" w:sz="0" w:space="0" w:color="auto"/>
                    <w:bottom w:val="none" w:sz="0" w:space="0" w:color="auto"/>
                    <w:right w:val="none" w:sz="0" w:space="0" w:color="auto"/>
                  </w:divBdr>
                  <w:divsChild>
                    <w:div w:id="307590399">
                      <w:marLeft w:val="0"/>
                      <w:marRight w:val="0"/>
                      <w:marTop w:val="0"/>
                      <w:marBottom w:val="0"/>
                      <w:divBdr>
                        <w:top w:val="none" w:sz="0" w:space="0" w:color="auto"/>
                        <w:left w:val="none" w:sz="0" w:space="0" w:color="auto"/>
                        <w:bottom w:val="none" w:sz="0" w:space="0" w:color="auto"/>
                        <w:right w:val="none" w:sz="0" w:space="0" w:color="auto"/>
                      </w:divBdr>
                      <w:divsChild>
                        <w:div w:id="681008145">
                          <w:marLeft w:val="0"/>
                          <w:marRight w:val="0"/>
                          <w:marTop w:val="0"/>
                          <w:marBottom w:val="0"/>
                          <w:divBdr>
                            <w:top w:val="none" w:sz="0" w:space="0" w:color="auto"/>
                            <w:left w:val="none" w:sz="0" w:space="0" w:color="auto"/>
                            <w:bottom w:val="none" w:sz="0" w:space="0" w:color="auto"/>
                            <w:right w:val="none" w:sz="0" w:space="0" w:color="auto"/>
                          </w:divBdr>
                          <w:divsChild>
                            <w:div w:id="544221825">
                              <w:marLeft w:val="0"/>
                              <w:marRight w:val="0"/>
                              <w:marTop w:val="0"/>
                              <w:marBottom w:val="0"/>
                              <w:divBdr>
                                <w:top w:val="none" w:sz="0" w:space="0" w:color="auto"/>
                                <w:left w:val="none" w:sz="0" w:space="0" w:color="auto"/>
                                <w:bottom w:val="none" w:sz="0" w:space="0" w:color="auto"/>
                                <w:right w:val="none" w:sz="0" w:space="0" w:color="auto"/>
                              </w:divBdr>
                              <w:divsChild>
                                <w:div w:id="1620261996">
                                  <w:marLeft w:val="0"/>
                                  <w:marRight w:val="0"/>
                                  <w:marTop w:val="0"/>
                                  <w:marBottom w:val="0"/>
                                  <w:divBdr>
                                    <w:top w:val="none" w:sz="0" w:space="0" w:color="auto"/>
                                    <w:left w:val="none" w:sz="0" w:space="0" w:color="auto"/>
                                    <w:bottom w:val="none" w:sz="0" w:space="0" w:color="auto"/>
                                    <w:right w:val="none" w:sz="0" w:space="0" w:color="auto"/>
                                  </w:divBdr>
                                  <w:divsChild>
                                    <w:div w:id="1769156794">
                                      <w:marLeft w:val="0"/>
                                      <w:marRight w:val="0"/>
                                      <w:marTop w:val="0"/>
                                      <w:marBottom w:val="0"/>
                                      <w:divBdr>
                                        <w:top w:val="none" w:sz="0" w:space="0" w:color="auto"/>
                                        <w:left w:val="none" w:sz="0" w:space="0" w:color="auto"/>
                                        <w:bottom w:val="none" w:sz="0" w:space="0" w:color="auto"/>
                                        <w:right w:val="none" w:sz="0" w:space="0" w:color="auto"/>
                                      </w:divBdr>
                                      <w:divsChild>
                                        <w:div w:id="32474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0255453">
      <w:bodyDiv w:val="1"/>
      <w:marLeft w:val="0"/>
      <w:marRight w:val="0"/>
      <w:marTop w:val="0"/>
      <w:marBottom w:val="0"/>
      <w:divBdr>
        <w:top w:val="none" w:sz="0" w:space="0" w:color="auto"/>
        <w:left w:val="none" w:sz="0" w:space="0" w:color="auto"/>
        <w:bottom w:val="none" w:sz="0" w:space="0" w:color="auto"/>
        <w:right w:val="none" w:sz="0" w:space="0" w:color="auto"/>
      </w:divBdr>
    </w:div>
    <w:div w:id="1291588961">
      <w:bodyDiv w:val="1"/>
      <w:marLeft w:val="0"/>
      <w:marRight w:val="0"/>
      <w:marTop w:val="0"/>
      <w:marBottom w:val="0"/>
      <w:divBdr>
        <w:top w:val="none" w:sz="0" w:space="0" w:color="auto"/>
        <w:left w:val="none" w:sz="0" w:space="0" w:color="auto"/>
        <w:bottom w:val="none" w:sz="0" w:space="0" w:color="auto"/>
        <w:right w:val="none" w:sz="0" w:space="0" w:color="auto"/>
      </w:divBdr>
    </w:div>
    <w:div w:id="1295526894">
      <w:marLeft w:val="0"/>
      <w:marRight w:val="0"/>
      <w:marTop w:val="0"/>
      <w:marBottom w:val="0"/>
      <w:divBdr>
        <w:top w:val="none" w:sz="0" w:space="0" w:color="auto"/>
        <w:left w:val="none" w:sz="0" w:space="0" w:color="auto"/>
        <w:bottom w:val="none" w:sz="0" w:space="0" w:color="auto"/>
        <w:right w:val="none" w:sz="0" w:space="0" w:color="auto"/>
      </w:divBdr>
      <w:divsChild>
        <w:div w:id="261376447">
          <w:marLeft w:val="0"/>
          <w:marRight w:val="0"/>
          <w:marTop w:val="0"/>
          <w:marBottom w:val="0"/>
          <w:divBdr>
            <w:top w:val="none" w:sz="0" w:space="0" w:color="auto"/>
            <w:left w:val="none" w:sz="0" w:space="0" w:color="auto"/>
            <w:bottom w:val="none" w:sz="0" w:space="0" w:color="auto"/>
            <w:right w:val="none" w:sz="0" w:space="0" w:color="auto"/>
          </w:divBdr>
        </w:div>
      </w:divsChild>
    </w:div>
    <w:div w:id="1296065106">
      <w:bodyDiv w:val="1"/>
      <w:marLeft w:val="0"/>
      <w:marRight w:val="0"/>
      <w:marTop w:val="0"/>
      <w:marBottom w:val="0"/>
      <w:divBdr>
        <w:top w:val="none" w:sz="0" w:space="0" w:color="auto"/>
        <w:left w:val="none" w:sz="0" w:space="0" w:color="auto"/>
        <w:bottom w:val="none" w:sz="0" w:space="0" w:color="auto"/>
        <w:right w:val="none" w:sz="0" w:space="0" w:color="auto"/>
      </w:divBdr>
    </w:div>
    <w:div w:id="1314137156">
      <w:marLeft w:val="0"/>
      <w:marRight w:val="0"/>
      <w:marTop w:val="0"/>
      <w:marBottom w:val="0"/>
      <w:divBdr>
        <w:top w:val="none" w:sz="0" w:space="0" w:color="auto"/>
        <w:left w:val="none" w:sz="0" w:space="0" w:color="auto"/>
        <w:bottom w:val="none" w:sz="0" w:space="0" w:color="auto"/>
        <w:right w:val="none" w:sz="0" w:space="0" w:color="auto"/>
      </w:divBdr>
      <w:divsChild>
        <w:div w:id="1447238293">
          <w:marLeft w:val="0"/>
          <w:marRight w:val="0"/>
          <w:marTop w:val="0"/>
          <w:marBottom w:val="0"/>
          <w:divBdr>
            <w:top w:val="none" w:sz="0" w:space="0" w:color="auto"/>
            <w:left w:val="none" w:sz="0" w:space="0" w:color="auto"/>
            <w:bottom w:val="none" w:sz="0" w:space="0" w:color="auto"/>
            <w:right w:val="none" w:sz="0" w:space="0" w:color="auto"/>
          </w:divBdr>
        </w:div>
      </w:divsChild>
    </w:div>
    <w:div w:id="1348215585">
      <w:bodyDiv w:val="1"/>
      <w:marLeft w:val="0"/>
      <w:marRight w:val="0"/>
      <w:marTop w:val="0"/>
      <w:marBottom w:val="0"/>
      <w:divBdr>
        <w:top w:val="none" w:sz="0" w:space="0" w:color="auto"/>
        <w:left w:val="none" w:sz="0" w:space="0" w:color="auto"/>
        <w:bottom w:val="none" w:sz="0" w:space="0" w:color="auto"/>
        <w:right w:val="none" w:sz="0" w:space="0" w:color="auto"/>
      </w:divBdr>
    </w:div>
    <w:div w:id="1359115774">
      <w:bodyDiv w:val="1"/>
      <w:marLeft w:val="0"/>
      <w:marRight w:val="0"/>
      <w:marTop w:val="0"/>
      <w:marBottom w:val="0"/>
      <w:divBdr>
        <w:top w:val="none" w:sz="0" w:space="0" w:color="auto"/>
        <w:left w:val="none" w:sz="0" w:space="0" w:color="auto"/>
        <w:bottom w:val="none" w:sz="0" w:space="0" w:color="auto"/>
        <w:right w:val="none" w:sz="0" w:space="0" w:color="auto"/>
      </w:divBdr>
      <w:divsChild>
        <w:div w:id="239029318">
          <w:marLeft w:val="360"/>
          <w:marRight w:val="0"/>
          <w:marTop w:val="200"/>
          <w:marBottom w:val="0"/>
          <w:divBdr>
            <w:top w:val="none" w:sz="0" w:space="0" w:color="auto"/>
            <w:left w:val="none" w:sz="0" w:space="0" w:color="auto"/>
            <w:bottom w:val="none" w:sz="0" w:space="0" w:color="auto"/>
            <w:right w:val="none" w:sz="0" w:space="0" w:color="auto"/>
          </w:divBdr>
        </w:div>
        <w:div w:id="726684059">
          <w:marLeft w:val="360"/>
          <w:marRight w:val="0"/>
          <w:marTop w:val="200"/>
          <w:marBottom w:val="0"/>
          <w:divBdr>
            <w:top w:val="none" w:sz="0" w:space="0" w:color="auto"/>
            <w:left w:val="none" w:sz="0" w:space="0" w:color="auto"/>
            <w:bottom w:val="none" w:sz="0" w:space="0" w:color="auto"/>
            <w:right w:val="none" w:sz="0" w:space="0" w:color="auto"/>
          </w:divBdr>
        </w:div>
        <w:div w:id="1079911482">
          <w:marLeft w:val="360"/>
          <w:marRight w:val="0"/>
          <w:marTop w:val="200"/>
          <w:marBottom w:val="0"/>
          <w:divBdr>
            <w:top w:val="none" w:sz="0" w:space="0" w:color="auto"/>
            <w:left w:val="none" w:sz="0" w:space="0" w:color="auto"/>
            <w:bottom w:val="none" w:sz="0" w:space="0" w:color="auto"/>
            <w:right w:val="none" w:sz="0" w:space="0" w:color="auto"/>
          </w:divBdr>
        </w:div>
      </w:divsChild>
    </w:div>
    <w:div w:id="1363552366">
      <w:bodyDiv w:val="1"/>
      <w:marLeft w:val="0"/>
      <w:marRight w:val="0"/>
      <w:marTop w:val="0"/>
      <w:marBottom w:val="0"/>
      <w:divBdr>
        <w:top w:val="none" w:sz="0" w:space="0" w:color="auto"/>
        <w:left w:val="none" w:sz="0" w:space="0" w:color="auto"/>
        <w:bottom w:val="none" w:sz="0" w:space="0" w:color="auto"/>
        <w:right w:val="none" w:sz="0" w:space="0" w:color="auto"/>
      </w:divBdr>
      <w:divsChild>
        <w:div w:id="1453862257">
          <w:marLeft w:val="0"/>
          <w:marRight w:val="0"/>
          <w:marTop w:val="0"/>
          <w:marBottom w:val="0"/>
          <w:divBdr>
            <w:top w:val="none" w:sz="0" w:space="0" w:color="auto"/>
            <w:left w:val="none" w:sz="0" w:space="0" w:color="auto"/>
            <w:bottom w:val="none" w:sz="0" w:space="0" w:color="auto"/>
            <w:right w:val="none" w:sz="0" w:space="0" w:color="auto"/>
          </w:divBdr>
          <w:divsChild>
            <w:div w:id="1804929033">
              <w:marLeft w:val="0"/>
              <w:marRight w:val="0"/>
              <w:marTop w:val="0"/>
              <w:marBottom w:val="0"/>
              <w:divBdr>
                <w:top w:val="none" w:sz="0" w:space="0" w:color="auto"/>
                <w:left w:val="none" w:sz="0" w:space="0" w:color="auto"/>
                <w:bottom w:val="none" w:sz="0" w:space="0" w:color="auto"/>
                <w:right w:val="none" w:sz="0" w:space="0" w:color="auto"/>
              </w:divBdr>
              <w:divsChild>
                <w:div w:id="1595819546">
                  <w:marLeft w:val="0"/>
                  <w:marRight w:val="0"/>
                  <w:marTop w:val="0"/>
                  <w:marBottom w:val="0"/>
                  <w:divBdr>
                    <w:top w:val="none" w:sz="0" w:space="0" w:color="auto"/>
                    <w:left w:val="none" w:sz="0" w:space="0" w:color="auto"/>
                    <w:bottom w:val="none" w:sz="0" w:space="0" w:color="auto"/>
                    <w:right w:val="none" w:sz="0" w:space="0" w:color="auto"/>
                  </w:divBdr>
                  <w:divsChild>
                    <w:div w:id="216865306">
                      <w:marLeft w:val="-225"/>
                      <w:marRight w:val="-225"/>
                      <w:marTop w:val="0"/>
                      <w:marBottom w:val="0"/>
                      <w:divBdr>
                        <w:top w:val="none" w:sz="0" w:space="0" w:color="auto"/>
                        <w:left w:val="none" w:sz="0" w:space="0" w:color="auto"/>
                        <w:bottom w:val="none" w:sz="0" w:space="0" w:color="auto"/>
                        <w:right w:val="none" w:sz="0" w:space="0" w:color="auto"/>
                      </w:divBdr>
                      <w:divsChild>
                        <w:div w:id="183716176">
                          <w:marLeft w:val="0"/>
                          <w:marRight w:val="0"/>
                          <w:marTop w:val="0"/>
                          <w:marBottom w:val="0"/>
                          <w:divBdr>
                            <w:top w:val="none" w:sz="0" w:space="0" w:color="auto"/>
                            <w:left w:val="none" w:sz="0" w:space="0" w:color="auto"/>
                            <w:bottom w:val="none" w:sz="0" w:space="0" w:color="auto"/>
                            <w:right w:val="none" w:sz="0" w:space="0" w:color="auto"/>
                          </w:divBdr>
                          <w:divsChild>
                            <w:div w:id="1368607236">
                              <w:marLeft w:val="0"/>
                              <w:marRight w:val="0"/>
                              <w:marTop w:val="0"/>
                              <w:marBottom w:val="0"/>
                              <w:divBdr>
                                <w:top w:val="none" w:sz="0" w:space="0" w:color="auto"/>
                                <w:left w:val="none" w:sz="0" w:space="0" w:color="auto"/>
                                <w:bottom w:val="none" w:sz="0" w:space="0" w:color="auto"/>
                                <w:right w:val="none" w:sz="0" w:space="0" w:color="auto"/>
                              </w:divBdr>
                              <w:divsChild>
                                <w:div w:id="3300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414828">
      <w:bodyDiv w:val="1"/>
      <w:marLeft w:val="0"/>
      <w:marRight w:val="0"/>
      <w:marTop w:val="0"/>
      <w:marBottom w:val="0"/>
      <w:divBdr>
        <w:top w:val="none" w:sz="0" w:space="0" w:color="auto"/>
        <w:left w:val="none" w:sz="0" w:space="0" w:color="auto"/>
        <w:bottom w:val="none" w:sz="0" w:space="0" w:color="auto"/>
        <w:right w:val="none" w:sz="0" w:space="0" w:color="auto"/>
      </w:divBdr>
      <w:divsChild>
        <w:div w:id="1106315340">
          <w:marLeft w:val="0"/>
          <w:marRight w:val="0"/>
          <w:marTop w:val="0"/>
          <w:marBottom w:val="0"/>
          <w:divBdr>
            <w:top w:val="none" w:sz="0" w:space="0" w:color="auto"/>
            <w:left w:val="none" w:sz="0" w:space="0" w:color="auto"/>
            <w:bottom w:val="none" w:sz="0" w:space="0" w:color="auto"/>
            <w:right w:val="none" w:sz="0" w:space="0" w:color="auto"/>
          </w:divBdr>
          <w:divsChild>
            <w:div w:id="1716853210">
              <w:marLeft w:val="0"/>
              <w:marRight w:val="0"/>
              <w:marTop w:val="0"/>
              <w:marBottom w:val="0"/>
              <w:divBdr>
                <w:top w:val="none" w:sz="0" w:space="0" w:color="auto"/>
                <w:left w:val="none" w:sz="0" w:space="0" w:color="auto"/>
                <w:bottom w:val="none" w:sz="0" w:space="0" w:color="auto"/>
                <w:right w:val="none" w:sz="0" w:space="0" w:color="auto"/>
              </w:divBdr>
              <w:divsChild>
                <w:div w:id="962690793">
                  <w:marLeft w:val="0"/>
                  <w:marRight w:val="0"/>
                  <w:marTop w:val="0"/>
                  <w:marBottom w:val="0"/>
                  <w:divBdr>
                    <w:top w:val="none" w:sz="0" w:space="0" w:color="auto"/>
                    <w:left w:val="none" w:sz="0" w:space="0" w:color="auto"/>
                    <w:bottom w:val="none" w:sz="0" w:space="0" w:color="auto"/>
                    <w:right w:val="none" w:sz="0" w:space="0" w:color="auto"/>
                  </w:divBdr>
                  <w:divsChild>
                    <w:div w:id="285359847">
                      <w:marLeft w:val="0"/>
                      <w:marRight w:val="0"/>
                      <w:marTop w:val="0"/>
                      <w:marBottom w:val="0"/>
                      <w:divBdr>
                        <w:top w:val="none" w:sz="0" w:space="0" w:color="auto"/>
                        <w:left w:val="none" w:sz="0" w:space="0" w:color="auto"/>
                        <w:bottom w:val="none" w:sz="0" w:space="0" w:color="auto"/>
                        <w:right w:val="none" w:sz="0" w:space="0" w:color="auto"/>
                      </w:divBdr>
                      <w:divsChild>
                        <w:div w:id="327053811">
                          <w:marLeft w:val="0"/>
                          <w:marRight w:val="0"/>
                          <w:marTop w:val="0"/>
                          <w:marBottom w:val="0"/>
                          <w:divBdr>
                            <w:top w:val="none" w:sz="0" w:space="0" w:color="auto"/>
                            <w:left w:val="none" w:sz="0" w:space="0" w:color="auto"/>
                            <w:bottom w:val="none" w:sz="0" w:space="0" w:color="auto"/>
                            <w:right w:val="none" w:sz="0" w:space="0" w:color="auto"/>
                          </w:divBdr>
                          <w:divsChild>
                            <w:div w:id="356279113">
                              <w:marLeft w:val="0"/>
                              <w:marRight w:val="0"/>
                              <w:marTop w:val="0"/>
                              <w:marBottom w:val="0"/>
                              <w:divBdr>
                                <w:top w:val="none" w:sz="0" w:space="0" w:color="auto"/>
                                <w:left w:val="none" w:sz="0" w:space="0" w:color="auto"/>
                                <w:bottom w:val="none" w:sz="0" w:space="0" w:color="auto"/>
                                <w:right w:val="none" w:sz="0" w:space="0" w:color="auto"/>
                              </w:divBdr>
                              <w:divsChild>
                                <w:div w:id="1183205365">
                                  <w:marLeft w:val="0"/>
                                  <w:marRight w:val="0"/>
                                  <w:marTop w:val="0"/>
                                  <w:marBottom w:val="0"/>
                                  <w:divBdr>
                                    <w:top w:val="none" w:sz="0" w:space="0" w:color="auto"/>
                                    <w:left w:val="none" w:sz="0" w:space="0" w:color="auto"/>
                                    <w:bottom w:val="none" w:sz="0" w:space="0" w:color="auto"/>
                                    <w:right w:val="none" w:sz="0" w:space="0" w:color="auto"/>
                                  </w:divBdr>
                                  <w:divsChild>
                                    <w:div w:id="2138522731">
                                      <w:marLeft w:val="0"/>
                                      <w:marRight w:val="0"/>
                                      <w:marTop w:val="0"/>
                                      <w:marBottom w:val="0"/>
                                      <w:divBdr>
                                        <w:top w:val="none" w:sz="0" w:space="0" w:color="auto"/>
                                        <w:left w:val="none" w:sz="0" w:space="0" w:color="auto"/>
                                        <w:bottom w:val="none" w:sz="0" w:space="0" w:color="auto"/>
                                        <w:right w:val="none" w:sz="0" w:space="0" w:color="auto"/>
                                      </w:divBdr>
                                      <w:divsChild>
                                        <w:div w:id="2134209237">
                                          <w:marLeft w:val="0"/>
                                          <w:marRight w:val="0"/>
                                          <w:marTop w:val="0"/>
                                          <w:marBottom w:val="0"/>
                                          <w:divBdr>
                                            <w:top w:val="none" w:sz="0" w:space="0" w:color="auto"/>
                                            <w:left w:val="none" w:sz="0" w:space="0" w:color="auto"/>
                                            <w:bottom w:val="none" w:sz="0" w:space="0" w:color="auto"/>
                                            <w:right w:val="none" w:sz="0" w:space="0" w:color="auto"/>
                                          </w:divBdr>
                                          <w:divsChild>
                                            <w:div w:id="252008594">
                                              <w:marLeft w:val="0"/>
                                              <w:marRight w:val="0"/>
                                              <w:marTop w:val="0"/>
                                              <w:marBottom w:val="0"/>
                                              <w:divBdr>
                                                <w:top w:val="none" w:sz="0" w:space="0" w:color="auto"/>
                                                <w:left w:val="none" w:sz="0" w:space="0" w:color="auto"/>
                                                <w:bottom w:val="none" w:sz="0" w:space="0" w:color="auto"/>
                                                <w:right w:val="none" w:sz="0" w:space="0" w:color="auto"/>
                                              </w:divBdr>
                                              <w:divsChild>
                                                <w:div w:id="1002514568">
                                                  <w:marLeft w:val="0"/>
                                                  <w:marRight w:val="0"/>
                                                  <w:marTop w:val="0"/>
                                                  <w:marBottom w:val="0"/>
                                                  <w:divBdr>
                                                    <w:top w:val="none" w:sz="0" w:space="0" w:color="auto"/>
                                                    <w:left w:val="none" w:sz="0" w:space="0" w:color="auto"/>
                                                    <w:bottom w:val="none" w:sz="0" w:space="0" w:color="auto"/>
                                                    <w:right w:val="none" w:sz="0" w:space="0" w:color="auto"/>
                                                  </w:divBdr>
                                                  <w:divsChild>
                                                    <w:div w:id="2064523561">
                                                      <w:marLeft w:val="0"/>
                                                      <w:marRight w:val="0"/>
                                                      <w:marTop w:val="0"/>
                                                      <w:marBottom w:val="0"/>
                                                      <w:divBdr>
                                                        <w:top w:val="none" w:sz="0" w:space="0" w:color="auto"/>
                                                        <w:left w:val="none" w:sz="0" w:space="0" w:color="auto"/>
                                                        <w:bottom w:val="none" w:sz="0" w:space="0" w:color="auto"/>
                                                        <w:right w:val="none" w:sz="0" w:space="0" w:color="auto"/>
                                                      </w:divBdr>
                                                      <w:divsChild>
                                                        <w:div w:id="109277098">
                                                          <w:marLeft w:val="0"/>
                                                          <w:marRight w:val="0"/>
                                                          <w:marTop w:val="0"/>
                                                          <w:marBottom w:val="0"/>
                                                          <w:divBdr>
                                                            <w:top w:val="none" w:sz="0" w:space="0" w:color="auto"/>
                                                            <w:left w:val="none" w:sz="0" w:space="0" w:color="auto"/>
                                                            <w:bottom w:val="none" w:sz="0" w:space="0" w:color="auto"/>
                                                            <w:right w:val="none" w:sz="0" w:space="0" w:color="auto"/>
                                                          </w:divBdr>
                                                          <w:divsChild>
                                                            <w:div w:id="251622942">
                                                              <w:marLeft w:val="0"/>
                                                              <w:marRight w:val="0"/>
                                                              <w:marTop w:val="0"/>
                                                              <w:marBottom w:val="0"/>
                                                              <w:divBdr>
                                                                <w:top w:val="none" w:sz="0" w:space="0" w:color="auto"/>
                                                                <w:left w:val="none" w:sz="0" w:space="0" w:color="auto"/>
                                                                <w:bottom w:val="none" w:sz="0" w:space="0" w:color="auto"/>
                                                                <w:right w:val="none" w:sz="0" w:space="0" w:color="auto"/>
                                                              </w:divBdr>
                                                              <w:divsChild>
                                                                <w:div w:id="19162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73728520">
      <w:bodyDiv w:val="1"/>
      <w:marLeft w:val="0"/>
      <w:marRight w:val="0"/>
      <w:marTop w:val="0"/>
      <w:marBottom w:val="0"/>
      <w:divBdr>
        <w:top w:val="none" w:sz="0" w:space="0" w:color="auto"/>
        <w:left w:val="none" w:sz="0" w:space="0" w:color="auto"/>
        <w:bottom w:val="none" w:sz="0" w:space="0" w:color="auto"/>
        <w:right w:val="none" w:sz="0" w:space="0" w:color="auto"/>
      </w:divBdr>
      <w:divsChild>
        <w:div w:id="525948336">
          <w:marLeft w:val="0"/>
          <w:marRight w:val="0"/>
          <w:marTop w:val="0"/>
          <w:marBottom w:val="0"/>
          <w:divBdr>
            <w:top w:val="none" w:sz="0" w:space="0" w:color="auto"/>
            <w:left w:val="none" w:sz="0" w:space="0" w:color="auto"/>
            <w:bottom w:val="none" w:sz="0" w:space="0" w:color="auto"/>
            <w:right w:val="none" w:sz="0" w:space="0" w:color="auto"/>
          </w:divBdr>
          <w:divsChild>
            <w:div w:id="2109500821">
              <w:marLeft w:val="0"/>
              <w:marRight w:val="0"/>
              <w:marTop w:val="0"/>
              <w:marBottom w:val="0"/>
              <w:divBdr>
                <w:top w:val="none" w:sz="0" w:space="0" w:color="auto"/>
                <w:left w:val="none" w:sz="0" w:space="0" w:color="auto"/>
                <w:bottom w:val="none" w:sz="0" w:space="0" w:color="auto"/>
                <w:right w:val="none" w:sz="0" w:space="0" w:color="auto"/>
              </w:divBdr>
              <w:divsChild>
                <w:div w:id="1311597134">
                  <w:marLeft w:val="0"/>
                  <w:marRight w:val="0"/>
                  <w:marTop w:val="0"/>
                  <w:marBottom w:val="450"/>
                  <w:divBdr>
                    <w:top w:val="none" w:sz="0" w:space="0" w:color="auto"/>
                    <w:left w:val="none" w:sz="0" w:space="0" w:color="auto"/>
                    <w:bottom w:val="single" w:sz="6" w:space="23" w:color="D3D7D8"/>
                    <w:right w:val="none" w:sz="0" w:space="0" w:color="auto"/>
                  </w:divBdr>
                  <w:divsChild>
                    <w:div w:id="162654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560907">
      <w:bodyDiv w:val="1"/>
      <w:marLeft w:val="0"/>
      <w:marRight w:val="0"/>
      <w:marTop w:val="0"/>
      <w:marBottom w:val="0"/>
      <w:divBdr>
        <w:top w:val="none" w:sz="0" w:space="0" w:color="auto"/>
        <w:left w:val="none" w:sz="0" w:space="0" w:color="auto"/>
        <w:bottom w:val="none" w:sz="0" w:space="0" w:color="auto"/>
        <w:right w:val="none" w:sz="0" w:space="0" w:color="auto"/>
      </w:divBdr>
      <w:divsChild>
        <w:div w:id="2036804379">
          <w:marLeft w:val="0"/>
          <w:marRight w:val="0"/>
          <w:marTop w:val="0"/>
          <w:marBottom w:val="0"/>
          <w:divBdr>
            <w:top w:val="none" w:sz="0" w:space="0" w:color="auto"/>
            <w:left w:val="none" w:sz="0" w:space="0" w:color="auto"/>
            <w:bottom w:val="none" w:sz="0" w:space="0" w:color="auto"/>
            <w:right w:val="none" w:sz="0" w:space="0" w:color="auto"/>
          </w:divBdr>
          <w:divsChild>
            <w:div w:id="1771198143">
              <w:marLeft w:val="0"/>
              <w:marRight w:val="0"/>
              <w:marTop w:val="0"/>
              <w:marBottom w:val="0"/>
              <w:divBdr>
                <w:top w:val="none" w:sz="0" w:space="0" w:color="auto"/>
                <w:left w:val="none" w:sz="0" w:space="0" w:color="auto"/>
                <w:bottom w:val="none" w:sz="0" w:space="0" w:color="auto"/>
                <w:right w:val="none" w:sz="0" w:space="0" w:color="auto"/>
              </w:divBdr>
              <w:divsChild>
                <w:div w:id="1730347554">
                  <w:marLeft w:val="0"/>
                  <w:marRight w:val="0"/>
                  <w:marTop w:val="0"/>
                  <w:marBottom w:val="0"/>
                  <w:divBdr>
                    <w:top w:val="none" w:sz="0" w:space="0" w:color="auto"/>
                    <w:left w:val="none" w:sz="0" w:space="0" w:color="auto"/>
                    <w:bottom w:val="none" w:sz="0" w:space="0" w:color="auto"/>
                    <w:right w:val="none" w:sz="0" w:space="0" w:color="auto"/>
                  </w:divBdr>
                  <w:divsChild>
                    <w:div w:id="1653217915">
                      <w:marLeft w:val="0"/>
                      <w:marRight w:val="0"/>
                      <w:marTop w:val="0"/>
                      <w:marBottom w:val="0"/>
                      <w:divBdr>
                        <w:top w:val="none" w:sz="0" w:space="0" w:color="auto"/>
                        <w:left w:val="none" w:sz="0" w:space="0" w:color="auto"/>
                        <w:bottom w:val="none" w:sz="0" w:space="0" w:color="auto"/>
                        <w:right w:val="none" w:sz="0" w:space="0" w:color="auto"/>
                      </w:divBdr>
                      <w:divsChild>
                        <w:div w:id="901451806">
                          <w:marLeft w:val="-225"/>
                          <w:marRight w:val="-225"/>
                          <w:marTop w:val="0"/>
                          <w:marBottom w:val="0"/>
                          <w:divBdr>
                            <w:top w:val="none" w:sz="0" w:space="0" w:color="auto"/>
                            <w:left w:val="none" w:sz="0" w:space="0" w:color="auto"/>
                            <w:bottom w:val="none" w:sz="0" w:space="0" w:color="auto"/>
                            <w:right w:val="none" w:sz="0" w:space="0" w:color="auto"/>
                          </w:divBdr>
                          <w:divsChild>
                            <w:div w:id="1396004524">
                              <w:marLeft w:val="0"/>
                              <w:marRight w:val="0"/>
                              <w:marTop w:val="0"/>
                              <w:marBottom w:val="0"/>
                              <w:divBdr>
                                <w:top w:val="none" w:sz="0" w:space="0" w:color="auto"/>
                                <w:left w:val="none" w:sz="0" w:space="0" w:color="auto"/>
                                <w:bottom w:val="none" w:sz="0" w:space="0" w:color="auto"/>
                                <w:right w:val="none" w:sz="0" w:space="0" w:color="auto"/>
                              </w:divBdr>
                              <w:divsChild>
                                <w:div w:id="1888058562">
                                  <w:marLeft w:val="0"/>
                                  <w:marRight w:val="0"/>
                                  <w:marTop w:val="375"/>
                                  <w:marBottom w:val="375"/>
                                  <w:divBdr>
                                    <w:top w:val="none" w:sz="0" w:space="0" w:color="auto"/>
                                    <w:left w:val="none" w:sz="0" w:space="0" w:color="auto"/>
                                    <w:bottom w:val="none" w:sz="0" w:space="0" w:color="auto"/>
                                    <w:right w:val="none" w:sz="0" w:space="0" w:color="auto"/>
                                  </w:divBdr>
                                  <w:divsChild>
                                    <w:div w:id="1124150408">
                                      <w:marLeft w:val="0"/>
                                      <w:marRight w:val="0"/>
                                      <w:marTop w:val="0"/>
                                      <w:marBottom w:val="0"/>
                                      <w:divBdr>
                                        <w:top w:val="none" w:sz="0" w:space="0" w:color="auto"/>
                                        <w:left w:val="none" w:sz="0" w:space="0" w:color="auto"/>
                                        <w:bottom w:val="none" w:sz="0" w:space="0" w:color="auto"/>
                                        <w:right w:val="none" w:sz="0" w:space="0" w:color="auto"/>
                                      </w:divBdr>
                                      <w:divsChild>
                                        <w:div w:id="3461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034896">
      <w:bodyDiv w:val="1"/>
      <w:marLeft w:val="0"/>
      <w:marRight w:val="0"/>
      <w:marTop w:val="0"/>
      <w:marBottom w:val="0"/>
      <w:divBdr>
        <w:top w:val="none" w:sz="0" w:space="0" w:color="auto"/>
        <w:left w:val="none" w:sz="0" w:space="0" w:color="auto"/>
        <w:bottom w:val="none" w:sz="0" w:space="0" w:color="auto"/>
        <w:right w:val="none" w:sz="0" w:space="0" w:color="auto"/>
      </w:divBdr>
      <w:divsChild>
        <w:div w:id="755369106">
          <w:marLeft w:val="0"/>
          <w:marRight w:val="0"/>
          <w:marTop w:val="0"/>
          <w:marBottom w:val="0"/>
          <w:divBdr>
            <w:top w:val="none" w:sz="0" w:space="0" w:color="auto"/>
            <w:left w:val="none" w:sz="0" w:space="0" w:color="auto"/>
            <w:bottom w:val="none" w:sz="0" w:space="0" w:color="auto"/>
            <w:right w:val="none" w:sz="0" w:space="0" w:color="auto"/>
          </w:divBdr>
          <w:divsChild>
            <w:div w:id="1105465136">
              <w:marLeft w:val="0"/>
              <w:marRight w:val="0"/>
              <w:marTop w:val="0"/>
              <w:marBottom w:val="0"/>
              <w:divBdr>
                <w:top w:val="none" w:sz="0" w:space="0" w:color="auto"/>
                <w:left w:val="none" w:sz="0" w:space="0" w:color="auto"/>
                <w:bottom w:val="none" w:sz="0" w:space="0" w:color="auto"/>
                <w:right w:val="none" w:sz="0" w:space="0" w:color="auto"/>
              </w:divBdr>
              <w:divsChild>
                <w:div w:id="1302075162">
                  <w:marLeft w:val="0"/>
                  <w:marRight w:val="0"/>
                  <w:marTop w:val="0"/>
                  <w:marBottom w:val="0"/>
                  <w:divBdr>
                    <w:top w:val="none" w:sz="0" w:space="0" w:color="auto"/>
                    <w:left w:val="none" w:sz="0" w:space="0" w:color="auto"/>
                    <w:bottom w:val="none" w:sz="0" w:space="0" w:color="auto"/>
                    <w:right w:val="none" w:sz="0" w:space="0" w:color="auto"/>
                  </w:divBdr>
                  <w:divsChild>
                    <w:div w:id="1506480681">
                      <w:marLeft w:val="0"/>
                      <w:marRight w:val="0"/>
                      <w:marTop w:val="0"/>
                      <w:marBottom w:val="0"/>
                      <w:divBdr>
                        <w:top w:val="none" w:sz="0" w:space="0" w:color="auto"/>
                        <w:left w:val="none" w:sz="0" w:space="0" w:color="auto"/>
                        <w:bottom w:val="none" w:sz="0" w:space="0" w:color="auto"/>
                        <w:right w:val="none" w:sz="0" w:space="0" w:color="auto"/>
                      </w:divBdr>
                      <w:divsChild>
                        <w:div w:id="1891526375">
                          <w:marLeft w:val="0"/>
                          <w:marRight w:val="0"/>
                          <w:marTop w:val="0"/>
                          <w:marBottom w:val="0"/>
                          <w:divBdr>
                            <w:top w:val="none" w:sz="0" w:space="0" w:color="auto"/>
                            <w:left w:val="none" w:sz="0" w:space="0" w:color="auto"/>
                            <w:bottom w:val="none" w:sz="0" w:space="0" w:color="auto"/>
                            <w:right w:val="none" w:sz="0" w:space="0" w:color="auto"/>
                          </w:divBdr>
                          <w:divsChild>
                            <w:div w:id="1493830987">
                              <w:marLeft w:val="0"/>
                              <w:marRight w:val="0"/>
                              <w:marTop w:val="0"/>
                              <w:marBottom w:val="0"/>
                              <w:divBdr>
                                <w:top w:val="none" w:sz="0" w:space="0" w:color="auto"/>
                                <w:left w:val="none" w:sz="0" w:space="0" w:color="auto"/>
                                <w:bottom w:val="none" w:sz="0" w:space="0" w:color="auto"/>
                                <w:right w:val="none" w:sz="0" w:space="0" w:color="auto"/>
                              </w:divBdr>
                              <w:divsChild>
                                <w:div w:id="1019237281">
                                  <w:marLeft w:val="0"/>
                                  <w:marRight w:val="0"/>
                                  <w:marTop w:val="0"/>
                                  <w:marBottom w:val="0"/>
                                  <w:divBdr>
                                    <w:top w:val="none" w:sz="0" w:space="0" w:color="auto"/>
                                    <w:left w:val="none" w:sz="0" w:space="0" w:color="auto"/>
                                    <w:bottom w:val="none" w:sz="0" w:space="0" w:color="auto"/>
                                    <w:right w:val="none" w:sz="0" w:space="0" w:color="auto"/>
                                  </w:divBdr>
                                  <w:divsChild>
                                    <w:div w:id="1262226544">
                                      <w:marLeft w:val="0"/>
                                      <w:marRight w:val="0"/>
                                      <w:marTop w:val="0"/>
                                      <w:marBottom w:val="0"/>
                                      <w:divBdr>
                                        <w:top w:val="none" w:sz="0" w:space="0" w:color="auto"/>
                                        <w:left w:val="none" w:sz="0" w:space="0" w:color="auto"/>
                                        <w:bottom w:val="none" w:sz="0" w:space="0" w:color="auto"/>
                                        <w:right w:val="none" w:sz="0" w:space="0" w:color="auto"/>
                                      </w:divBdr>
                                      <w:divsChild>
                                        <w:div w:id="1095828032">
                                          <w:marLeft w:val="0"/>
                                          <w:marRight w:val="0"/>
                                          <w:marTop w:val="0"/>
                                          <w:marBottom w:val="0"/>
                                          <w:divBdr>
                                            <w:top w:val="none" w:sz="0" w:space="0" w:color="auto"/>
                                            <w:left w:val="none" w:sz="0" w:space="0" w:color="auto"/>
                                            <w:bottom w:val="none" w:sz="0" w:space="0" w:color="auto"/>
                                            <w:right w:val="none" w:sz="0" w:space="0" w:color="auto"/>
                                          </w:divBdr>
                                        </w:div>
                                        <w:div w:id="1778983650">
                                          <w:marLeft w:val="0"/>
                                          <w:marRight w:val="0"/>
                                          <w:marTop w:val="0"/>
                                          <w:marBottom w:val="0"/>
                                          <w:divBdr>
                                            <w:top w:val="none" w:sz="0" w:space="0" w:color="auto"/>
                                            <w:left w:val="none" w:sz="0" w:space="0" w:color="auto"/>
                                            <w:bottom w:val="none" w:sz="0" w:space="0" w:color="auto"/>
                                            <w:right w:val="none" w:sz="0" w:space="0" w:color="auto"/>
                                          </w:divBdr>
                                        </w:div>
                                      </w:divsChild>
                                    </w:div>
                                    <w:div w:id="16436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0811813">
      <w:marLeft w:val="0"/>
      <w:marRight w:val="0"/>
      <w:marTop w:val="0"/>
      <w:marBottom w:val="0"/>
      <w:divBdr>
        <w:top w:val="none" w:sz="0" w:space="0" w:color="auto"/>
        <w:left w:val="none" w:sz="0" w:space="0" w:color="auto"/>
        <w:bottom w:val="none" w:sz="0" w:space="0" w:color="auto"/>
        <w:right w:val="none" w:sz="0" w:space="0" w:color="auto"/>
      </w:divBdr>
      <w:divsChild>
        <w:div w:id="1119567004">
          <w:marLeft w:val="0"/>
          <w:marRight w:val="0"/>
          <w:marTop w:val="0"/>
          <w:marBottom w:val="0"/>
          <w:divBdr>
            <w:top w:val="none" w:sz="0" w:space="0" w:color="auto"/>
            <w:left w:val="none" w:sz="0" w:space="0" w:color="auto"/>
            <w:bottom w:val="none" w:sz="0" w:space="0" w:color="auto"/>
            <w:right w:val="none" w:sz="0" w:space="0" w:color="auto"/>
          </w:divBdr>
        </w:div>
      </w:divsChild>
    </w:div>
    <w:div w:id="1399087763">
      <w:bodyDiv w:val="1"/>
      <w:marLeft w:val="0"/>
      <w:marRight w:val="0"/>
      <w:marTop w:val="0"/>
      <w:marBottom w:val="0"/>
      <w:divBdr>
        <w:top w:val="none" w:sz="0" w:space="0" w:color="auto"/>
        <w:left w:val="none" w:sz="0" w:space="0" w:color="auto"/>
        <w:bottom w:val="none" w:sz="0" w:space="0" w:color="auto"/>
        <w:right w:val="none" w:sz="0" w:space="0" w:color="auto"/>
      </w:divBdr>
      <w:divsChild>
        <w:div w:id="531501293">
          <w:marLeft w:val="360"/>
          <w:marRight w:val="0"/>
          <w:marTop w:val="200"/>
          <w:marBottom w:val="0"/>
          <w:divBdr>
            <w:top w:val="none" w:sz="0" w:space="0" w:color="auto"/>
            <w:left w:val="none" w:sz="0" w:space="0" w:color="auto"/>
            <w:bottom w:val="none" w:sz="0" w:space="0" w:color="auto"/>
            <w:right w:val="none" w:sz="0" w:space="0" w:color="auto"/>
          </w:divBdr>
        </w:div>
      </w:divsChild>
    </w:div>
    <w:div w:id="1403747162">
      <w:marLeft w:val="0"/>
      <w:marRight w:val="0"/>
      <w:marTop w:val="0"/>
      <w:marBottom w:val="0"/>
      <w:divBdr>
        <w:top w:val="none" w:sz="0" w:space="0" w:color="auto"/>
        <w:left w:val="none" w:sz="0" w:space="0" w:color="auto"/>
        <w:bottom w:val="none" w:sz="0" w:space="0" w:color="auto"/>
        <w:right w:val="none" w:sz="0" w:space="0" w:color="auto"/>
      </w:divBdr>
      <w:divsChild>
        <w:div w:id="66462311">
          <w:marLeft w:val="0"/>
          <w:marRight w:val="0"/>
          <w:marTop w:val="0"/>
          <w:marBottom w:val="0"/>
          <w:divBdr>
            <w:top w:val="none" w:sz="0" w:space="0" w:color="auto"/>
            <w:left w:val="none" w:sz="0" w:space="0" w:color="auto"/>
            <w:bottom w:val="none" w:sz="0" w:space="0" w:color="auto"/>
            <w:right w:val="none" w:sz="0" w:space="0" w:color="auto"/>
          </w:divBdr>
        </w:div>
      </w:divsChild>
    </w:div>
    <w:div w:id="1416056350">
      <w:marLeft w:val="0"/>
      <w:marRight w:val="0"/>
      <w:marTop w:val="0"/>
      <w:marBottom w:val="0"/>
      <w:divBdr>
        <w:top w:val="none" w:sz="0" w:space="0" w:color="auto"/>
        <w:left w:val="none" w:sz="0" w:space="0" w:color="auto"/>
        <w:bottom w:val="none" w:sz="0" w:space="0" w:color="auto"/>
        <w:right w:val="none" w:sz="0" w:space="0" w:color="auto"/>
      </w:divBdr>
      <w:divsChild>
        <w:div w:id="792598769">
          <w:marLeft w:val="0"/>
          <w:marRight w:val="0"/>
          <w:marTop w:val="0"/>
          <w:marBottom w:val="0"/>
          <w:divBdr>
            <w:top w:val="none" w:sz="0" w:space="0" w:color="auto"/>
            <w:left w:val="none" w:sz="0" w:space="0" w:color="auto"/>
            <w:bottom w:val="none" w:sz="0" w:space="0" w:color="auto"/>
            <w:right w:val="none" w:sz="0" w:space="0" w:color="auto"/>
          </w:divBdr>
        </w:div>
      </w:divsChild>
    </w:div>
    <w:div w:id="1423139495">
      <w:bodyDiv w:val="1"/>
      <w:marLeft w:val="0"/>
      <w:marRight w:val="0"/>
      <w:marTop w:val="0"/>
      <w:marBottom w:val="0"/>
      <w:divBdr>
        <w:top w:val="none" w:sz="0" w:space="0" w:color="auto"/>
        <w:left w:val="none" w:sz="0" w:space="0" w:color="auto"/>
        <w:bottom w:val="none" w:sz="0" w:space="0" w:color="auto"/>
        <w:right w:val="none" w:sz="0" w:space="0" w:color="auto"/>
      </w:divBdr>
    </w:div>
    <w:div w:id="1455711276">
      <w:bodyDiv w:val="1"/>
      <w:marLeft w:val="0"/>
      <w:marRight w:val="0"/>
      <w:marTop w:val="0"/>
      <w:marBottom w:val="0"/>
      <w:divBdr>
        <w:top w:val="none" w:sz="0" w:space="0" w:color="auto"/>
        <w:left w:val="none" w:sz="0" w:space="0" w:color="auto"/>
        <w:bottom w:val="none" w:sz="0" w:space="0" w:color="auto"/>
        <w:right w:val="none" w:sz="0" w:space="0" w:color="auto"/>
      </w:divBdr>
      <w:divsChild>
        <w:div w:id="720129906">
          <w:marLeft w:val="0"/>
          <w:marRight w:val="0"/>
          <w:marTop w:val="0"/>
          <w:marBottom w:val="0"/>
          <w:divBdr>
            <w:top w:val="none" w:sz="0" w:space="0" w:color="auto"/>
            <w:left w:val="none" w:sz="0" w:space="0" w:color="auto"/>
            <w:bottom w:val="none" w:sz="0" w:space="0" w:color="auto"/>
            <w:right w:val="none" w:sz="0" w:space="0" w:color="auto"/>
          </w:divBdr>
          <w:divsChild>
            <w:div w:id="12411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8566">
      <w:bodyDiv w:val="1"/>
      <w:marLeft w:val="0"/>
      <w:marRight w:val="0"/>
      <w:marTop w:val="0"/>
      <w:marBottom w:val="0"/>
      <w:divBdr>
        <w:top w:val="none" w:sz="0" w:space="0" w:color="auto"/>
        <w:left w:val="none" w:sz="0" w:space="0" w:color="auto"/>
        <w:bottom w:val="none" w:sz="0" w:space="0" w:color="auto"/>
        <w:right w:val="none" w:sz="0" w:space="0" w:color="auto"/>
      </w:divBdr>
    </w:div>
    <w:div w:id="1460683737">
      <w:bodyDiv w:val="1"/>
      <w:marLeft w:val="0"/>
      <w:marRight w:val="0"/>
      <w:marTop w:val="0"/>
      <w:marBottom w:val="0"/>
      <w:divBdr>
        <w:top w:val="none" w:sz="0" w:space="0" w:color="auto"/>
        <w:left w:val="none" w:sz="0" w:space="0" w:color="auto"/>
        <w:bottom w:val="none" w:sz="0" w:space="0" w:color="auto"/>
        <w:right w:val="none" w:sz="0" w:space="0" w:color="auto"/>
      </w:divBdr>
    </w:div>
    <w:div w:id="1464614485">
      <w:marLeft w:val="0"/>
      <w:marRight w:val="0"/>
      <w:marTop w:val="0"/>
      <w:marBottom w:val="0"/>
      <w:divBdr>
        <w:top w:val="none" w:sz="0" w:space="0" w:color="auto"/>
        <w:left w:val="none" w:sz="0" w:space="0" w:color="auto"/>
        <w:bottom w:val="none" w:sz="0" w:space="0" w:color="auto"/>
        <w:right w:val="none" w:sz="0" w:space="0" w:color="auto"/>
      </w:divBdr>
      <w:divsChild>
        <w:div w:id="1805073638">
          <w:marLeft w:val="0"/>
          <w:marRight w:val="0"/>
          <w:marTop w:val="0"/>
          <w:marBottom w:val="0"/>
          <w:divBdr>
            <w:top w:val="none" w:sz="0" w:space="0" w:color="auto"/>
            <w:left w:val="none" w:sz="0" w:space="0" w:color="auto"/>
            <w:bottom w:val="none" w:sz="0" w:space="0" w:color="auto"/>
            <w:right w:val="none" w:sz="0" w:space="0" w:color="auto"/>
          </w:divBdr>
        </w:div>
      </w:divsChild>
    </w:div>
    <w:div w:id="1473399932">
      <w:marLeft w:val="0"/>
      <w:marRight w:val="0"/>
      <w:marTop w:val="0"/>
      <w:marBottom w:val="0"/>
      <w:divBdr>
        <w:top w:val="none" w:sz="0" w:space="0" w:color="auto"/>
        <w:left w:val="none" w:sz="0" w:space="0" w:color="auto"/>
        <w:bottom w:val="none" w:sz="0" w:space="0" w:color="auto"/>
        <w:right w:val="none" w:sz="0" w:space="0" w:color="auto"/>
      </w:divBdr>
      <w:divsChild>
        <w:div w:id="218445056">
          <w:marLeft w:val="0"/>
          <w:marRight w:val="0"/>
          <w:marTop w:val="0"/>
          <w:marBottom w:val="0"/>
          <w:divBdr>
            <w:top w:val="none" w:sz="0" w:space="0" w:color="auto"/>
            <w:left w:val="none" w:sz="0" w:space="0" w:color="auto"/>
            <w:bottom w:val="none" w:sz="0" w:space="0" w:color="auto"/>
            <w:right w:val="none" w:sz="0" w:space="0" w:color="auto"/>
          </w:divBdr>
        </w:div>
      </w:divsChild>
    </w:div>
    <w:div w:id="1486049346">
      <w:bodyDiv w:val="1"/>
      <w:marLeft w:val="0"/>
      <w:marRight w:val="0"/>
      <w:marTop w:val="0"/>
      <w:marBottom w:val="0"/>
      <w:divBdr>
        <w:top w:val="none" w:sz="0" w:space="0" w:color="auto"/>
        <w:left w:val="none" w:sz="0" w:space="0" w:color="auto"/>
        <w:bottom w:val="none" w:sz="0" w:space="0" w:color="auto"/>
        <w:right w:val="none" w:sz="0" w:space="0" w:color="auto"/>
      </w:divBdr>
    </w:div>
    <w:div w:id="1497333166">
      <w:bodyDiv w:val="1"/>
      <w:marLeft w:val="0"/>
      <w:marRight w:val="0"/>
      <w:marTop w:val="0"/>
      <w:marBottom w:val="0"/>
      <w:divBdr>
        <w:top w:val="none" w:sz="0" w:space="0" w:color="auto"/>
        <w:left w:val="none" w:sz="0" w:space="0" w:color="auto"/>
        <w:bottom w:val="none" w:sz="0" w:space="0" w:color="auto"/>
        <w:right w:val="none" w:sz="0" w:space="0" w:color="auto"/>
      </w:divBdr>
    </w:div>
    <w:div w:id="1507867839">
      <w:marLeft w:val="0"/>
      <w:marRight w:val="0"/>
      <w:marTop w:val="0"/>
      <w:marBottom w:val="0"/>
      <w:divBdr>
        <w:top w:val="none" w:sz="0" w:space="0" w:color="auto"/>
        <w:left w:val="none" w:sz="0" w:space="0" w:color="auto"/>
        <w:bottom w:val="none" w:sz="0" w:space="0" w:color="auto"/>
        <w:right w:val="none" w:sz="0" w:space="0" w:color="auto"/>
      </w:divBdr>
      <w:divsChild>
        <w:div w:id="2024894124">
          <w:marLeft w:val="0"/>
          <w:marRight w:val="0"/>
          <w:marTop w:val="0"/>
          <w:marBottom w:val="0"/>
          <w:divBdr>
            <w:top w:val="none" w:sz="0" w:space="0" w:color="auto"/>
            <w:left w:val="none" w:sz="0" w:space="0" w:color="auto"/>
            <w:bottom w:val="none" w:sz="0" w:space="0" w:color="auto"/>
            <w:right w:val="none" w:sz="0" w:space="0" w:color="auto"/>
          </w:divBdr>
        </w:div>
      </w:divsChild>
    </w:div>
    <w:div w:id="1512598695">
      <w:marLeft w:val="0"/>
      <w:marRight w:val="0"/>
      <w:marTop w:val="0"/>
      <w:marBottom w:val="0"/>
      <w:divBdr>
        <w:top w:val="none" w:sz="0" w:space="0" w:color="auto"/>
        <w:left w:val="none" w:sz="0" w:space="0" w:color="auto"/>
        <w:bottom w:val="none" w:sz="0" w:space="0" w:color="auto"/>
        <w:right w:val="none" w:sz="0" w:space="0" w:color="auto"/>
      </w:divBdr>
      <w:divsChild>
        <w:div w:id="1917205901">
          <w:marLeft w:val="0"/>
          <w:marRight w:val="0"/>
          <w:marTop w:val="0"/>
          <w:marBottom w:val="0"/>
          <w:divBdr>
            <w:top w:val="none" w:sz="0" w:space="0" w:color="auto"/>
            <w:left w:val="none" w:sz="0" w:space="0" w:color="auto"/>
            <w:bottom w:val="none" w:sz="0" w:space="0" w:color="auto"/>
            <w:right w:val="none" w:sz="0" w:space="0" w:color="auto"/>
          </w:divBdr>
        </w:div>
      </w:divsChild>
    </w:div>
    <w:div w:id="1513180995">
      <w:bodyDiv w:val="1"/>
      <w:marLeft w:val="0"/>
      <w:marRight w:val="0"/>
      <w:marTop w:val="0"/>
      <w:marBottom w:val="0"/>
      <w:divBdr>
        <w:top w:val="none" w:sz="0" w:space="0" w:color="auto"/>
        <w:left w:val="none" w:sz="0" w:space="0" w:color="auto"/>
        <w:bottom w:val="none" w:sz="0" w:space="0" w:color="auto"/>
        <w:right w:val="none" w:sz="0" w:space="0" w:color="auto"/>
      </w:divBdr>
      <w:divsChild>
        <w:div w:id="1356692688">
          <w:blockQuote w:val="1"/>
          <w:marLeft w:val="0"/>
          <w:marRight w:val="165"/>
          <w:marTop w:val="0"/>
          <w:marBottom w:val="180"/>
          <w:divBdr>
            <w:top w:val="none" w:sz="0" w:space="0" w:color="auto"/>
            <w:left w:val="none" w:sz="0" w:space="0" w:color="auto"/>
            <w:bottom w:val="none" w:sz="0" w:space="0" w:color="auto"/>
            <w:right w:val="none" w:sz="0" w:space="0" w:color="auto"/>
          </w:divBdr>
        </w:div>
      </w:divsChild>
    </w:div>
    <w:div w:id="1515223379">
      <w:bodyDiv w:val="1"/>
      <w:marLeft w:val="0"/>
      <w:marRight w:val="0"/>
      <w:marTop w:val="0"/>
      <w:marBottom w:val="0"/>
      <w:divBdr>
        <w:top w:val="none" w:sz="0" w:space="0" w:color="auto"/>
        <w:left w:val="none" w:sz="0" w:space="0" w:color="auto"/>
        <w:bottom w:val="none" w:sz="0" w:space="0" w:color="auto"/>
        <w:right w:val="none" w:sz="0" w:space="0" w:color="auto"/>
      </w:divBdr>
      <w:divsChild>
        <w:div w:id="1492941511">
          <w:marLeft w:val="0"/>
          <w:marRight w:val="0"/>
          <w:marTop w:val="0"/>
          <w:marBottom w:val="0"/>
          <w:divBdr>
            <w:top w:val="none" w:sz="0" w:space="0" w:color="auto"/>
            <w:left w:val="none" w:sz="0" w:space="0" w:color="auto"/>
            <w:bottom w:val="none" w:sz="0" w:space="0" w:color="auto"/>
            <w:right w:val="none" w:sz="0" w:space="0" w:color="auto"/>
          </w:divBdr>
          <w:divsChild>
            <w:div w:id="356202018">
              <w:marLeft w:val="0"/>
              <w:marRight w:val="0"/>
              <w:marTop w:val="600"/>
              <w:marBottom w:val="0"/>
              <w:divBdr>
                <w:top w:val="none" w:sz="0" w:space="0" w:color="auto"/>
                <w:left w:val="none" w:sz="0" w:space="0" w:color="auto"/>
                <w:bottom w:val="none" w:sz="0" w:space="0" w:color="auto"/>
                <w:right w:val="none" w:sz="0" w:space="0" w:color="auto"/>
              </w:divBdr>
              <w:divsChild>
                <w:div w:id="425200214">
                  <w:marLeft w:val="0"/>
                  <w:marRight w:val="0"/>
                  <w:marTop w:val="0"/>
                  <w:marBottom w:val="0"/>
                  <w:divBdr>
                    <w:top w:val="none" w:sz="0" w:space="0" w:color="auto"/>
                    <w:left w:val="none" w:sz="0" w:space="0" w:color="auto"/>
                    <w:bottom w:val="none" w:sz="0" w:space="0" w:color="auto"/>
                    <w:right w:val="none" w:sz="0" w:space="0" w:color="auto"/>
                  </w:divBdr>
                  <w:divsChild>
                    <w:div w:id="1178733399">
                      <w:marLeft w:val="0"/>
                      <w:marRight w:val="0"/>
                      <w:marTop w:val="0"/>
                      <w:marBottom w:val="0"/>
                      <w:divBdr>
                        <w:top w:val="none" w:sz="0" w:space="0" w:color="auto"/>
                        <w:left w:val="none" w:sz="0" w:space="0" w:color="auto"/>
                        <w:bottom w:val="none" w:sz="0" w:space="0" w:color="auto"/>
                        <w:right w:val="none" w:sz="0" w:space="0" w:color="auto"/>
                      </w:divBdr>
                      <w:divsChild>
                        <w:div w:id="158549212">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1547794721">
      <w:bodyDiv w:val="1"/>
      <w:marLeft w:val="0"/>
      <w:marRight w:val="0"/>
      <w:marTop w:val="0"/>
      <w:marBottom w:val="0"/>
      <w:divBdr>
        <w:top w:val="none" w:sz="0" w:space="0" w:color="auto"/>
        <w:left w:val="none" w:sz="0" w:space="0" w:color="auto"/>
        <w:bottom w:val="none" w:sz="0" w:space="0" w:color="auto"/>
        <w:right w:val="none" w:sz="0" w:space="0" w:color="auto"/>
      </w:divBdr>
      <w:divsChild>
        <w:div w:id="1812596565">
          <w:marLeft w:val="0"/>
          <w:marRight w:val="0"/>
          <w:marTop w:val="0"/>
          <w:marBottom w:val="0"/>
          <w:divBdr>
            <w:top w:val="none" w:sz="0" w:space="0" w:color="auto"/>
            <w:left w:val="none" w:sz="0" w:space="0" w:color="auto"/>
            <w:bottom w:val="none" w:sz="0" w:space="0" w:color="auto"/>
            <w:right w:val="none" w:sz="0" w:space="0" w:color="auto"/>
          </w:divBdr>
          <w:divsChild>
            <w:div w:id="654645589">
              <w:marLeft w:val="0"/>
              <w:marRight w:val="0"/>
              <w:marTop w:val="0"/>
              <w:marBottom w:val="0"/>
              <w:divBdr>
                <w:top w:val="none" w:sz="0" w:space="0" w:color="auto"/>
                <w:left w:val="none" w:sz="0" w:space="0" w:color="auto"/>
                <w:bottom w:val="none" w:sz="0" w:space="0" w:color="auto"/>
                <w:right w:val="none" w:sz="0" w:space="0" w:color="auto"/>
              </w:divBdr>
              <w:divsChild>
                <w:div w:id="1400326333">
                  <w:marLeft w:val="0"/>
                  <w:marRight w:val="0"/>
                  <w:marTop w:val="0"/>
                  <w:marBottom w:val="0"/>
                  <w:divBdr>
                    <w:top w:val="none" w:sz="0" w:space="0" w:color="auto"/>
                    <w:left w:val="none" w:sz="0" w:space="0" w:color="auto"/>
                    <w:bottom w:val="none" w:sz="0" w:space="0" w:color="auto"/>
                    <w:right w:val="none" w:sz="0" w:space="0" w:color="auto"/>
                  </w:divBdr>
                  <w:divsChild>
                    <w:div w:id="2091153599">
                      <w:marLeft w:val="0"/>
                      <w:marRight w:val="0"/>
                      <w:marTop w:val="0"/>
                      <w:marBottom w:val="0"/>
                      <w:divBdr>
                        <w:top w:val="none" w:sz="0" w:space="0" w:color="auto"/>
                        <w:left w:val="none" w:sz="0" w:space="0" w:color="auto"/>
                        <w:bottom w:val="none" w:sz="0" w:space="0" w:color="auto"/>
                        <w:right w:val="none" w:sz="0" w:space="0" w:color="auto"/>
                      </w:divBdr>
                      <w:divsChild>
                        <w:div w:id="1660185541">
                          <w:marLeft w:val="0"/>
                          <w:marRight w:val="0"/>
                          <w:marTop w:val="0"/>
                          <w:marBottom w:val="0"/>
                          <w:divBdr>
                            <w:top w:val="none" w:sz="0" w:space="0" w:color="auto"/>
                            <w:left w:val="none" w:sz="0" w:space="0" w:color="auto"/>
                            <w:bottom w:val="none" w:sz="0" w:space="0" w:color="auto"/>
                            <w:right w:val="none" w:sz="0" w:space="0" w:color="auto"/>
                          </w:divBdr>
                          <w:divsChild>
                            <w:div w:id="211502421">
                              <w:marLeft w:val="0"/>
                              <w:marRight w:val="0"/>
                              <w:marTop w:val="0"/>
                              <w:marBottom w:val="0"/>
                              <w:divBdr>
                                <w:top w:val="none" w:sz="0" w:space="0" w:color="auto"/>
                                <w:left w:val="none" w:sz="0" w:space="0" w:color="auto"/>
                                <w:bottom w:val="none" w:sz="0" w:space="0" w:color="auto"/>
                                <w:right w:val="none" w:sz="0" w:space="0" w:color="auto"/>
                              </w:divBdr>
                              <w:divsChild>
                                <w:div w:id="2049523620">
                                  <w:marLeft w:val="0"/>
                                  <w:marRight w:val="0"/>
                                  <w:marTop w:val="0"/>
                                  <w:marBottom w:val="0"/>
                                  <w:divBdr>
                                    <w:top w:val="none" w:sz="0" w:space="0" w:color="auto"/>
                                    <w:left w:val="none" w:sz="0" w:space="0" w:color="auto"/>
                                    <w:bottom w:val="none" w:sz="0" w:space="0" w:color="auto"/>
                                    <w:right w:val="none" w:sz="0" w:space="0" w:color="auto"/>
                                  </w:divBdr>
                                  <w:divsChild>
                                    <w:div w:id="910121897">
                                      <w:marLeft w:val="0"/>
                                      <w:marRight w:val="0"/>
                                      <w:marTop w:val="0"/>
                                      <w:marBottom w:val="0"/>
                                      <w:divBdr>
                                        <w:top w:val="none" w:sz="0" w:space="0" w:color="auto"/>
                                        <w:left w:val="none" w:sz="0" w:space="0" w:color="auto"/>
                                        <w:bottom w:val="none" w:sz="0" w:space="0" w:color="auto"/>
                                        <w:right w:val="none" w:sz="0" w:space="0" w:color="auto"/>
                                      </w:divBdr>
                                      <w:divsChild>
                                        <w:div w:id="1392463081">
                                          <w:marLeft w:val="0"/>
                                          <w:marRight w:val="0"/>
                                          <w:marTop w:val="0"/>
                                          <w:marBottom w:val="0"/>
                                          <w:divBdr>
                                            <w:top w:val="none" w:sz="0" w:space="0" w:color="auto"/>
                                            <w:left w:val="none" w:sz="0" w:space="0" w:color="auto"/>
                                            <w:bottom w:val="none" w:sz="0" w:space="0" w:color="auto"/>
                                            <w:right w:val="none" w:sz="0" w:space="0" w:color="auto"/>
                                          </w:divBdr>
                                          <w:divsChild>
                                            <w:div w:id="2120828515">
                                              <w:marLeft w:val="0"/>
                                              <w:marRight w:val="0"/>
                                              <w:marTop w:val="0"/>
                                              <w:marBottom w:val="0"/>
                                              <w:divBdr>
                                                <w:top w:val="none" w:sz="0" w:space="0" w:color="auto"/>
                                                <w:left w:val="none" w:sz="0" w:space="0" w:color="auto"/>
                                                <w:bottom w:val="none" w:sz="0" w:space="0" w:color="auto"/>
                                                <w:right w:val="none" w:sz="0" w:space="0" w:color="auto"/>
                                              </w:divBdr>
                                              <w:divsChild>
                                                <w:div w:id="778069379">
                                                  <w:marLeft w:val="0"/>
                                                  <w:marRight w:val="0"/>
                                                  <w:marTop w:val="0"/>
                                                  <w:marBottom w:val="0"/>
                                                  <w:divBdr>
                                                    <w:top w:val="none" w:sz="0" w:space="0" w:color="auto"/>
                                                    <w:left w:val="none" w:sz="0" w:space="0" w:color="auto"/>
                                                    <w:bottom w:val="none" w:sz="0" w:space="0" w:color="auto"/>
                                                    <w:right w:val="none" w:sz="0" w:space="0" w:color="auto"/>
                                                  </w:divBdr>
                                                  <w:divsChild>
                                                    <w:div w:id="1321932246">
                                                      <w:marLeft w:val="0"/>
                                                      <w:marRight w:val="0"/>
                                                      <w:marTop w:val="0"/>
                                                      <w:marBottom w:val="0"/>
                                                      <w:divBdr>
                                                        <w:top w:val="none" w:sz="0" w:space="0" w:color="auto"/>
                                                        <w:left w:val="none" w:sz="0" w:space="0" w:color="auto"/>
                                                        <w:bottom w:val="none" w:sz="0" w:space="0" w:color="auto"/>
                                                        <w:right w:val="none" w:sz="0" w:space="0" w:color="auto"/>
                                                      </w:divBdr>
                                                      <w:divsChild>
                                                        <w:div w:id="1381442091">
                                                          <w:marLeft w:val="0"/>
                                                          <w:marRight w:val="0"/>
                                                          <w:marTop w:val="0"/>
                                                          <w:marBottom w:val="0"/>
                                                          <w:divBdr>
                                                            <w:top w:val="none" w:sz="0" w:space="0" w:color="auto"/>
                                                            <w:left w:val="none" w:sz="0" w:space="0" w:color="auto"/>
                                                            <w:bottom w:val="none" w:sz="0" w:space="0" w:color="auto"/>
                                                            <w:right w:val="none" w:sz="0" w:space="0" w:color="auto"/>
                                                          </w:divBdr>
                                                          <w:divsChild>
                                                            <w:div w:id="1299993641">
                                                              <w:marLeft w:val="0"/>
                                                              <w:marRight w:val="0"/>
                                                              <w:marTop w:val="0"/>
                                                              <w:marBottom w:val="0"/>
                                                              <w:divBdr>
                                                                <w:top w:val="none" w:sz="0" w:space="0" w:color="auto"/>
                                                                <w:left w:val="none" w:sz="0" w:space="0" w:color="auto"/>
                                                                <w:bottom w:val="none" w:sz="0" w:space="0" w:color="auto"/>
                                                                <w:right w:val="none" w:sz="0" w:space="0" w:color="auto"/>
                                                              </w:divBdr>
                                                              <w:divsChild>
                                                                <w:div w:id="17262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76933993">
      <w:bodyDiv w:val="1"/>
      <w:marLeft w:val="0"/>
      <w:marRight w:val="0"/>
      <w:marTop w:val="0"/>
      <w:marBottom w:val="0"/>
      <w:divBdr>
        <w:top w:val="none" w:sz="0" w:space="0" w:color="auto"/>
        <w:left w:val="none" w:sz="0" w:space="0" w:color="auto"/>
        <w:bottom w:val="none" w:sz="0" w:space="0" w:color="auto"/>
        <w:right w:val="none" w:sz="0" w:space="0" w:color="auto"/>
      </w:divBdr>
      <w:divsChild>
        <w:div w:id="2039356490">
          <w:marLeft w:val="0"/>
          <w:marRight w:val="0"/>
          <w:marTop w:val="0"/>
          <w:marBottom w:val="0"/>
          <w:divBdr>
            <w:top w:val="none" w:sz="0" w:space="0" w:color="auto"/>
            <w:left w:val="none" w:sz="0" w:space="0" w:color="auto"/>
            <w:bottom w:val="none" w:sz="0" w:space="0" w:color="auto"/>
            <w:right w:val="none" w:sz="0" w:space="0" w:color="auto"/>
          </w:divBdr>
          <w:divsChild>
            <w:div w:id="1211066205">
              <w:marLeft w:val="0"/>
              <w:marRight w:val="0"/>
              <w:marTop w:val="300"/>
              <w:marBottom w:val="300"/>
              <w:divBdr>
                <w:top w:val="single" w:sz="6" w:space="0" w:color="E5E5E5"/>
                <w:left w:val="single" w:sz="6" w:space="15" w:color="E5E5E5"/>
                <w:bottom w:val="single" w:sz="6" w:space="15" w:color="E5E5E5"/>
                <w:right w:val="single" w:sz="6" w:space="15" w:color="E5E5E5"/>
              </w:divBdr>
              <w:divsChild>
                <w:div w:id="1466196097">
                  <w:marLeft w:val="0"/>
                  <w:marRight w:val="0"/>
                  <w:marTop w:val="0"/>
                  <w:marBottom w:val="0"/>
                  <w:divBdr>
                    <w:top w:val="none" w:sz="0" w:space="0" w:color="auto"/>
                    <w:left w:val="none" w:sz="0" w:space="0" w:color="auto"/>
                    <w:bottom w:val="none" w:sz="0" w:space="0" w:color="auto"/>
                    <w:right w:val="none" w:sz="0" w:space="0" w:color="auto"/>
                  </w:divBdr>
                  <w:divsChild>
                    <w:div w:id="1268540465">
                      <w:marLeft w:val="0"/>
                      <w:marRight w:val="0"/>
                      <w:marTop w:val="600"/>
                      <w:marBottom w:val="300"/>
                      <w:divBdr>
                        <w:top w:val="none" w:sz="0" w:space="0" w:color="auto"/>
                        <w:left w:val="none" w:sz="0" w:space="0" w:color="auto"/>
                        <w:bottom w:val="none" w:sz="0" w:space="0" w:color="auto"/>
                        <w:right w:val="none" w:sz="0" w:space="0" w:color="auto"/>
                      </w:divBdr>
                      <w:divsChild>
                        <w:div w:id="970748748">
                          <w:marLeft w:val="0"/>
                          <w:marRight w:val="0"/>
                          <w:marTop w:val="0"/>
                          <w:marBottom w:val="0"/>
                          <w:divBdr>
                            <w:top w:val="none" w:sz="0" w:space="0" w:color="auto"/>
                            <w:left w:val="none" w:sz="0" w:space="0" w:color="auto"/>
                            <w:bottom w:val="none" w:sz="0" w:space="0" w:color="auto"/>
                            <w:right w:val="none" w:sz="0" w:space="0" w:color="auto"/>
                          </w:divBdr>
                          <w:divsChild>
                            <w:div w:id="2062971997">
                              <w:marLeft w:val="0"/>
                              <w:marRight w:val="0"/>
                              <w:marTop w:val="0"/>
                              <w:marBottom w:val="0"/>
                              <w:divBdr>
                                <w:top w:val="none" w:sz="0" w:space="0" w:color="auto"/>
                                <w:left w:val="none" w:sz="0" w:space="0" w:color="auto"/>
                                <w:bottom w:val="none" w:sz="0" w:space="0" w:color="auto"/>
                                <w:right w:val="none" w:sz="0" w:space="0" w:color="auto"/>
                              </w:divBdr>
                              <w:divsChild>
                                <w:div w:id="9705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220328">
      <w:bodyDiv w:val="1"/>
      <w:marLeft w:val="0"/>
      <w:marRight w:val="0"/>
      <w:marTop w:val="0"/>
      <w:marBottom w:val="0"/>
      <w:divBdr>
        <w:top w:val="none" w:sz="0" w:space="0" w:color="auto"/>
        <w:left w:val="none" w:sz="0" w:space="0" w:color="auto"/>
        <w:bottom w:val="none" w:sz="0" w:space="0" w:color="auto"/>
        <w:right w:val="none" w:sz="0" w:space="0" w:color="auto"/>
      </w:divBdr>
      <w:divsChild>
        <w:div w:id="673579194">
          <w:marLeft w:val="0"/>
          <w:marRight w:val="0"/>
          <w:marTop w:val="0"/>
          <w:marBottom w:val="0"/>
          <w:divBdr>
            <w:top w:val="none" w:sz="0" w:space="0" w:color="auto"/>
            <w:left w:val="none" w:sz="0" w:space="0" w:color="auto"/>
            <w:bottom w:val="none" w:sz="0" w:space="0" w:color="auto"/>
            <w:right w:val="none" w:sz="0" w:space="0" w:color="auto"/>
          </w:divBdr>
          <w:divsChild>
            <w:div w:id="2039969591">
              <w:marLeft w:val="0"/>
              <w:marRight w:val="0"/>
              <w:marTop w:val="0"/>
              <w:marBottom w:val="0"/>
              <w:divBdr>
                <w:top w:val="none" w:sz="0" w:space="0" w:color="auto"/>
                <w:left w:val="none" w:sz="0" w:space="0" w:color="auto"/>
                <w:bottom w:val="none" w:sz="0" w:space="0" w:color="auto"/>
                <w:right w:val="none" w:sz="0" w:space="0" w:color="auto"/>
              </w:divBdr>
              <w:divsChild>
                <w:div w:id="902183650">
                  <w:marLeft w:val="0"/>
                  <w:marRight w:val="0"/>
                  <w:marTop w:val="0"/>
                  <w:marBottom w:val="0"/>
                  <w:divBdr>
                    <w:top w:val="none" w:sz="0" w:space="0" w:color="auto"/>
                    <w:left w:val="none" w:sz="0" w:space="0" w:color="auto"/>
                    <w:bottom w:val="none" w:sz="0" w:space="0" w:color="auto"/>
                    <w:right w:val="none" w:sz="0" w:space="0" w:color="auto"/>
                  </w:divBdr>
                  <w:divsChild>
                    <w:div w:id="1345278589">
                      <w:marLeft w:val="0"/>
                      <w:marRight w:val="0"/>
                      <w:marTop w:val="0"/>
                      <w:marBottom w:val="0"/>
                      <w:divBdr>
                        <w:top w:val="none" w:sz="0" w:space="0" w:color="auto"/>
                        <w:left w:val="none" w:sz="0" w:space="0" w:color="auto"/>
                        <w:bottom w:val="none" w:sz="0" w:space="0" w:color="auto"/>
                        <w:right w:val="none" w:sz="0" w:space="0" w:color="auto"/>
                      </w:divBdr>
                      <w:divsChild>
                        <w:div w:id="1732583068">
                          <w:marLeft w:val="0"/>
                          <w:marRight w:val="0"/>
                          <w:marTop w:val="0"/>
                          <w:marBottom w:val="0"/>
                          <w:divBdr>
                            <w:top w:val="none" w:sz="0" w:space="0" w:color="auto"/>
                            <w:left w:val="none" w:sz="0" w:space="0" w:color="auto"/>
                            <w:bottom w:val="none" w:sz="0" w:space="0" w:color="auto"/>
                            <w:right w:val="none" w:sz="0" w:space="0" w:color="auto"/>
                          </w:divBdr>
                          <w:divsChild>
                            <w:div w:id="164824204">
                              <w:marLeft w:val="0"/>
                              <w:marRight w:val="0"/>
                              <w:marTop w:val="0"/>
                              <w:marBottom w:val="0"/>
                              <w:divBdr>
                                <w:top w:val="none" w:sz="0" w:space="0" w:color="auto"/>
                                <w:left w:val="none" w:sz="0" w:space="0" w:color="auto"/>
                                <w:bottom w:val="none" w:sz="0" w:space="0" w:color="auto"/>
                                <w:right w:val="none" w:sz="0" w:space="0" w:color="auto"/>
                              </w:divBdr>
                              <w:divsChild>
                                <w:div w:id="14694991">
                                  <w:marLeft w:val="0"/>
                                  <w:marRight w:val="0"/>
                                  <w:marTop w:val="0"/>
                                  <w:marBottom w:val="0"/>
                                  <w:divBdr>
                                    <w:top w:val="none" w:sz="0" w:space="0" w:color="auto"/>
                                    <w:left w:val="none" w:sz="0" w:space="0" w:color="auto"/>
                                    <w:bottom w:val="none" w:sz="0" w:space="0" w:color="auto"/>
                                    <w:right w:val="none" w:sz="0" w:space="0" w:color="auto"/>
                                  </w:divBdr>
                                  <w:divsChild>
                                    <w:div w:id="284393057">
                                      <w:marLeft w:val="0"/>
                                      <w:marRight w:val="0"/>
                                      <w:marTop w:val="0"/>
                                      <w:marBottom w:val="0"/>
                                      <w:divBdr>
                                        <w:top w:val="none" w:sz="0" w:space="0" w:color="auto"/>
                                        <w:left w:val="none" w:sz="0" w:space="0" w:color="auto"/>
                                        <w:bottom w:val="none" w:sz="0" w:space="0" w:color="auto"/>
                                        <w:right w:val="none" w:sz="0" w:space="0" w:color="auto"/>
                                      </w:divBdr>
                                      <w:divsChild>
                                        <w:div w:id="1627276143">
                                          <w:marLeft w:val="0"/>
                                          <w:marRight w:val="0"/>
                                          <w:marTop w:val="0"/>
                                          <w:marBottom w:val="0"/>
                                          <w:divBdr>
                                            <w:top w:val="none" w:sz="0" w:space="0" w:color="auto"/>
                                            <w:left w:val="none" w:sz="0" w:space="0" w:color="auto"/>
                                            <w:bottom w:val="none" w:sz="0" w:space="0" w:color="auto"/>
                                            <w:right w:val="none" w:sz="0" w:space="0" w:color="auto"/>
                                          </w:divBdr>
                                          <w:divsChild>
                                            <w:div w:id="1933541017">
                                              <w:marLeft w:val="0"/>
                                              <w:marRight w:val="0"/>
                                              <w:marTop w:val="0"/>
                                              <w:marBottom w:val="0"/>
                                              <w:divBdr>
                                                <w:top w:val="none" w:sz="0" w:space="0" w:color="auto"/>
                                                <w:left w:val="none" w:sz="0" w:space="0" w:color="auto"/>
                                                <w:bottom w:val="none" w:sz="0" w:space="0" w:color="auto"/>
                                                <w:right w:val="none" w:sz="0" w:space="0" w:color="auto"/>
                                              </w:divBdr>
                                              <w:divsChild>
                                                <w:div w:id="386799851">
                                                  <w:marLeft w:val="0"/>
                                                  <w:marRight w:val="0"/>
                                                  <w:marTop w:val="100"/>
                                                  <w:marBottom w:val="100"/>
                                                  <w:divBdr>
                                                    <w:top w:val="none" w:sz="0" w:space="0" w:color="auto"/>
                                                    <w:left w:val="none" w:sz="0" w:space="0" w:color="auto"/>
                                                    <w:bottom w:val="none" w:sz="0" w:space="0" w:color="auto"/>
                                                    <w:right w:val="none" w:sz="0" w:space="0" w:color="auto"/>
                                                  </w:divBdr>
                                                  <w:divsChild>
                                                    <w:div w:id="966742176">
                                                      <w:marLeft w:val="0"/>
                                                      <w:marRight w:val="0"/>
                                                      <w:marTop w:val="0"/>
                                                      <w:marBottom w:val="0"/>
                                                      <w:divBdr>
                                                        <w:top w:val="none" w:sz="0" w:space="0" w:color="auto"/>
                                                        <w:left w:val="none" w:sz="0" w:space="0" w:color="auto"/>
                                                        <w:bottom w:val="none" w:sz="0" w:space="0" w:color="auto"/>
                                                        <w:right w:val="none" w:sz="0" w:space="0" w:color="auto"/>
                                                      </w:divBdr>
                                                      <w:divsChild>
                                                        <w:div w:id="564683574">
                                                          <w:marLeft w:val="0"/>
                                                          <w:marRight w:val="0"/>
                                                          <w:marTop w:val="0"/>
                                                          <w:marBottom w:val="0"/>
                                                          <w:divBdr>
                                                            <w:top w:val="none" w:sz="0" w:space="0" w:color="00A8FF"/>
                                                            <w:left w:val="none" w:sz="0" w:space="0" w:color="00A8FF"/>
                                                            <w:bottom w:val="none" w:sz="0" w:space="0" w:color="00A8FF"/>
                                                            <w:right w:val="none" w:sz="0" w:space="0" w:color="00A8FF"/>
                                                          </w:divBdr>
                                                          <w:divsChild>
                                                            <w:div w:id="12805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93973227">
      <w:bodyDiv w:val="1"/>
      <w:marLeft w:val="0"/>
      <w:marRight w:val="0"/>
      <w:marTop w:val="0"/>
      <w:marBottom w:val="0"/>
      <w:divBdr>
        <w:top w:val="none" w:sz="0" w:space="0" w:color="auto"/>
        <w:left w:val="none" w:sz="0" w:space="0" w:color="auto"/>
        <w:bottom w:val="none" w:sz="0" w:space="0" w:color="auto"/>
        <w:right w:val="none" w:sz="0" w:space="0" w:color="auto"/>
      </w:divBdr>
    </w:div>
    <w:div w:id="1600604646">
      <w:marLeft w:val="0"/>
      <w:marRight w:val="0"/>
      <w:marTop w:val="0"/>
      <w:marBottom w:val="0"/>
      <w:divBdr>
        <w:top w:val="none" w:sz="0" w:space="0" w:color="auto"/>
        <w:left w:val="none" w:sz="0" w:space="0" w:color="auto"/>
        <w:bottom w:val="none" w:sz="0" w:space="0" w:color="auto"/>
        <w:right w:val="none" w:sz="0" w:space="0" w:color="auto"/>
      </w:divBdr>
      <w:divsChild>
        <w:div w:id="415447033">
          <w:marLeft w:val="0"/>
          <w:marRight w:val="0"/>
          <w:marTop w:val="0"/>
          <w:marBottom w:val="0"/>
          <w:divBdr>
            <w:top w:val="none" w:sz="0" w:space="0" w:color="auto"/>
            <w:left w:val="none" w:sz="0" w:space="0" w:color="auto"/>
            <w:bottom w:val="none" w:sz="0" w:space="0" w:color="auto"/>
            <w:right w:val="none" w:sz="0" w:space="0" w:color="auto"/>
          </w:divBdr>
        </w:div>
      </w:divsChild>
    </w:div>
    <w:div w:id="1606696421">
      <w:marLeft w:val="0"/>
      <w:marRight w:val="0"/>
      <w:marTop w:val="0"/>
      <w:marBottom w:val="0"/>
      <w:divBdr>
        <w:top w:val="none" w:sz="0" w:space="0" w:color="auto"/>
        <w:left w:val="none" w:sz="0" w:space="0" w:color="auto"/>
        <w:bottom w:val="none" w:sz="0" w:space="0" w:color="auto"/>
        <w:right w:val="none" w:sz="0" w:space="0" w:color="auto"/>
      </w:divBdr>
      <w:divsChild>
        <w:div w:id="807747384">
          <w:marLeft w:val="0"/>
          <w:marRight w:val="0"/>
          <w:marTop w:val="0"/>
          <w:marBottom w:val="0"/>
          <w:divBdr>
            <w:top w:val="none" w:sz="0" w:space="0" w:color="auto"/>
            <w:left w:val="none" w:sz="0" w:space="0" w:color="auto"/>
            <w:bottom w:val="none" w:sz="0" w:space="0" w:color="auto"/>
            <w:right w:val="none" w:sz="0" w:space="0" w:color="auto"/>
          </w:divBdr>
        </w:div>
      </w:divsChild>
    </w:div>
    <w:div w:id="1625576445">
      <w:bodyDiv w:val="1"/>
      <w:marLeft w:val="0"/>
      <w:marRight w:val="0"/>
      <w:marTop w:val="0"/>
      <w:marBottom w:val="0"/>
      <w:divBdr>
        <w:top w:val="none" w:sz="0" w:space="0" w:color="auto"/>
        <w:left w:val="none" w:sz="0" w:space="0" w:color="auto"/>
        <w:bottom w:val="none" w:sz="0" w:space="0" w:color="auto"/>
        <w:right w:val="none" w:sz="0" w:space="0" w:color="auto"/>
      </w:divBdr>
      <w:divsChild>
        <w:div w:id="322859529">
          <w:marLeft w:val="0"/>
          <w:marRight w:val="0"/>
          <w:marTop w:val="0"/>
          <w:marBottom w:val="0"/>
          <w:divBdr>
            <w:top w:val="none" w:sz="0" w:space="0" w:color="auto"/>
            <w:left w:val="none" w:sz="0" w:space="0" w:color="auto"/>
            <w:bottom w:val="none" w:sz="0" w:space="0" w:color="auto"/>
            <w:right w:val="none" w:sz="0" w:space="0" w:color="auto"/>
          </w:divBdr>
          <w:divsChild>
            <w:div w:id="986207098">
              <w:marLeft w:val="0"/>
              <w:marRight w:val="0"/>
              <w:marTop w:val="0"/>
              <w:marBottom w:val="0"/>
              <w:divBdr>
                <w:top w:val="none" w:sz="0" w:space="0" w:color="auto"/>
                <w:left w:val="none" w:sz="0" w:space="0" w:color="auto"/>
                <w:bottom w:val="none" w:sz="0" w:space="0" w:color="auto"/>
                <w:right w:val="none" w:sz="0" w:space="0" w:color="auto"/>
              </w:divBdr>
              <w:divsChild>
                <w:div w:id="718088153">
                  <w:marLeft w:val="0"/>
                  <w:marRight w:val="0"/>
                  <w:marTop w:val="0"/>
                  <w:marBottom w:val="0"/>
                  <w:divBdr>
                    <w:top w:val="none" w:sz="0" w:space="0" w:color="auto"/>
                    <w:left w:val="none" w:sz="0" w:space="0" w:color="auto"/>
                    <w:bottom w:val="none" w:sz="0" w:space="0" w:color="auto"/>
                    <w:right w:val="none" w:sz="0" w:space="0" w:color="auto"/>
                  </w:divBdr>
                  <w:divsChild>
                    <w:div w:id="63990796">
                      <w:marLeft w:val="0"/>
                      <w:marRight w:val="0"/>
                      <w:marTop w:val="0"/>
                      <w:marBottom w:val="0"/>
                      <w:divBdr>
                        <w:top w:val="none" w:sz="0" w:space="0" w:color="auto"/>
                        <w:left w:val="none" w:sz="0" w:space="0" w:color="auto"/>
                        <w:bottom w:val="none" w:sz="0" w:space="0" w:color="auto"/>
                        <w:right w:val="none" w:sz="0" w:space="0" w:color="auto"/>
                      </w:divBdr>
                      <w:divsChild>
                        <w:div w:id="1543857182">
                          <w:marLeft w:val="0"/>
                          <w:marRight w:val="0"/>
                          <w:marTop w:val="0"/>
                          <w:marBottom w:val="0"/>
                          <w:divBdr>
                            <w:top w:val="none" w:sz="0" w:space="0" w:color="auto"/>
                            <w:left w:val="none" w:sz="0" w:space="0" w:color="auto"/>
                            <w:bottom w:val="none" w:sz="0" w:space="0" w:color="auto"/>
                            <w:right w:val="none" w:sz="0" w:space="0" w:color="auto"/>
                          </w:divBdr>
                          <w:divsChild>
                            <w:div w:id="323121859">
                              <w:marLeft w:val="0"/>
                              <w:marRight w:val="0"/>
                              <w:marTop w:val="0"/>
                              <w:marBottom w:val="0"/>
                              <w:divBdr>
                                <w:top w:val="none" w:sz="0" w:space="0" w:color="auto"/>
                                <w:left w:val="none" w:sz="0" w:space="0" w:color="auto"/>
                                <w:bottom w:val="none" w:sz="0" w:space="0" w:color="auto"/>
                                <w:right w:val="none" w:sz="0" w:space="0" w:color="auto"/>
                              </w:divBdr>
                              <w:divsChild>
                                <w:div w:id="1321882247">
                                  <w:marLeft w:val="0"/>
                                  <w:marRight w:val="0"/>
                                  <w:marTop w:val="0"/>
                                  <w:marBottom w:val="0"/>
                                  <w:divBdr>
                                    <w:top w:val="none" w:sz="0" w:space="0" w:color="auto"/>
                                    <w:left w:val="none" w:sz="0" w:space="0" w:color="auto"/>
                                    <w:bottom w:val="none" w:sz="0" w:space="0" w:color="auto"/>
                                    <w:right w:val="none" w:sz="0" w:space="0" w:color="auto"/>
                                  </w:divBdr>
                                  <w:divsChild>
                                    <w:div w:id="122583728">
                                      <w:marLeft w:val="0"/>
                                      <w:marRight w:val="0"/>
                                      <w:marTop w:val="0"/>
                                      <w:marBottom w:val="0"/>
                                      <w:divBdr>
                                        <w:top w:val="none" w:sz="0" w:space="0" w:color="auto"/>
                                        <w:left w:val="none" w:sz="0" w:space="0" w:color="auto"/>
                                        <w:bottom w:val="none" w:sz="0" w:space="0" w:color="auto"/>
                                        <w:right w:val="none" w:sz="0" w:space="0" w:color="auto"/>
                                      </w:divBdr>
                                      <w:divsChild>
                                        <w:div w:id="1712339105">
                                          <w:marLeft w:val="0"/>
                                          <w:marRight w:val="0"/>
                                          <w:marTop w:val="0"/>
                                          <w:marBottom w:val="0"/>
                                          <w:divBdr>
                                            <w:top w:val="none" w:sz="0" w:space="0" w:color="auto"/>
                                            <w:left w:val="none" w:sz="0" w:space="0" w:color="auto"/>
                                            <w:bottom w:val="none" w:sz="0" w:space="0" w:color="auto"/>
                                            <w:right w:val="none" w:sz="0" w:space="0" w:color="auto"/>
                                          </w:divBdr>
                                          <w:divsChild>
                                            <w:div w:id="1051079299">
                                              <w:marLeft w:val="0"/>
                                              <w:marRight w:val="0"/>
                                              <w:marTop w:val="0"/>
                                              <w:marBottom w:val="0"/>
                                              <w:divBdr>
                                                <w:top w:val="none" w:sz="0" w:space="0" w:color="auto"/>
                                                <w:left w:val="none" w:sz="0" w:space="0" w:color="auto"/>
                                                <w:bottom w:val="none" w:sz="0" w:space="0" w:color="auto"/>
                                                <w:right w:val="none" w:sz="0" w:space="0" w:color="auto"/>
                                              </w:divBdr>
                                              <w:divsChild>
                                                <w:div w:id="1088381990">
                                                  <w:marLeft w:val="0"/>
                                                  <w:marRight w:val="0"/>
                                                  <w:marTop w:val="0"/>
                                                  <w:marBottom w:val="0"/>
                                                  <w:divBdr>
                                                    <w:top w:val="none" w:sz="0" w:space="0" w:color="auto"/>
                                                    <w:left w:val="none" w:sz="0" w:space="0" w:color="auto"/>
                                                    <w:bottom w:val="none" w:sz="0" w:space="0" w:color="auto"/>
                                                    <w:right w:val="none" w:sz="0" w:space="0" w:color="auto"/>
                                                  </w:divBdr>
                                                  <w:divsChild>
                                                    <w:div w:id="1934581955">
                                                      <w:marLeft w:val="0"/>
                                                      <w:marRight w:val="0"/>
                                                      <w:marTop w:val="0"/>
                                                      <w:marBottom w:val="0"/>
                                                      <w:divBdr>
                                                        <w:top w:val="none" w:sz="0" w:space="0" w:color="auto"/>
                                                        <w:left w:val="none" w:sz="0" w:space="0" w:color="auto"/>
                                                        <w:bottom w:val="none" w:sz="0" w:space="0" w:color="auto"/>
                                                        <w:right w:val="none" w:sz="0" w:space="0" w:color="auto"/>
                                                      </w:divBdr>
                                                      <w:divsChild>
                                                        <w:div w:id="806818487">
                                                          <w:marLeft w:val="0"/>
                                                          <w:marRight w:val="0"/>
                                                          <w:marTop w:val="0"/>
                                                          <w:marBottom w:val="0"/>
                                                          <w:divBdr>
                                                            <w:top w:val="none" w:sz="0" w:space="0" w:color="auto"/>
                                                            <w:left w:val="none" w:sz="0" w:space="0" w:color="auto"/>
                                                            <w:bottom w:val="none" w:sz="0" w:space="0" w:color="auto"/>
                                                            <w:right w:val="none" w:sz="0" w:space="0" w:color="auto"/>
                                                          </w:divBdr>
                                                          <w:divsChild>
                                                            <w:div w:id="307901498">
                                                              <w:marLeft w:val="0"/>
                                                              <w:marRight w:val="0"/>
                                                              <w:marTop w:val="0"/>
                                                              <w:marBottom w:val="0"/>
                                                              <w:divBdr>
                                                                <w:top w:val="none" w:sz="0" w:space="0" w:color="auto"/>
                                                                <w:left w:val="none" w:sz="0" w:space="0" w:color="auto"/>
                                                                <w:bottom w:val="none" w:sz="0" w:space="0" w:color="auto"/>
                                                                <w:right w:val="none" w:sz="0" w:space="0" w:color="auto"/>
                                                              </w:divBdr>
                                                              <w:divsChild>
                                                                <w:div w:id="5279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29511843">
      <w:bodyDiv w:val="1"/>
      <w:marLeft w:val="0"/>
      <w:marRight w:val="0"/>
      <w:marTop w:val="0"/>
      <w:marBottom w:val="0"/>
      <w:divBdr>
        <w:top w:val="none" w:sz="0" w:space="0" w:color="auto"/>
        <w:left w:val="none" w:sz="0" w:space="0" w:color="auto"/>
        <w:bottom w:val="none" w:sz="0" w:space="0" w:color="auto"/>
        <w:right w:val="none" w:sz="0" w:space="0" w:color="auto"/>
      </w:divBdr>
      <w:divsChild>
        <w:div w:id="343478783">
          <w:marLeft w:val="0"/>
          <w:marRight w:val="0"/>
          <w:marTop w:val="0"/>
          <w:marBottom w:val="0"/>
          <w:divBdr>
            <w:top w:val="none" w:sz="0" w:space="0" w:color="auto"/>
            <w:left w:val="none" w:sz="0" w:space="0" w:color="auto"/>
            <w:bottom w:val="none" w:sz="0" w:space="0" w:color="auto"/>
            <w:right w:val="none" w:sz="0" w:space="0" w:color="auto"/>
          </w:divBdr>
        </w:div>
      </w:divsChild>
    </w:div>
    <w:div w:id="1630477065">
      <w:bodyDiv w:val="1"/>
      <w:marLeft w:val="0"/>
      <w:marRight w:val="0"/>
      <w:marTop w:val="0"/>
      <w:marBottom w:val="0"/>
      <w:divBdr>
        <w:top w:val="none" w:sz="0" w:space="0" w:color="auto"/>
        <w:left w:val="none" w:sz="0" w:space="0" w:color="auto"/>
        <w:bottom w:val="none" w:sz="0" w:space="0" w:color="auto"/>
        <w:right w:val="none" w:sz="0" w:space="0" w:color="auto"/>
      </w:divBdr>
      <w:divsChild>
        <w:div w:id="1187259177">
          <w:marLeft w:val="0"/>
          <w:marRight w:val="0"/>
          <w:marTop w:val="0"/>
          <w:marBottom w:val="0"/>
          <w:divBdr>
            <w:top w:val="none" w:sz="0" w:space="0" w:color="auto"/>
            <w:left w:val="none" w:sz="0" w:space="0" w:color="auto"/>
            <w:bottom w:val="none" w:sz="0" w:space="0" w:color="auto"/>
            <w:right w:val="none" w:sz="0" w:space="0" w:color="auto"/>
          </w:divBdr>
          <w:divsChild>
            <w:div w:id="982736671">
              <w:marLeft w:val="0"/>
              <w:marRight w:val="0"/>
              <w:marTop w:val="0"/>
              <w:marBottom w:val="0"/>
              <w:divBdr>
                <w:top w:val="none" w:sz="0" w:space="0" w:color="auto"/>
                <w:left w:val="none" w:sz="0" w:space="0" w:color="auto"/>
                <w:bottom w:val="none" w:sz="0" w:space="0" w:color="auto"/>
                <w:right w:val="none" w:sz="0" w:space="0" w:color="auto"/>
              </w:divBdr>
              <w:divsChild>
                <w:div w:id="1896963630">
                  <w:marLeft w:val="0"/>
                  <w:marRight w:val="0"/>
                  <w:marTop w:val="0"/>
                  <w:marBottom w:val="0"/>
                  <w:divBdr>
                    <w:top w:val="none" w:sz="0" w:space="0" w:color="auto"/>
                    <w:left w:val="none" w:sz="0" w:space="0" w:color="auto"/>
                    <w:bottom w:val="none" w:sz="0" w:space="0" w:color="auto"/>
                    <w:right w:val="none" w:sz="0" w:space="0" w:color="auto"/>
                  </w:divBdr>
                  <w:divsChild>
                    <w:div w:id="1914847663">
                      <w:marLeft w:val="0"/>
                      <w:marRight w:val="0"/>
                      <w:marTop w:val="0"/>
                      <w:marBottom w:val="0"/>
                      <w:divBdr>
                        <w:top w:val="none" w:sz="0" w:space="0" w:color="auto"/>
                        <w:left w:val="none" w:sz="0" w:space="0" w:color="auto"/>
                        <w:bottom w:val="none" w:sz="0" w:space="0" w:color="auto"/>
                        <w:right w:val="none" w:sz="0" w:space="0" w:color="auto"/>
                      </w:divBdr>
                      <w:divsChild>
                        <w:div w:id="1466507613">
                          <w:marLeft w:val="0"/>
                          <w:marRight w:val="0"/>
                          <w:marTop w:val="0"/>
                          <w:marBottom w:val="0"/>
                          <w:divBdr>
                            <w:top w:val="none" w:sz="0" w:space="0" w:color="auto"/>
                            <w:left w:val="none" w:sz="0" w:space="0" w:color="auto"/>
                            <w:bottom w:val="none" w:sz="0" w:space="0" w:color="auto"/>
                            <w:right w:val="none" w:sz="0" w:space="0" w:color="auto"/>
                          </w:divBdr>
                          <w:divsChild>
                            <w:div w:id="1619222403">
                              <w:marLeft w:val="0"/>
                              <w:marRight w:val="0"/>
                              <w:marTop w:val="0"/>
                              <w:marBottom w:val="0"/>
                              <w:divBdr>
                                <w:top w:val="none" w:sz="0" w:space="0" w:color="auto"/>
                                <w:left w:val="none" w:sz="0" w:space="0" w:color="auto"/>
                                <w:bottom w:val="none" w:sz="0" w:space="0" w:color="auto"/>
                                <w:right w:val="none" w:sz="0" w:space="0" w:color="auto"/>
                              </w:divBdr>
                              <w:divsChild>
                                <w:div w:id="8077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492242">
      <w:bodyDiv w:val="1"/>
      <w:marLeft w:val="0"/>
      <w:marRight w:val="0"/>
      <w:marTop w:val="0"/>
      <w:marBottom w:val="0"/>
      <w:divBdr>
        <w:top w:val="none" w:sz="0" w:space="0" w:color="auto"/>
        <w:left w:val="none" w:sz="0" w:space="0" w:color="auto"/>
        <w:bottom w:val="none" w:sz="0" w:space="0" w:color="auto"/>
        <w:right w:val="none" w:sz="0" w:space="0" w:color="auto"/>
      </w:divBdr>
    </w:div>
    <w:div w:id="1668708645">
      <w:marLeft w:val="0"/>
      <w:marRight w:val="0"/>
      <w:marTop w:val="0"/>
      <w:marBottom w:val="0"/>
      <w:divBdr>
        <w:top w:val="none" w:sz="0" w:space="0" w:color="auto"/>
        <w:left w:val="none" w:sz="0" w:space="0" w:color="auto"/>
        <w:bottom w:val="none" w:sz="0" w:space="0" w:color="auto"/>
        <w:right w:val="none" w:sz="0" w:space="0" w:color="auto"/>
      </w:divBdr>
      <w:divsChild>
        <w:div w:id="1792937187">
          <w:marLeft w:val="0"/>
          <w:marRight w:val="0"/>
          <w:marTop w:val="0"/>
          <w:marBottom w:val="0"/>
          <w:divBdr>
            <w:top w:val="none" w:sz="0" w:space="0" w:color="auto"/>
            <w:left w:val="none" w:sz="0" w:space="0" w:color="auto"/>
            <w:bottom w:val="none" w:sz="0" w:space="0" w:color="auto"/>
            <w:right w:val="none" w:sz="0" w:space="0" w:color="auto"/>
          </w:divBdr>
        </w:div>
      </w:divsChild>
    </w:div>
    <w:div w:id="1670524706">
      <w:bodyDiv w:val="1"/>
      <w:marLeft w:val="0"/>
      <w:marRight w:val="0"/>
      <w:marTop w:val="0"/>
      <w:marBottom w:val="0"/>
      <w:divBdr>
        <w:top w:val="none" w:sz="0" w:space="0" w:color="auto"/>
        <w:left w:val="none" w:sz="0" w:space="0" w:color="auto"/>
        <w:bottom w:val="none" w:sz="0" w:space="0" w:color="auto"/>
        <w:right w:val="none" w:sz="0" w:space="0" w:color="auto"/>
      </w:divBdr>
      <w:divsChild>
        <w:div w:id="1818716427">
          <w:marLeft w:val="0"/>
          <w:marRight w:val="0"/>
          <w:marTop w:val="0"/>
          <w:marBottom w:val="0"/>
          <w:divBdr>
            <w:top w:val="none" w:sz="0" w:space="0" w:color="auto"/>
            <w:left w:val="none" w:sz="0" w:space="0" w:color="auto"/>
            <w:bottom w:val="none" w:sz="0" w:space="0" w:color="auto"/>
            <w:right w:val="none" w:sz="0" w:space="0" w:color="auto"/>
          </w:divBdr>
          <w:divsChild>
            <w:div w:id="482163829">
              <w:marLeft w:val="0"/>
              <w:marRight w:val="0"/>
              <w:marTop w:val="0"/>
              <w:marBottom w:val="0"/>
              <w:divBdr>
                <w:top w:val="none" w:sz="0" w:space="0" w:color="auto"/>
                <w:left w:val="none" w:sz="0" w:space="0" w:color="auto"/>
                <w:bottom w:val="none" w:sz="0" w:space="0" w:color="auto"/>
                <w:right w:val="none" w:sz="0" w:space="0" w:color="auto"/>
              </w:divBdr>
              <w:divsChild>
                <w:div w:id="1375347171">
                  <w:marLeft w:val="-225"/>
                  <w:marRight w:val="-225"/>
                  <w:marTop w:val="0"/>
                  <w:marBottom w:val="0"/>
                  <w:divBdr>
                    <w:top w:val="none" w:sz="0" w:space="0" w:color="auto"/>
                    <w:left w:val="none" w:sz="0" w:space="0" w:color="auto"/>
                    <w:bottom w:val="none" w:sz="0" w:space="0" w:color="auto"/>
                    <w:right w:val="none" w:sz="0" w:space="0" w:color="auto"/>
                  </w:divBdr>
                  <w:divsChild>
                    <w:div w:id="415053900">
                      <w:marLeft w:val="0"/>
                      <w:marRight w:val="0"/>
                      <w:marTop w:val="0"/>
                      <w:marBottom w:val="0"/>
                      <w:divBdr>
                        <w:top w:val="none" w:sz="0" w:space="0" w:color="auto"/>
                        <w:left w:val="none" w:sz="0" w:space="0" w:color="auto"/>
                        <w:bottom w:val="none" w:sz="0" w:space="0" w:color="auto"/>
                        <w:right w:val="none" w:sz="0" w:space="0" w:color="auto"/>
                      </w:divBdr>
                      <w:divsChild>
                        <w:div w:id="1483346842">
                          <w:marLeft w:val="0"/>
                          <w:marRight w:val="0"/>
                          <w:marTop w:val="0"/>
                          <w:marBottom w:val="0"/>
                          <w:divBdr>
                            <w:top w:val="none" w:sz="0" w:space="0" w:color="auto"/>
                            <w:left w:val="none" w:sz="0" w:space="0" w:color="auto"/>
                            <w:bottom w:val="none" w:sz="0" w:space="0" w:color="auto"/>
                            <w:right w:val="none" w:sz="0" w:space="0" w:color="auto"/>
                          </w:divBdr>
                          <w:divsChild>
                            <w:div w:id="2119837644">
                              <w:marLeft w:val="0"/>
                              <w:marRight w:val="0"/>
                              <w:marTop w:val="0"/>
                              <w:marBottom w:val="0"/>
                              <w:divBdr>
                                <w:top w:val="none" w:sz="0" w:space="0" w:color="auto"/>
                                <w:left w:val="none" w:sz="0" w:space="0" w:color="auto"/>
                                <w:bottom w:val="none" w:sz="0" w:space="0" w:color="auto"/>
                                <w:right w:val="none" w:sz="0" w:space="0" w:color="auto"/>
                              </w:divBdr>
                              <w:divsChild>
                                <w:div w:id="493838763">
                                  <w:marLeft w:val="0"/>
                                  <w:marRight w:val="0"/>
                                  <w:marTop w:val="0"/>
                                  <w:marBottom w:val="150"/>
                                  <w:divBdr>
                                    <w:top w:val="none" w:sz="0" w:space="0" w:color="auto"/>
                                    <w:left w:val="none" w:sz="0" w:space="0" w:color="auto"/>
                                    <w:bottom w:val="none" w:sz="0" w:space="0" w:color="auto"/>
                                    <w:right w:val="none" w:sz="0" w:space="0" w:color="auto"/>
                                  </w:divBdr>
                                  <w:divsChild>
                                    <w:div w:id="18196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975747">
      <w:marLeft w:val="0"/>
      <w:marRight w:val="0"/>
      <w:marTop w:val="0"/>
      <w:marBottom w:val="0"/>
      <w:divBdr>
        <w:top w:val="none" w:sz="0" w:space="0" w:color="auto"/>
        <w:left w:val="none" w:sz="0" w:space="0" w:color="auto"/>
        <w:bottom w:val="none" w:sz="0" w:space="0" w:color="auto"/>
        <w:right w:val="none" w:sz="0" w:space="0" w:color="auto"/>
      </w:divBdr>
      <w:divsChild>
        <w:div w:id="1604604503">
          <w:marLeft w:val="0"/>
          <w:marRight w:val="0"/>
          <w:marTop w:val="0"/>
          <w:marBottom w:val="0"/>
          <w:divBdr>
            <w:top w:val="none" w:sz="0" w:space="0" w:color="auto"/>
            <w:left w:val="none" w:sz="0" w:space="0" w:color="auto"/>
            <w:bottom w:val="none" w:sz="0" w:space="0" w:color="auto"/>
            <w:right w:val="none" w:sz="0" w:space="0" w:color="auto"/>
          </w:divBdr>
        </w:div>
      </w:divsChild>
    </w:div>
    <w:div w:id="1741102354">
      <w:bodyDiv w:val="1"/>
      <w:marLeft w:val="0"/>
      <w:marRight w:val="0"/>
      <w:marTop w:val="0"/>
      <w:marBottom w:val="0"/>
      <w:divBdr>
        <w:top w:val="none" w:sz="0" w:space="0" w:color="auto"/>
        <w:left w:val="none" w:sz="0" w:space="0" w:color="auto"/>
        <w:bottom w:val="none" w:sz="0" w:space="0" w:color="auto"/>
        <w:right w:val="none" w:sz="0" w:space="0" w:color="auto"/>
      </w:divBdr>
      <w:divsChild>
        <w:div w:id="150218954">
          <w:marLeft w:val="0"/>
          <w:marRight w:val="0"/>
          <w:marTop w:val="0"/>
          <w:marBottom w:val="0"/>
          <w:divBdr>
            <w:top w:val="none" w:sz="0" w:space="0" w:color="auto"/>
            <w:left w:val="none" w:sz="0" w:space="0" w:color="auto"/>
            <w:bottom w:val="none" w:sz="0" w:space="0" w:color="auto"/>
            <w:right w:val="none" w:sz="0" w:space="0" w:color="auto"/>
          </w:divBdr>
          <w:divsChild>
            <w:div w:id="1684672677">
              <w:marLeft w:val="0"/>
              <w:marRight w:val="0"/>
              <w:marTop w:val="0"/>
              <w:marBottom w:val="0"/>
              <w:divBdr>
                <w:top w:val="none" w:sz="0" w:space="0" w:color="auto"/>
                <w:left w:val="none" w:sz="0" w:space="0" w:color="auto"/>
                <w:bottom w:val="none" w:sz="0" w:space="0" w:color="auto"/>
                <w:right w:val="none" w:sz="0" w:space="0" w:color="auto"/>
              </w:divBdr>
              <w:divsChild>
                <w:div w:id="1729260607">
                  <w:marLeft w:val="0"/>
                  <w:marRight w:val="0"/>
                  <w:marTop w:val="0"/>
                  <w:marBottom w:val="0"/>
                  <w:divBdr>
                    <w:top w:val="none" w:sz="0" w:space="0" w:color="auto"/>
                    <w:left w:val="none" w:sz="0" w:space="0" w:color="auto"/>
                    <w:bottom w:val="none" w:sz="0" w:space="0" w:color="auto"/>
                    <w:right w:val="none" w:sz="0" w:space="0" w:color="auto"/>
                  </w:divBdr>
                  <w:divsChild>
                    <w:div w:id="1871915984">
                      <w:marLeft w:val="0"/>
                      <w:marRight w:val="0"/>
                      <w:marTop w:val="0"/>
                      <w:marBottom w:val="0"/>
                      <w:divBdr>
                        <w:top w:val="none" w:sz="0" w:space="0" w:color="auto"/>
                        <w:left w:val="none" w:sz="0" w:space="0" w:color="auto"/>
                        <w:bottom w:val="none" w:sz="0" w:space="0" w:color="auto"/>
                        <w:right w:val="none" w:sz="0" w:space="0" w:color="auto"/>
                      </w:divBdr>
                      <w:divsChild>
                        <w:div w:id="355695928">
                          <w:marLeft w:val="0"/>
                          <w:marRight w:val="0"/>
                          <w:marTop w:val="0"/>
                          <w:marBottom w:val="0"/>
                          <w:divBdr>
                            <w:top w:val="none" w:sz="0" w:space="0" w:color="auto"/>
                            <w:left w:val="none" w:sz="0" w:space="0" w:color="auto"/>
                            <w:bottom w:val="none" w:sz="0" w:space="0" w:color="auto"/>
                            <w:right w:val="none" w:sz="0" w:space="0" w:color="auto"/>
                          </w:divBdr>
                          <w:divsChild>
                            <w:div w:id="168298373">
                              <w:marLeft w:val="0"/>
                              <w:marRight w:val="0"/>
                              <w:marTop w:val="0"/>
                              <w:marBottom w:val="0"/>
                              <w:divBdr>
                                <w:top w:val="none" w:sz="0" w:space="0" w:color="auto"/>
                                <w:left w:val="none" w:sz="0" w:space="0" w:color="auto"/>
                                <w:bottom w:val="none" w:sz="0" w:space="0" w:color="auto"/>
                                <w:right w:val="none" w:sz="0" w:space="0" w:color="auto"/>
                              </w:divBdr>
                              <w:divsChild>
                                <w:div w:id="19101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458432">
      <w:bodyDiv w:val="1"/>
      <w:marLeft w:val="0"/>
      <w:marRight w:val="0"/>
      <w:marTop w:val="0"/>
      <w:marBottom w:val="0"/>
      <w:divBdr>
        <w:top w:val="none" w:sz="0" w:space="0" w:color="auto"/>
        <w:left w:val="none" w:sz="0" w:space="0" w:color="auto"/>
        <w:bottom w:val="none" w:sz="0" w:space="0" w:color="auto"/>
        <w:right w:val="none" w:sz="0" w:space="0" w:color="auto"/>
      </w:divBdr>
      <w:divsChild>
        <w:div w:id="1483738643">
          <w:marLeft w:val="0"/>
          <w:marRight w:val="0"/>
          <w:marTop w:val="0"/>
          <w:marBottom w:val="0"/>
          <w:divBdr>
            <w:top w:val="none" w:sz="0" w:space="0" w:color="auto"/>
            <w:left w:val="none" w:sz="0" w:space="0" w:color="auto"/>
            <w:bottom w:val="none" w:sz="0" w:space="0" w:color="auto"/>
            <w:right w:val="none" w:sz="0" w:space="0" w:color="auto"/>
          </w:divBdr>
          <w:divsChild>
            <w:div w:id="99571367">
              <w:marLeft w:val="0"/>
              <w:marRight w:val="0"/>
              <w:marTop w:val="0"/>
              <w:marBottom w:val="0"/>
              <w:divBdr>
                <w:top w:val="none" w:sz="0" w:space="0" w:color="auto"/>
                <w:left w:val="none" w:sz="0" w:space="0" w:color="auto"/>
                <w:bottom w:val="none" w:sz="0" w:space="0" w:color="auto"/>
                <w:right w:val="none" w:sz="0" w:space="0" w:color="auto"/>
              </w:divBdr>
              <w:divsChild>
                <w:div w:id="707724108">
                  <w:marLeft w:val="0"/>
                  <w:marRight w:val="0"/>
                  <w:marTop w:val="0"/>
                  <w:marBottom w:val="0"/>
                  <w:divBdr>
                    <w:top w:val="none" w:sz="0" w:space="0" w:color="auto"/>
                    <w:left w:val="none" w:sz="0" w:space="0" w:color="auto"/>
                    <w:bottom w:val="none" w:sz="0" w:space="0" w:color="auto"/>
                    <w:right w:val="none" w:sz="0" w:space="0" w:color="auto"/>
                  </w:divBdr>
                  <w:divsChild>
                    <w:div w:id="1270622779">
                      <w:marLeft w:val="0"/>
                      <w:marRight w:val="0"/>
                      <w:marTop w:val="0"/>
                      <w:marBottom w:val="0"/>
                      <w:divBdr>
                        <w:top w:val="none" w:sz="0" w:space="0" w:color="auto"/>
                        <w:left w:val="none" w:sz="0" w:space="0" w:color="auto"/>
                        <w:bottom w:val="none" w:sz="0" w:space="0" w:color="auto"/>
                        <w:right w:val="none" w:sz="0" w:space="0" w:color="auto"/>
                      </w:divBdr>
                      <w:divsChild>
                        <w:div w:id="1587809286">
                          <w:marLeft w:val="0"/>
                          <w:marRight w:val="0"/>
                          <w:marTop w:val="0"/>
                          <w:marBottom w:val="0"/>
                          <w:divBdr>
                            <w:top w:val="none" w:sz="0" w:space="0" w:color="auto"/>
                            <w:left w:val="none" w:sz="0" w:space="0" w:color="auto"/>
                            <w:bottom w:val="none" w:sz="0" w:space="0" w:color="auto"/>
                            <w:right w:val="none" w:sz="0" w:space="0" w:color="auto"/>
                          </w:divBdr>
                          <w:divsChild>
                            <w:div w:id="156118779">
                              <w:marLeft w:val="0"/>
                              <w:marRight w:val="0"/>
                              <w:marTop w:val="0"/>
                              <w:marBottom w:val="0"/>
                              <w:divBdr>
                                <w:top w:val="none" w:sz="0" w:space="0" w:color="auto"/>
                                <w:left w:val="none" w:sz="0" w:space="0" w:color="auto"/>
                                <w:bottom w:val="none" w:sz="0" w:space="0" w:color="auto"/>
                                <w:right w:val="none" w:sz="0" w:space="0" w:color="auto"/>
                              </w:divBdr>
                              <w:divsChild>
                                <w:div w:id="1927498584">
                                  <w:marLeft w:val="0"/>
                                  <w:marRight w:val="0"/>
                                  <w:marTop w:val="0"/>
                                  <w:marBottom w:val="0"/>
                                  <w:divBdr>
                                    <w:top w:val="none" w:sz="0" w:space="0" w:color="auto"/>
                                    <w:left w:val="none" w:sz="0" w:space="0" w:color="auto"/>
                                    <w:bottom w:val="none" w:sz="0" w:space="0" w:color="auto"/>
                                    <w:right w:val="none" w:sz="0" w:space="0" w:color="auto"/>
                                  </w:divBdr>
                                  <w:divsChild>
                                    <w:div w:id="487793352">
                                      <w:marLeft w:val="0"/>
                                      <w:marRight w:val="0"/>
                                      <w:marTop w:val="0"/>
                                      <w:marBottom w:val="0"/>
                                      <w:divBdr>
                                        <w:top w:val="none" w:sz="0" w:space="0" w:color="auto"/>
                                        <w:left w:val="none" w:sz="0" w:space="0" w:color="auto"/>
                                        <w:bottom w:val="none" w:sz="0" w:space="0" w:color="auto"/>
                                        <w:right w:val="none" w:sz="0" w:space="0" w:color="auto"/>
                                      </w:divBdr>
                                      <w:divsChild>
                                        <w:div w:id="182861562">
                                          <w:marLeft w:val="0"/>
                                          <w:marRight w:val="0"/>
                                          <w:marTop w:val="0"/>
                                          <w:marBottom w:val="0"/>
                                          <w:divBdr>
                                            <w:top w:val="none" w:sz="0" w:space="0" w:color="auto"/>
                                            <w:left w:val="none" w:sz="0" w:space="0" w:color="auto"/>
                                            <w:bottom w:val="none" w:sz="0" w:space="0" w:color="auto"/>
                                            <w:right w:val="none" w:sz="0" w:space="0" w:color="auto"/>
                                          </w:divBdr>
                                          <w:divsChild>
                                            <w:div w:id="1374426300">
                                              <w:marLeft w:val="0"/>
                                              <w:marRight w:val="0"/>
                                              <w:marTop w:val="0"/>
                                              <w:marBottom w:val="0"/>
                                              <w:divBdr>
                                                <w:top w:val="none" w:sz="0" w:space="0" w:color="auto"/>
                                                <w:left w:val="none" w:sz="0" w:space="0" w:color="auto"/>
                                                <w:bottom w:val="none" w:sz="0" w:space="0" w:color="auto"/>
                                                <w:right w:val="none" w:sz="0" w:space="0" w:color="auto"/>
                                              </w:divBdr>
                                              <w:divsChild>
                                                <w:div w:id="1837458157">
                                                  <w:marLeft w:val="0"/>
                                                  <w:marRight w:val="0"/>
                                                  <w:marTop w:val="0"/>
                                                  <w:marBottom w:val="0"/>
                                                  <w:divBdr>
                                                    <w:top w:val="none" w:sz="0" w:space="0" w:color="auto"/>
                                                    <w:left w:val="none" w:sz="0" w:space="0" w:color="auto"/>
                                                    <w:bottom w:val="none" w:sz="0" w:space="0" w:color="auto"/>
                                                    <w:right w:val="none" w:sz="0" w:space="0" w:color="auto"/>
                                                  </w:divBdr>
                                                  <w:divsChild>
                                                    <w:div w:id="1728067537">
                                                      <w:marLeft w:val="0"/>
                                                      <w:marRight w:val="0"/>
                                                      <w:marTop w:val="0"/>
                                                      <w:marBottom w:val="0"/>
                                                      <w:divBdr>
                                                        <w:top w:val="none" w:sz="0" w:space="0" w:color="auto"/>
                                                        <w:left w:val="none" w:sz="0" w:space="0" w:color="auto"/>
                                                        <w:bottom w:val="none" w:sz="0" w:space="0" w:color="auto"/>
                                                        <w:right w:val="none" w:sz="0" w:space="0" w:color="auto"/>
                                                      </w:divBdr>
                                                      <w:divsChild>
                                                        <w:div w:id="722363318">
                                                          <w:marLeft w:val="0"/>
                                                          <w:marRight w:val="0"/>
                                                          <w:marTop w:val="0"/>
                                                          <w:marBottom w:val="0"/>
                                                          <w:divBdr>
                                                            <w:top w:val="none" w:sz="0" w:space="0" w:color="auto"/>
                                                            <w:left w:val="none" w:sz="0" w:space="0" w:color="auto"/>
                                                            <w:bottom w:val="none" w:sz="0" w:space="0" w:color="auto"/>
                                                            <w:right w:val="none" w:sz="0" w:space="0" w:color="auto"/>
                                                          </w:divBdr>
                                                          <w:divsChild>
                                                            <w:div w:id="804084830">
                                                              <w:marLeft w:val="0"/>
                                                              <w:marRight w:val="0"/>
                                                              <w:marTop w:val="0"/>
                                                              <w:marBottom w:val="0"/>
                                                              <w:divBdr>
                                                                <w:top w:val="none" w:sz="0" w:space="0" w:color="auto"/>
                                                                <w:left w:val="none" w:sz="0" w:space="0" w:color="auto"/>
                                                                <w:bottom w:val="none" w:sz="0" w:space="0" w:color="auto"/>
                                                                <w:right w:val="none" w:sz="0" w:space="0" w:color="auto"/>
                                                              </w:divBdr>
                                                              <w:divsChild>
                                                                <w:div w:id="8935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48530271">
      <w:bodyDiv w:val="1"/>
      <w:marLeft w:val="0"/>
      <w:marRight w:val="0"/>
      <w:marTop w:val="0"/>
      <w:marBottom w:val="0"/>
      <w:divBdr>
        <w:top w:val="none" w:sz="0" w:space="0" w:color="auto"/>
        <w:left w:val="none" w:sz="0" w:space="0" w:color="auto"/>
        <w:bottom w:val="none" w:sz="0" w:space="0" w:color="auto"/>
        <w:right w:val="none" w:sz="0" w:space="0" w:color="auto"/>
      </w:divBdr>
    </w:div>
    <w:div w:id="1760060360">
      <w:bodyDiv w:val="1"/>
      <w:marLeft w:val="0"/>
      <w:marRight w:val="0"/>
      <w:marTop w:val="0"/>
      <w:marBottom w:val="0"/>
      <w:divBdr>
        <w:top w:val="none" w:sz="0" w:space="0" w:color="auto"/>
        <w:left w:val="none" w:sz="0" w:space="0" w:color="auto"/>
        <w:bottom w:val="none" w:sz="0" w:space="0" w:color="auto"/>
        <w:right w:val="none" w:sz="0" w:space="0" w:color="auto"/>
      </w:divBdr>
      <w:divsChild>
        <w:div w:id="1135372034">
          <w:marLeft w:val="0"/>
          <w:marRight w:val="0"/>
          <w:marTop w:val="0"/>
          <w:marBottom w:val="0"/>
          <w:divBdr>
            <w:top w:val="none" w:sz="0" w:space="0" w:color="auto"/>
            <w:left w:val="none" w:sz="0" w:space="0" w:color="auto"/>
            <w:bottom w:val="none" w:sz="0" w:space="0" w:color="auto"/>
            <w:right w:val="none" w:sz="0" w:space="0" w:color="auto"/>
          </w:divBdr>
          <w:divsChild>
            <w:div w:id="962997663">
              <w:marLeft w:val="0"/>
              <w:marRight w:val="0"/>
              <w:marTop w:val="0"/>
              <w:marBottom w:val="0"/>
              <w:divBdr>
                <w:top w:val="none" w:sz="0" w:space="0" w:color="auto"/>
                <w:left w:val="none" w:sz="0" w:space="0" w:color="auto"/>
                <w:bottom w:val="none" w:sz="0" w:space="0" w:color="auto"/>
                <w:right w:val="none" w:sz="0" w:space="0" w:color="auto"/>
              </w:divBdr>
              <w:divsChild>
                <w:div w:id="1517158922">
                  <w:marLeft w:val="0"/>
                  <w:marRight w:val="0"/>
                  <w:marTop w:val="0"/>
                  <w:marBottom w:val="0"/>
                  <w:divBdr>
                    <w:top w:val="none" w:sz="0" w:space="0" w:color="auto"/>
                    <w:left w:val="none" w:sz="0" w:space="0" w:color="auto"/>
                    <w:bottom w:val="none" w:sz="0" w:space="0" w:color="auto"/>
                    <w:right w:val="none" w:sz="0" w:space="0" w:color="auto"/>
                  </w:divBdr>
                  <w:divsChild>
                    <w:div w:id="595598123">
                      <w:marLeft w:val="0"/>
                      <w:marRight w:val="0"/>
                      <w:marTop w:val="0"/>
                      <w:marBottom w:val="0"/>
                      <w:divBdr>
                        <w:top w:val="none" w:sz="0" w:space="0" w:color="auto"/>
                        <w:left w:val="none" w:sz="0" w:space="0" w:color="auto"/>
                        <w:bottom w:val="none" w:sz="0" w:space="0" w:color="auto"/>
                        <w:right w:val="none" w:sz="0" w:space="0" w:color="auto"/>
                      </w:divBdr>
                      <w:divsChild>
                        <w:div w:id="1109546895">
                          <w:marLeft w:val="0"/>
                          <w:marRight w:val="0"/>
                          <w:marTop w:val="0"/>
                          <w:marBottom w:val="0"/>
                          <w:divBdr>
                            <w:top w:val="none" w:sz="0" w:space="0" w:color="auto"/>
                            <w:left w:val="none" w:sz="0" w:space="0" w:color="auto"/>
                            <w:bottom w:val="none" w:sz="0" w:space="0" w:color="auto"/>
                            <w:right w:val="none" w:sz="0" w:space="0" w:color="auto"/>
                          </w:divBdr>
                          <w:divsChild>
                            <w:div w:id="156851965">
                              <w:marLeft w:val="0"/>
                              <w:marRight w:val="0"/>
                              <w:marTop w:val="0"/>
                              <w:marBottom w:val="0"/>
                              <w:divBdr>
                                <w:top w:val="none" w:sz="0" w:space="0" w:color="auto"/>
                                <w:left w:val="none" w:sz="0" w:space="0" w:color="auto"/>
                                <w:bottom w:val="none" w:sz="0" w:space="0" w:color="auto"/>
                                <w:right w:val="none" w:sz="0" w:space="0" w:color="auto"/>
                              </w:divBdr>
                              <w:divsChild>
                                <w:div w:id="611478763">
                                  <w:marLeft w:val="0"/>
                                  <w:marRight w:val="0"/>
                                  <w:marTop w:val="0"/>
                                  <w:marBottom w:val="0"/>
                                  <w:divBdr>
                                    <w:top w:val="none" w:sz="0" w:space="0" w:color="auto"/>
                                    <w:left w:val="none" w:sz="0" w:space="0" w:color="auto"/>
                                    <w:bottom w:val="none" w:sz="0" w:space="0" w:color="auto"/>
                                    <w:right w:val="none" w:sz="0" w:space="0" w:color="auto"/>
                                  </w:divBdr>
                                  <w:divsChild>
                                    <w:div w:id="16929929">
                                      <w:marLeft w:val="0"/>
                                      <w:marRight w:val="0"/>
                                      <w:marTop w:val="0"/>
                                      <w:marBottom w:val="0"/>
                                      <w:divBdr>
                                        <w:top w:val="none" w:sz="0" w:space="0" w:color="auto"/>
                                        <w:left w:val="none" w:sz="0" w:space="0" w:color="auto"/>
                                        <w:bottom w:val="none" w:sz="0" w:space="0" w:color="auto"/>
                                        <w:right w:val="none" w:sz="0" w:space="0" w:color="auto"/>
                                      </w:divBdr>
                                      <w:divsChild>
                                        <w:div w:id="1853911752">
                                          <w:marLeft w:val="-225"/>
                                          <w:marRight w:val="-225"/>
                                          <w:marTop w:val="0"/>
                                          <w:marBottom w:val="0"/>
                                          <w:divBdr>
                                            <w:top w:val="none" w:sz="0" w:space="0" w:color="auto"/>
                                            <w:left w:val="none" w:sz="0" w:space="0" w:color="auto"/>
                                            <w:bottom w:val="none" w:sz="0" w:space="0" w:color="auto"/>
                                            <w:right w:val="none" w:sz="0" w:space="0" w:color="auto"/>
                                          </w:divBdr>
                                          <w:divsChild>
                                            <w:div w:id="1075054048">
                                              <w:marLeft w:val="0"/>
                                              <w:marRight w:val="0"/>
                                              <w:marTop w:val="0"/>
                                              <w:marBottom w:val="0"/>
                                              <w:divBdr>
                                                <w:top w:val="none" w:sz="0" w:space="0" w:color="auto"/>
                                                <w:left w:val="none" w:sz="0" w:space="0" w:color="auto"/>
                                                <w:bottom w:val="none" w:sz="0" w:space="0" w:color="auto"/>
                                                <w:right w:val="none" w:sz="0" w:space="0" w:color="auto"/>
                                              </w:divBdr>
                                              <w:divsChild>
                                                <w:div w:id="1918437014">
                                                  <w:marLeft w:val="0"/>
                                                  <w:marRight w:val="0"/>
                                                  <w:marTop w:val="0"/>
                                                  <w:marBottom w:val="0"/>
                                                  <w:divBdr>
                                                    <w:top w:val="none" w:sz="0" w:space="0" w:color="auto"/>
                                                    <w:left w:val="none" w:sz="0" w:space="0" w:color="auto"/>
                                                    <w:bottom w:val="none" w:sz="0" w:space="0" w:color="auto"/>
                                                    <w:right w:val="none" w:sz="0" w:space="0" w:color="auto"/>
                                                  </w:divBdr>
                                                  <w:divsChild>
                                                    <w:div w:id="1673993097">
                                                      <w:marLeft w:val="0"/>
                                                      <w:marRight w:val="0"/>
                                                      <w:marTop w:val="0"/>
                                                      <w:marBottom w:val="0"/>
                                                      <w:divBdr>
                                                        <w:top w:val="none" w:sz="0" w:space="0" w:color="auto"/>
                                                        <w:left w:val="none" w:sz="0" w:space="0" w:color="auto"/>
                                                        <w:bottom w:val="none" w:sz="0" w:space="0" w:color="auto"/>
                                                        <w:right w:val="none" w:sz="0" w:space="0" w:color="auto"/>
                                                      </w:divBdr>
                                                      <w:divsChild>
                                                        <w:div w:id="1508128367">
                                                          <w:marLeft w:val="0"/>
                                                          <w:marRight w:val="0"/>
                                                          <w:marTop w:val="0"/>
                                                          <w:marBottom w:val="0"/>
                                                          <w:divBdr>
                                                            <w:top w:val="none" w:sz="0" w:space="0" w:color="auto"/>
                                                            <w:left w:val="none" w:sz="0" w:space="0" w:color="auto"/>
                                                            <w:bottom w:val="none" w:sz="0" w:space="0" w:color="auto"/>
                                                            <w:right w:val="none" w:sz="0" w:space="0" w:color="auto"/>
                                                          </w:divBdr>
                                                          <w:divsChild>
                                                            <w:div w:id="1936665372">
                                                              <w:marLeft w:val="0"/>
                                                              <w:marRight w:val="0"/>
                                                              <w:marTop w:val="0"/>
                                                              <w:marBottom w:val="0"/>
                                                              <w:divBdr>
                                                                <w:top w:val="none" w:sz="0" w:space="0" w:color="auto"/>
                                                                <w:left w:val="none" w:sz="0" w:space="0" w:color="auto"/>
                                                                <w:bottom w:val="none" w:sz="0" w:space="0" w:color="auto"/>
                                                                <w:right w:val="none" w:sz="0" w:space="0" w:color="auto"/>
                                                              </w:divBdr>
                                                              <w:divsChild>
                                                                <w:div w:id="1242183433">
                                                                  <w:marLeft w:val="0"/>
                                                                  <w:marRight w:val="0"/>
                                                                  <w:marTop w:val="0"/>
                                                                  <w:marBottom w:val="0"/>
                                                                  <w:divBdr>
                                                                    <w:top w:val="none" w:sz="0" w:space="0" w:color="auto"/>
                                                                    <w:left w:val="none" w:sz="0" w:space="0" w:color="auto"/>
                                                                    <w:bottom w:val="none" w:sz="0" w:space="0" w:color="auto"/>
                                                                    <w:right w:val="none" w:sz="0" w:space="0" w:color="auto"/>
                                                                  </w:divBdr>
                                                                  <w:divsChild>
                                                                    <w:div w:id="15451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62949648">
      <w:bodyDiv w:val="1"/>
      <w:marLeft w:val="0"/>
      <w:marRight w:val="0"/>
      <w:marTop w:val="0"/>
      <w:marBottom w:val="0"/>
      <w:divBdr>
        <w:top w:val="none" w:sz="0" w:space="0" w:color="auto"/>
        <w:left w:val="none" w:sz="0" w:space="0" w:color="auto"/>
        <w:bottom w:val="none" w:sz="0" w:space="0" w:color="auto"/>
        <w:right w:val="none" w:sz="0" w:space="0" w:color="auto"/>
      </w:divBdr>
      <w:divsChild>
        <w:div w:id="711615361">
          <w:marLeft w:val="0"/>
          <w:marRight w:val="0"/>
          <w:marTop w:val="0"/>
          <w:marBottom w:val="0"/>
          <w:divBdr>
            <w:top w:val="none" w:sz="0" w:space="0" w:color="auto"/>
            <w:left w:val="none" w:sz="0" w:space="0" w:color="auto"/>
            <w:bottom w:val="none" w:sz="0" w:space="0" w:color="auto"/>
            <w:right w:val="none" w:sz="0" w:space="0" w:color="auto"/>
          </w:divBdr>
          <w:divsChild>
            <w:div w:id="2056466553">
              <w:marLeft w:val="0"/>
              <w:marRight w:val="0"/>
              <w:marTop w:val="0"/>
              <w:marBottom w:val="0"/>
              <w:divBdr>
                <w:top w:val="none" w:sz="0" w:space="0" w:color="auto"/>
                <w:left w:val="none" w:sz="0" w:space="0" w:color="auto"/>
                <w:bottom w:val="none" w:sz="0" w:space="0" w:color="auto"/>
                <w:right w:val="none" w:sz="0" w:space="0" w:color="auto"/>
              </w:divBdr>
              <w:divsChild>
                <w:div w:id="1978601927">
                  <w:marLeft w:val="0"/>
                  <w:marRight w:val="0"/>
                  <w:marTop w:val="0"/>
                  <w:marBottom w:val="0"/>
                  <w:divBdr>
                    <w:top w:val="none" w:sz="0" w:space="0" w:color="auto"/>
                    <w:left w:val="none" w:sz="0" w:space="0" w:color="auto"/>
                    <w:bottom w:val="none" w:sz="0" w:space="0" w:color="auto"/>
                    <w:right w:val="none" w:sz="0" w:space="0" w:color="auto"/>
                  </w:divBdr>
                  <w:divsChild>
                    <w:div w:id="1005396614">
                      <w:marLeft w:val="0"/>
                      <w:marRight w:val="0"/>
                      <w:marTop w:val="0"/>
                      <w:marBottom w:val="0"/>
                      <w:divBdr>
                        <w:top w:val="none" w:sz="0" w:space="0" w:color="auto"/>
                        <w:left w:val="none" w:sz="0" w:space="0" w:color="auto"/>
                        <w:bottom w:val="none" w:sz="0" w:space="0" w:color="auto"/>
                        <w:right w:val="none" w:sz="0" w:space="0" w:color="auto"/>
                      </w:divBdr>
                      <w:divsChild>
                        <w:div w:id="5981520">
                          <w:marLeft w:val="-225"/>
                          <w:marRight w:val="-225"/>
                          <w:marTop w:val="0"/>
                          <w:marBottom w:val="0"/>
                          <w:divBdr>
                            <w:top w:val="none" w:sz="0" w:space="0" w:color="auto"/>
                            <w:left w:val="none" w:sz="0" w:space="0" w:color="auto"/>
                            <w:bottom w:val="none" w:sz="0" w:space="0" w:color="auto"/>
                            <w:right w:val="none" w:sz="0" w:space="0" w:color="auto"/>
                          </w:divBdr>
                          <w:divsChild>
                            <w:div w:id="735856275">
                              <w:marLeft w:val="0"/>
                              <w:marRight w:val="0"/>
                              <w:marTop w:val="0"/>
                              <w:marBottom w:val="0"/>
                              <w:divBdr>
                                <w:top w:val="none" w:sz="0" w:space="0" w:color="auto"/>
                                <w:left w:val="none" w:sz="0" w:space="0" w:color="auto"/>
                                <w:bottom w:val="none" w:sz="0" w:space="0" w:color="auto"/>
                                <w:right w:val="none" w:sz="0" w:space="0" w:color="auto"/>
                              </w:divBdr>
                              <w:divsChild>
                                <w:div w:id="738407158">
                                  <w:marLeft w:val="0"/>
                                  <w:marRight w:val="0"/>
                                  <w:marTop w:val="375"/>
                                  <w:marBottom w:val="375"/>
                                  <w:divBdr>
                                    <w:top w:val="none" w:sz="0" w:space="0" w:color="auto"/>
                                    <w:left w:val="none" w:sz="0" w:space="0" w:color="auto"/>
                                    <w:bottom w:val="none" w:sz="0" w:space="0" w:color="auto"/>
                                    <w:right w:val="none" w:sz="0" w:space="0" w:color="auto"/>
                                  </w:divBdr>
                                  <w:divsChild>
                                    <w:div w:id="514883247">
                                      <w:marLeft w:val="0"/>
                                      <w:marRight w:val="0"/>
                                      <w:marTop w:val="0"/>
                                      <w:marBottom w:val="0"/>
                                      <w:divBdr>
                                        <w:top w:val="none" w:sz="0" w:space="0" w:color="auto"/>
                                        <w:left w:val="none" w:sz="0" w:space="0" w:color="auto"/>
                                        <w:bottom w:val="none" w:sz="0" w:space="0" w:color="auto"/>
                                        <w:right w:val="none" w:sz="0" w:space="0" w:color="auto"/>
                                      </w:divBdr>
                                      <w:divsChild>
                                        <w:div w:id="14747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794592">
      <w:bodyDiv w:val="1"/>
      <w:marLeft w:val="0"/>
      <w:marRight w:val="0"/>
      <w:marTop w:val="0"/>
      <w:marBottom w:val="0"/>
      <w:divBdr>
        <w:top w:val="none" w:sz="0" w:space="0" w:color="auto"/>
        <w:left w:val="none" w:sz="0" w:space="0" w:color="auto"/>
        <w:bottom w:val="none" w:sz="0" w:space="0" w:color="auto"/>
        <w:right w:val="none" w:sz="0" w:space="0" w:color="auto"/>
      </w:divBdr>
    </w:div>
    <w:div w:id="1792017407">
      <w:bodyDiv w:val="1"/>
      <w:marLeft w:val="0"/>
      <w:marRight w:val="0"/>
      <w:marTop w:val="0"/>
      <w:marBottom w:val="0"/>
      <w:divBdr>
        <w:top w:val="none" w:sz="0" w:space="0" w:color="auto"/>
        <w:left w:val="none" w:sz="0" w:space="0" w:color="auto"/>
        <w:bottom w:val="none" w:sz="0" w:space="0" w:color="auto"/>
        <w:right w:val="none" w:sz="0" w:space="0" w:color="auto"/>
      </w:divBdr>
      <w:divsChild>
        <w:div w:id="937711505">
          <w:marLeft w:val="0"/>
          <w:marRight w:val="0"/>
          <w:marTop w:val="0"/>
          <w:marBottom w:val="0"/>
          <w:divBdr>
            <w:top w:val="none" w:sz="0" w:space="0" w:color="auto"/>
            <w:left w:val="none" w:sz="0" w:space="0" w:color="auto"/>
            <w:bottom w:val="none" w:sz="0" w:space="0" w:color="auto"/>
            <w:right w:val="none" w:sz="0" w:space="0" w:color="auto"/>
          </w:divBdr>
          <w:divsChild>
            <w:div w:id="830562832">
              <w:marLeft w:val="0"/>
              <w:marRight w:val="0"/>
              <w:marTop w:val="0"/>
              <w:marBottom w:val="0"/>
              <w:divBdr>
                <w:top w:val="none" w:sz="0" w:space="0" w:color="auto"/>
                <w:left w:val="none" w:sz="0" w:space="0" w:color="auto"/>
                <w:bottom w:val="none" w:sz="0" w:space="0" w:color="auto"/>
                <w:right w:val="none" w:sz="0" w:space="0" w:color="auto"/>
              </w:divBdr>
              <w:divsChild>
                <w:div w:id="1557232697">
                  <w:marLeft w:val="0"/>
                  <w:marRight w:val="0"/>
                  <w:marTop w:val="0"/>
                  <w:marBottom w:val="0"/>
                  <w:divBdr>
                    <w:top w:val="none" w:sz="0" w:space="0" w:color="auto"/>
                    <w:left w:val="none" w:sz="0" w:space="0" w:color="auto"/>
                    <w:bottom w:val="none" w:sz="0" w:space="0" w:color="auto"/>
                    <w:right w:val="none" w:sz="0" w:space="0" w:color="auto"/>
                  </w:divBdr>
                  <w:divsChild>
                    <w:div w:id="1844931897">
                      <w:marLeft w:val="0"/>
                      <w:marRight w:val="0"/>
                      <w:marTop w:val="0"/>
                      <w:marBottom w:val="0"/>
                      <w:divBdr>
                        <w:top w:val="none" w:sz="0" w:space="0" w:color="auto"/>
                        <w:left w:val="none" w:sz="0" w:space="0" w:color="auto"/>
                        <w:bottom w:val="none" w:sz="0" w:space="0" w:color="auto"/>
                        <w:right w:val="none" w:sz="0" w:space="0" w:color="auto"/>
                      </w:divBdr>
                      <w:divsChild>
                        <w:div w:id="593317890">
                          <w:marLeft w:val="0"/>
                          <w:marRight w:val="0"/>
                          <w:marTop w:val="0"/>
                          <w:marBottom w:val="0"/>
                          <w:divBdr>
                            <w:top w:val="none" w:sz="0" w:space="0" w:color="auto"/>
                            <w:left w:val="none" w:sz="0" w:space="0" w:color="auto"/>
                            <w:bottom w:val="none" w:sz="0" w:space="0" w:color="auto"/>
                            <w:right w:val="none" w:sz="0" w:space="0" w:color="auto"/>
                          </w:divBdr>
                          <w:divsChild>
                            <w:div w:id="322588882">
                              <w:marLeft w:val="0"/>
                              <w:marRight w:val="0"/>
                              <w:marTop w:val="0"/>
                              <w:marBottom w:val="0"/>
                              <w:divBdr>
                                <w:top w:val="none" w:sz="0" w:space="0" w:color="auto"/>
                                <w:left w:val="none" w:sz="0" w:space="0" w:color="auto"/>
                                <w:bottom w:val="none" w:sz="0" w:space="0" w:color="auto"/>
                                <w:right w:val="none" w:sz="0" w:space="0" w:color="auto"/>
                              </w:divBdr>
                              <w:divsChild>
                                <w:div w:id="1280530979">
                                  <w:marLeft w:val="0"/>
                                  <w:marRight w:val="0"/>
                                  <w:marTop w:val="0"/>
                                  <w:marBottom w:val="0"/>
                                  <w:divBdr>
                                    <w:top w:val="none" w:sz="0" w:space="0" w:color="auto"/>
                                    <w:left w:val="none" w:sz="0" w:space="0" w:color="auto"/>
                                    <w:bottom w:val="none" w:sz="0" w:space="0" w:color="auto"/>
                                    <w:right w:val="none" w:sz="0" w:space="0" w:color="auto"/>
                                  </w:divBdr>
                                  <w:divsChild>
                                    <w:div w:id="879629949">
                                      <w:marLeft w:val="0"/>
                                      <w:marRight w:val="0"/>
                                      <w:marTop w:val="0"/>
                                      <w:marBottom w:val="0"/>
                                      <w:divBdr>
                                        <w:top w:val="none" w:sz="0" w:space="0" w:color="auto"/>
                                        <w:left w:val="none" w:sz="0" w:space="0" w:color="auto"/>
                                        <w:bottom w:val="none" w:sz="0" w:space="0" w:color="auto"/>
                                        <w:right w:val="none" w:sz="0" w:space="0" w:color="auto"/>
                                      </w:divBdr>
                                      <w:divsChild>
                                        <w:div w:id="1480531928">
                                          <w:marLeft w:val="0"/>
                                          <w:marRight w:val="0"/>
                                          <w:marTop w:val="0"/>
                                          <w:marBottom w:val="0"/>
                                          <w:divBdr>
                                            <w:top w:val="none" w:sz="0" w:space="0" w:color="auto"/>
                                            <w:left w:val="none" w:sz="0" w:space="0" w:color="auto"/>
                                            <w:bottom w:val="none" w:sz="0" w:space="0" w:color="auto"/>
                                            <w:right w:val="none" w:sz="0" w:space="0" w:color="auto"/>
                                          </w:divBdr>
                                          <w:divsChild>
                                            <w:div w:id="1774738194">
                                              <w:marLeft w:val="0"/>
                                              <w:marRight w:val="0"/>
                                              <w:marTop w:val="0"/>
                                              <w:marBottom w:val="0"/>
                                              <w:divBdr>
                                                <w:top w:val="none" w:sz="0" w:space="0" w:color="auto"/>
                                                <w:left w:val="none" w:sz="0" w:space="0" w:color="auto"/>
                                                <w:bottom w:val="none" w:sz="0" w:space="0" w:color="auto"/>
                                                <w:right w:val="none" w:sz="0" w:space="0" w:color="auto"/>
                                              </w:divBdr>
                                              <w:divsChild>
                                                <w:div w:id="542598264">
                                                  <w:marLeft w:val="0"/>
                                                  <w:marRight w:val="0"/>
                                                  <w:marTop w:val="0"/>
                                                  <w:marBottom w:val="0"/>
                                                  <w:divBdr>
                                                    <w:top w:val="none" w:sz="0" w:space="0" w:color="auto"/>
                                                    <w:left w:val="none" w:sz="0" w:space="0" w:color="auto"/>
                                                    <w:bottom w:val="none" w:sz="0" w:space="0" w:color="auto"/>
                                                    <w:right w:val="none" w:sz="0" w:space="0" w:color="auto"/>
                                                  </w:divBdr>
                                                  <w:divsChild>
                                                    <w:div w:id="900945413">
                                                      <w:marLeft w:val="0"/>
                                                      <w:marRight w:val="0"/>
                                                      <w:marTop w:val="0"/>
                                                      <w:marBottom w:val="0"/>
                                                      <w:divBdr>
                                                        <w:top w:val="none" w:sz="0" w:space="0" w:color="auto"/>
                                                        <w:left w:val="none" w:sz="0" w:space="0" w:color="auto"/>
                                                        <w:bottom w:val="none" w:sz="0" w:space="0" w:color="auto"/>
                                                        <w:right w:val="none" w:sz="0" w:space="0" w:color="auto"/>
                                                      </w:divBdr>
                                                      <w:divsChild>
                                                        <w:div w:id="196700008">
                                                          <w:marLeft w:val="0"/>
                                                          <w:marRight w:val="0"/>
                                                          <w:marTop w:val="0"/>
                                                          <w:marBottom w:val="0"/>
                                                          <w:divBdr>
                                                            <w:top w:val="none" w:sz="0" w:space="0" w:color="auto"/>
                                                            <w:left w:val="none" w:sz="0" w:space="0" w:color="auto"/>
                                                            <w:bottom w:val="none" w:sz="0" w:space="0" w:color="auto"/>
                                                            <w:right w:val="none" w:sz="0" w:space="0" w:color="auto"/>
                                                          </w:divBdr>
                                                          <w:divsChild>
                                                            <w:div w:id="988436416">
                                                              <w:marLeft w:val="0"/>
                                                              <w:marRight w:val="0"/>
                                                              <w:marTop w:val="0"/>
                                                              <w:marBottom w:val="0"/>
                                                              <w:divBdr>
                                                                <w:top w:val="none" w:sz="0" w:space="0" w:color="auto"/>
                                                                <w:left w:val="none" w:sz="0" w:space="0" w:color="auto"/>
                                                                <w:bottom w:val="none" w:sz="0" w:space="0" w:color="auto"/>
                                                                <w:right w:val="none" w:sz="0" w:space="0" w:color="auto"/>
                                                              </w:divBdr>
                                                              <w:divsChild>
                                                                <w:div w:id="1053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06700881">
      <w:marLeft w:val="0"/>
      <w:marRight w:val="0"/>
      <w:marTop w:val="0"/>
      <w:marBottom w:val="0"/>
      <w:divBdr>
        <w:top w:val="none" w:sz="0" w:space="0" w:color="auto"/>
        <w:left w:val="none" w:sz="0" w:space="0" w:color="auto"/>
        <w:bottom w:val="none" w:sz="0" w:space="0" w:color="auto"/>
        <w:right w:val="none" w:sz="0" w:space="0" w:color="auto"/>
      </w:divBdr>
      <w:divsChild>
        <w:div w:id="1638342761">
          <w:marLeft w:val="0"/>
          <w:marRight w:val="0"/>
          <w:marTop w:val="0"/>
          <w:marBottom w:val="0"/>
          <w:divBdr>
            <w:top w:val="none" w:sz="0" w:space="0" w:color="auto"/>
            <w:left w:val="none" w:sz="0" w:space="0" w:color="auto"/>
            <w:bottom w:val="none" w:sz="0" w:space="0" w:color="auto"/>
            <w:right w:val="none" w:sz="0" w:space="0" w:color="auto"/>
          </w:divBdr>
        </w:div>
      </w:divsChild>
    </w:div>
    <w:div w:id="1840807627">
      <w:marLeft w:val="0"/>
      <w:marRight w:val="0"/>
      <w:marTop w:val="0"/>
      <w:marBottom w:val="0"/>
      <w:divBdr>
        <w:top w:val="none" w:sz="0" w:space="0" w:color="auto"/>
        <w:left w:val="none" w:sz="0" w:space="0" w:color="auto"/>
        <w:bottom w:val="none" w:sz="0" w:space="0" w:color="auto"/>
        <w:right w:val="none" w:sz="0" w:space="0" w:color="auto"/>
      </w:divBdr>
      <w:divsChild>
        <w:div w:id="1473674969">
          <w:marLeft w:val="0"/>
          <w:marRight w:val="0"/>
          <w:marTop w:val="0"/>
          <w:marBottom w:val="0"/>
          <w:divBdr>
            <w:top w:val="none" w:sz="0" w:space="0" w:color="auto"/>
            <w:left w:val="none" w:sz="0" w:space="0" w:color="auto"/>
            <w:bottom w:val="none" w:sz="0" w:space="0" w:color="auto"/>
            <w:right w:val="none" w:sz="0" w:space="0" w:color="auto"/>
          </w:divBdr>
        </w:div>
      </w:divsChild>
    </w:div>
    <w:div w:id="1853639408">
      <w:bodyDiv w:val="1"/>
      <w:marLeft w:val="0"/>
      <w:marRight w:val="0"/>
      <w:marTop w:val="0"/>
      <w:marBottom w:val="0"/>
      <w:divBdr>
        <w:top w:val="none" w:sz="0" w:space="0" w:color="auto"/>
        <w:left w:val="none" w:sz="0" w:space="0" w:color="auto"/>
        <w:bottom w:val="none" w:sz="0" w:space="0" w:color="auto"/>
        <w:right w:val="none" w:sz="0" w:space="0" w:color="auto"/>
      </w:divBdr>
    </w:div>
    <w:div w:id="1854028203">
      <w:bodyDiv w:val="1"/>
      <w:marLeft w:val="0"/>
      <w:marRight w:val="0"/>
      <w:marTop w:val="0"/>
      <w:marBottom w:val="0"/>
      <w:divBdr>
        <w:top w:val="none" w:sz="0" w:space="0" w:color="auto"/>
        <w:left w:val="none" w:sz="0" w:space="0" w:color="auto"/>
        <w:bottom w:val="none" w:sz="0" w:space="0" w:color="auto"/>
        <w:right w:val="none" w:sz="0" w:space="0" w:color="auto"/>
      </w:divBdr>
    </w:div>
    <w:div w:id="1878158805">
      <w:bodyDiv w:val="1"/>
      <w:marLeft w:val="0"/>
      <w:marRight w:val="0"/>
      <w:marTop w:val="0"/>
      <w:marBottom w:val="0"/>
      <w:divBdr>
        <w:top w:val="none" w:sz="0" w:space="0" w:color="auto"/>
        <w:left w:val="none" w:sz="0" w:space="0" w:color="auto"/>
        <w:bottom w:val="none" w:sz="0" w:space="0" w:color="auto"/>
        <w:right w:val="none" w:sz="0" w:space="0" w:color="auto"/>
      </w:divBdr>
      <w:divsChild>
        <w:div w:id="764112032">
          <w:marLeft w:val="0"/>
          <w:marRight w:val="0"/>
          <w:marTop w:val="0"/>
          <w:marBottom w:val="0"/>
          <w:divBdr>
            <w:top w:val="none" w:sz="0" w:space="0" w:color="auto"/>
            <w:left w:val="none" w:sz="0" w:space="0" w:color="auto"/>
            <w:bottom w:val="none" w:sz="0" w:space="0" w:color="auto"/>
            <w:right w:val="none" w:sz="0" w:space="0" w:color="auto"/>
          </w:divBdr>
          <w:divsChild>
            <w:div w:id="1972587763">
              <w:marLeft w:val="0"/>
              <w:marRight w:val="0"/>
              <w:marTop w:val="0"/>
              <w:marBottom w:val="0"/>
              <w:divBdr>
                <w:top w:val="none" w:sz="0" w:space="0" w:color="auto"/>
                <w:left w:val="none" w:sz="0" w:space="0" w:color="auto"/>
                <w:bottom w:val="none" w:sz="0" w:space="0" w:color="auto"/>
                <w:right w:val="none" w:sz="0" w:space="0" w:color="auto"/>
              </w:divBdr>
              <w:divsChild>
                <w:div w:id="172427221">
                  <w:marLeft w:val="0"/>
                  <w:marRight w:val="0"/>
                  <w:marTop w:val="0"/>
                  <w:marBottom w:val="0"/>
                  <w:divBdr>
                    <w:top w:val="none" w:sz="0" w:space="0" w:color="auto"/>
                    <w:left w:val="none" w:sz="0" w:space="0" w:color="auto"/>
                    <w:bottom w:val="none" w:sz="0" w:space="0" w:color="auto"/>
                    <w:right w:val="none" w:sz="0" w:space="0" w:color="auto"/>
                  </w:divBdr>
                  <w:divsChild>
                    <w:div w:id="769199515">
                      <w:marLeft w:val="0"/>
                      <w:marRight w:val="0"/>
                      <w:marTop w:val="0"/>
                      <w:marBottom w:val="0"/>
                      <w:divBdr>
                        <w:top w:val="none" w:sz="0" w:space="0" w:color="auto"/>
                        <w:left w:val="none" w:sz="0" w:space="0" w:color="auto"/>
                        <w:bottom w:val="none" w:sz="0" w:space="0" w:color="auto"/>
                        <w:right w:val="none" w:sz="0" w:space="0" w:color="auto"/>
                      </w:divBdr>
                      <w:divsChild>
                        <w:div w:id="1850561977">
                          <w:marLeft w:val="0"/>
                          <w:marRight w:val="0"/>
                          <w:marTop w:val="0"/>
                          <w:marBottom w:val="0"/>
                          <w:divBdr>
                            <w:top w:val="none" w:sz="0" w:space="0" w:color="auto"/>
                            <w:left w:val="none" w:sz="0" w:space="0" w:color="auto"/>
                            <w:bottom w:val="none" w:sz="0" w:space="0" w:color="auto"/>
                            <w:right w:val="none" w:sz="0" w:space="0" w:color="auto"/>
                          </w:divBdr>
                          <w:divsChild>
                            <w:div w:id="627710670">
                              <w:marLeft w:val="0"/>
                              <w:marRight w:val="0"/>
                              <w:marTop w:val="0"/>
                              <w:marBottom w:val="0"/>
                              <w:divBdr>
                                <w:top w:val="none" w:sz="0" w:space="0" w:color="auto"/>
                                <w:left w:val="none" w:sz="0" w:space="0" w:color="auto"/>
                                <w:bottom w:val="none" w:sz="0" w:space="0" w:color="auto"/>
                                <w:right w:val="none" w:sz="0" w:space="0" w:color="auto"/>
                              </w:divBdr>
                              <w:divsChild>
                                <w:div w:id="417605375">
                                  <w:marLeft w:val="0"/>
                                  <w:marRight w:val="0"/>
                                  <w:marTop w:val="0"/>
                                  <w:marBottom w:val="0"/>
                                  <w:divBdr>
                                    <w:top w:val="none" w:sz="0" w:space="0" w:color="auto"/>
                                    <w:left w:val="none" w:sz="0" w:space="0" w:color="auto"/>
                                    <w:bottom w:val="none" w:sz="0" w:space="0" w:color="auto"/>
                                    <w:right w:val="none" w:sz="0" w:space="0" w:color="auto"/>
                                  </w:divBdr>
                                  <w:divsChild>
                                    <w:div w:id="19233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775228">
      <w:bodyDiv w:val="1"/>
      <w:marLeft w:val="0"/>
      <w:marRight w:val="0"/>
      <w:marTop w:val="0"/>
      <w:marBottom w:val="0"/>
      <w:divBdr>
        <w:top w:val="none" w:sz="0" w:space="0" w:color="auto"/>
        <w:left w:val="none" w:sz="0" w:space="0" w:color="auto"/>
        <w:bottom w:val="none" w:sz="0" w:space="0" w:color="auto"/>
        <w:right w:val="none" w:sz="0" w:space="0" w:color="auto"/>
      </w:divBdr>
      <w:divsChild>
        <w:div w:id="550574538">
          <w:marLeft w:val="0"/>
          <w:marRight w:val="0"/>
          <w:marTop w:val="0"/>
          <w:marBottom w:val="0"/>
          <w:divBdr>
            <w:top w:val="none" w:sz="0" w:space="0" w:color="auto"/>
            <w:left w:val="none" w:sz="0" w:space="0" w:color="auto"/>
            <w:bottom w:val="none" w:sz="0" w:space="0" w:color="auto"/>
            <w:right w:val="none" w:sz="0" w:space="0" w:color="auto"/>
          </w:divBdr>
          <w:divsChild>
            <w:div w:id="470906626">
              <w:marLeft w:val="0"/>
              <w:marRight w:val="0"/>
              <w:marTop w:val="0"/>
              <w:marBottom w:val="0"/>
              <w:divBdr>
                <w:top w:val="none" w:sz="0" w:space="0" w:color="auto"/>
                <w:left w:val="none" w:sz="0" w:space="0" w:color="auto"/>
                <w:bottom w:val="none" w:sz="0" w:space="0" w:color="auto"/>
                <w:right w:val="none" w:sz="0" w:space="0" w:color="auto"/>
              </w:divBdr>
              <w:divsChild>
                <w:div w:id="184681349">
                  <w:marLeft w:val="0"/>
                  <w:marRight w:val="0"/>
                  <w:marTop w:val="0"/>
                  <w:marBottom w:val="0"/>
                  <w:divBdr>
                    <w:top w:val="none" w:sz="0" w:space="0" w:color="auto"/>
                    <w:left w:val="none" w:sz="0" w:space="0" w:color="auto"/>
                    <w:bottom w:val="none" w:sz="0" w:space="0" w:color="auto"/>
                    <w:right w:val="none" w:sz="0" w:space="0" w:color="auto"/>
                  </w:divBdr>
                  <w:divsChild>
                    <w:div w:id="130829978">
                      <w:marLeft w:val="0"/>
                      <w:marRight w:val="0"/>
                      <w:marTop w:val="0"/>
                      <w:marBottom w:val="0"/>
                      <w:divBdr>
                        <w:top w:val="none" w:sz="0" w:space="0" w:color="auto"/>
                        <w:left w:val="none" w:sz="0" w:space="0" w:color="auto"/>
                        <w:bottom w:val="none" w:sz="0" w:space="0" w:color="auto"/>
                        <w:right w:val="none" w:sz="0" w:space="0" w:color="auto"/>
                      </w:divBdr>
                      <w:divsChild>
                        <w:div w:id="578516380">
                          <w:marLeft w:val="0"/>
                          <w:marRight w:val="0"/>
                          <w:marTop w:val="0"/>
                          <w:marBottom w:val="0"/>
                          <w:divBdr>
                            <w:top w:val="none" w:sz="0" w:space="0" w:color="auto"/>
                            <w:left w:val="none" w:sz="0" w:space="0" w:color="auto"/>
                            <w:bottom w:val="none" w:sz="0" w:space="0" w:color="auto"/>
                            <w:right w:val="none" w:sz="0" w:space="0" w:color="auto"/>
                          </w:divBdr>
                          <w:divsChild>
                            <w:div w:id="2025789886">
                              <w:marLeft w:val="0"/>
                              <w:marRight w:val="0"/>
                              <w:marTop w:val="0"/>
                              <w:marBottom w:val="0"/>
                              <w:divBdr>
                                <w:top w:val="none" w:sz="0" w:space="0" w:color="auto"/>
                                <w:left w:val="none" w:sz="0" w:space="0" w:color="auto"/>
                                <w:bottom w:val="none" w:sz="0" w:space="0" w:color="auto"/>
                                <w:right w:val="none" w:sz="0" w:space="0" w:color="auto"/>
                              </w:divBdr>
                              <w:divsChild>
                                <w:div w:id="1914314951">
                                  <w:marLeft w:val="0"/>
                                  <w:marRight w:val="0"/>
                                  <w:marTop w:val="0"/>
                                  <w:marBottom w:val="0"/>
                                  <w:divBdr>
                                    <w:top w:val="none" w:sz="0" w:space="0" w:color="auto"/>
                                    <w:left w:val="none" w:sz="0" w:space="0" w:color="auto"/>
                                    <w:bottom w:val="none" w:sz="0" w:space="0" w:color="auto"/>
                                    <w:right w:val="none" w:sz="0" w:space="0" w:color="auto"/>
                                  </w:divBdr>
                                  <w:divsChild>
                                    <w:div w:id="3633753">
                                      <w:marLeft w:val="0"/>
                                      <w:marRight w:val="0"/>
                                      <w:marTop w:val="0"/>
                                      <w:marBottom w:val="0"/>
                                      <w:divBdr>
                                        <w:top w:val="none" w:sz="0" w:space="0" w:color="auto"/>
                                        <w:left w:val="none" w:sz="0" w:space="0" w:color="auto"/>
                                        <w:bottom w:val="none" w:sz="0" w:space="0" w:color="auto"/>
                                        <w:right w:val="none" w:sz="0" w:space="0" w:color="auto"/>
                                      </w:divBdr>
                                      <w:divsChild>
                                        <w:div w:id="1374310496">
                                          <w:marLeft w:val="0"/>
                                          <w:marRight w:val="0"/>
                                          <w:marTop w:val="0"/>
                                          <w:marBottom w:val="0"/>
                                          <w:divBdr>
                                            <w:top w:val="none" w:sz="0" w:space="0" w:color="auto"/>
                                            <w:left w:val="none" w:sz="0" w:space="0" w:color="auto"/>
                                            <w:bottom w:val="none" w:sz="0" w:space="0" w:color="auto"/>
                                            <w:right w:val="none" w:sz="0" w:space="0" w:color="auto"/>
                                          </w:divBdr>
                                          <w:divsChild>
                                            <w:div w:id="1001273900">
                                              <w:marLeft w:val="0"/>
                                              <w:marRight w:val="0"/>
                                              <w:marTop w:val="0"/>
                                              <w:marBottom w:val="0"/>
                                              <w:divBdr>
                                                <w:top w:val="none" w:sz="0" w:space="0" w:color="auto"/>
                                                <w:left w:val="none" w:sz="0" w:space="0" w:color="auto"/>
                                                <w:bottom w:val="none" w:sz="0" w:space="0" w:color="auto"/>
                                                <w:right w:val="none" w:sz="0" w:space="0" w:color="auto"/>
                                              </w:divBdr>
                                              <w:divsChild>
                                                <w:div w:id="932737837">
                                                  <w:marLeft w:val="0"/>
                                                  <w:marRight w:val="0"/>
                                                  <w:marTop w:val="0"/>
                                                  <w:marBottom w:val="0"/>
                                                  <w:divBdr>
                                                    <w:top w:val="none" w:sz="0" w:space="0" w:color="auto"/>
                                                    <w:left w:val="none" w:sz="0" w:space="0" w:color="auto"/>
                                                    <w:bottom w:val="none" w:sz="0" w:space="0" w:color="auto"/>
                                                    <w:right w:val="none" w:sz="0" w:space="0" w:color="auto"/>
                                                  </w:divBdr>
                                                  <w:divsChild>
                                                    <w:div w:id="1534726023">
                                                      <w:marLeft w:val="0"/>
                                                      <w:marRight w:val="0"/>
                                                      <w:marTop w:val="0"/>
                                                      <w:marBottom w:val="0"/>
                                                      <w:divBdr>
                                                        <w:top w:val="none" w:sz="0" w:space="0" w:color="auto"/>
                                                        <w:left w:val="none" w:sz="0" w:space="0" w:color="auto"/>
                                                        <w:bottom w:val="none" w:sz="0" w:space="0" w:color="auto"/>
                                                        <w:right w:val="none" w:sz="0" w:space="0" w:color="auto"/>
                                                      </w:divBdr>
                                                      <w:divsChild>
                                                        <w:div w:id="5527280">
                                                          <w:marLeft w:val="0"/>
                                                          <w:marRight w:val="0"/>
                                                          <w:marTop w:val="0"/>
                                                          <w:marBottom w:val="0"/>
                                                          <w:divBdr>
                                                            <w:top w:val="none" w:sz="0" w:space="0" w:color="auto"/>
                                                            <w:left w:val="none" w:sz="0" w:space="0" w:color="auto"/>
                                                            <w:bottom w:val="none" w:sz="0" w:space="0" w:color="auto"/>
                                                            <w:right w:val="none" w:sz="0" w:space="0" w:color="auto"/>
                                                          </w:divBdr>
                                                          <w:divsChild>
                                                            <w:div w:id="799298999">
                                                              <w:marLeft w:val="0"/>
                                                              <w:marRight w:val="0"/>
                                                              <w:marTop w:val="0"/>
                                                              <w:marBottom w:val="0"/>
                                                              <w:divBdr>
                                                                <w:top w:val="none" w:sz="0" w:space="0" w:color="auto"/>
                                                                <w:left w:val="none" w:sz="0" w:space="0" w:color="auto"/>
                                                                <w:bottom w:val="none" w:sz="0" w:space="0" w:color="auto"/>
                                                                <w:right w:val="none" w:sz="0" w:space="0" w:color="auto"/>
                                                              </w:divBdr>
                                                              <w:divsChild>
                                                                <w:div w:id="14607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97011868">
      <w:bodyDiv w:val="1"/>
      <w:marLeft w:val="0"/>
      <w:marRight w:val="0"/>
      <w:marTop w:val="0"/>
      <w:marBottom w:val="0"/>
      <w:divBdr>
        <w:top w:val="none" w:sz="0" w:space="0" w:color="auto"/>
        <w:left w:val="none" w:sz="0" w:space="0" w:color="auto"/>
        <w:bottom w:val="none" w:sz="0" w:space="0" w:color="auto"/>
        <w:right w:val="none" w:sz="0" w:space="0" w:color="auto"/>
      </w:divBdr>
      <w:divsChild>
        <w:div w:id="899242460">
          <w:marLeft w:val="0"/>
          <w:marRight w:val="0"/>
          <w:marTop w:val="0"/>
          <w:marBottom w:val="0"/>
          <w:divBdr>
            <w:top w:val="none" w:sz="0" w:space="0" w:color="auto"/>
            <w:left w:val="none" w:sz="0" w:space="0" w:color="auto"/>
            <w:bottom w:val="none" w:sz="0" w:space="0" w:color="auto"/>
            <w:right w:val="none" w:sz="0" w:space="0" w:color="auto"/>
          </w:divBdr>
          <w:divsChild>
            <w:div w:id="1742831049">
              <w:marLeft w:val="0"/>
              <w:marRight w:val="0"/>
              <w:marTop w:val="0"/>
              <w:marBottom w:val="0"/>
              <w:divBdr>
                <w:top w:val="none" w:sz="0" w:space="0" w:color="auto"/>
                <w:left w:val="none" w:sz="0" w:space="0" w:color="auto"/>
                <w:bottom w:val="none" w:sz="0" w:space="0" w:color="auto"/>
                <w:right w:val="none" w:sz="0" w:space="0" w:color="auto"/>
              </w:divBdr>
              <w:divsChild>
                <w:div w:id="1828396444">
                  <w:marLeft w:val="0"/>
                  <w:marRight w:val="0"/>
                  <w:marTop w:val="0"/>
                  <w:marBottom w:val="0"/>
                  <w:divBdr>
                    <w:top w:val="none" w:sz="0" w:space="0" w:color="auto"/>
                    <w:left w:val="none" w:sz="0" w:space="0" w:color="auto"/>
                    <w:bottom w:val="none" w:sz="0" w:space="0" w:color="auto"/>
                    <w:right w:val="none" w:sz="0" w:space="0" w:color="auto"/>
                  </w:divBdr>
                  <w:divsChild>
                    <w:div w:id="549654031">
                      <w:marLeft w:val="-225"/>
                      <w:marRight w:val="-225"/>
                      <w:marTop w:val="0"/>
                      <w:marBottom w:val="0"/>
                      <w:divBdr>
                        <w:top w:val="none" w:sz="0" w:space="0" w:color="auto"/>
                        <w:left w:val="none" w:sz="0" w:space="0" w:color="auto"/>
                        <w:bottom w:val="none" w:sz="0" w:space="0" w:color="auto"/>
                        <w:right w:val="none" w:sz="0" w:space="0" w:color="auto"/>
                      </w:divBdr>
                      <w:divsChild>
                        <w:div w:id="1383674654">
                          <w:marLeft w:val="0"/>
                          <w:marRight w:val="0"/>
                          <w:marTop w:val="0"/>
                          <w:marBottom w:val="0"/>
                          <w:divBdr>
                            <w:top w:val="none" w:sz="0" w:space="0" w:color="auto"/>
                            <w:left w:val="none" w:sz="0" w:space="0" w:color="auto"/>
                            <w:bottom w:val="none" w:sz="0" w:space="0" w:color="auto"/>
                            <w:right w:val="none" w:sz="0" w:space="0" w:color="auto"/>
                          </w:divBdr>
                          <w:divsChild>
                            <w:div w:id="1080909075">
                              <w:marLeft w:val="0"/>
                              <w:marRight w:val="0"/>
                              <w:marTop w:val="0"/>
                              <w:marBottom w:val="0"/>
                              <w:divBdr>
                                <w:top w:val="none" w:sz="0" w:space="0" w:color="auto"/>
                                <w:left w:val="none" w:sz="0" w:space="0" w:color="auto"/>
                                <w:bottom w:val="none" w:sz="0" w:space="0" w:color="auto"/>
                                <w:right w:val="none" w:sz="0" w:space="0" w:color="auto"/>
                              </w:divBdr>
                              <w:divsChild>
                                <w:div w:id="206378531">
                                  <w:marLeft w:val="0"/>
                                  <w:marRight w:val="0"/>
                                  <w:marTop w:val="225"/>
                                  <w:marBottom w:val="0"/>
                                  <w:divBdr>
                                    <w:top w:val="none" w:sz="0" w:space="0" w:color="auto"/>
                                    <w:left w:val="none" w:sz="0" w:space="0" w:color="auto"/>
                                    <w:bottom w:val="none" w:sz="0" w:space="0" w:color="auto"/>
                                    <w:right w:val="none" w:sz="0" w:space="0" w:color="auto"/>
                                  </w:divBdr>
                                  <w:divsChild>
                                    <w:div w:id="10657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159043">
      <w:bodyDiv w:val="1"/>
      <w:marLeft w:val="0"/>
      <w:marRight w:val="0"/>
      <w:marTop w:val="0"/>
      <w:marBottom w:val="0"/>
      <w:divBdr>
        <w:top w:val="none" w:sz="0" w:space="0" w:color="auto"/>
        <w:left w:val="none" w:sz="0" w:space="0" w:color="auto"/>
        <w:bottom w:val="none" w:sz="0" w:space="0" w:color="auto"/>
        <w:right w:val="none" w:sz="0" w:space="0" w:color="auto"/>
      </w:divBdr>
      <w:divsChild>
        <w:div w:id="961887850">
          <w:marLeft w:val="0"/>
          <w:marRight w:val="0"/>
          <w:marTop w:val="0"/>
          <w:marBottom w:val="0"/>
          <w:divBdr>
            <w:top w:val="none" w:sz="0" w:space="0" w:color="auto"/>
            <w:left w:val="none" w:sz="0" w:space="0" w:color="auto"/>
            <w:bottom w:val="none" w:sz="0" w:space="0" w:color="auto"/>
            <w:right w:val="none" w:sz="0" w:space="0" w:color="auto"/>
          </w:divBdr>
          <w:divsChild>
            <w:div w:id="1057782017">
              <w:marLeft w:val="0"/>
              <w:marRight w:val="0"/>
              <w:marTop w:val="0"/>
              <w:marBottom w:val="0"/>
              <w:divBdr>
                <w:top w:val="none" w:sz="0" w:space="0" w:color="auto"/>
                <w:left w:val="none" w:sz="0" w:space="0" w:color="auto"/>
                <w:bottom w:val="none" w:sz="0" w:space="0" w:color="auto"/>
                <w:right w:val="none" w:sz="0" w:space="0" w:color="auto"/>
              </w:divBdr>
              <w:divsChild>
                <w:div w:id="2076664887">
                  <w:marLeft w:val="0"/>
                  <w:marRight w:val="0"/>
                  <w:marTop w:val="0"/>
                  <w:marBottom w:val="0"/>
                  <w:divBdr>
                    <w:top w:val="none" w:sz="0" w:space="0" w:color="auto"/>
                    <w:left w:val="none" w:sz="0" w:space="0" w:color="auto"/>
                    <w:bottom w:val="none" w:sz="0" w:space="0" w:color="auto"/>
                    <w:right w:val="none" w:sz="0" w:space="0" w:color="auto"/>
                  </w:divBdr>
                  <w:divsChild>
                    <w:div w:id="75494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474">
              <w:marLeft w:val="0"/>
              <w:marRight w:val="150"/>
              <w:marTop w:val="0"/>
              <w:marBottom w:val="0"/>
              <w:divBdr>
                <w:top w:val="none" w:sz="0" w:space="0" w:color="auto"/>
                <w:left w:val="none" w:sz="0" w:space="0" w:color="auto"/>
                <w:bottom w:val="none" w:sz="0" w:space="0" w:color="auto"/>
                <w:right w:val="none" w:sz="0" w:space="0" w:color="auto"/>
              </w:divBdr>
              <w:divsChild>
                <w:div w:id="13802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7656">
          <w:marLeft w:val="0"/>
          <w:marRight w:val="0"/>
          <w:marTop w:val="0"/>
          <w:marBottom w:val="0"/>
          <w:divBdr>
            <w:top w:val="none" w:sz="0" w:space="0" w:color="auto"/>
            <w:left w:val="none" w:sz="0" w:space="0" w:color="auto"/>
            <w:bottom w:val="none" w:sz="0" w:space="0" w:color="auto"/>
            <w:right w:val="none" w:sz="0" w:space="0" w:color="auto"/>
          </w:divBdr>
        </w:div>
      </w:divsChild>
    </w:div>
    <w:div w:id="1923220976">
      <w:marLeft w:val="0"/>
      <w:marRight w:val="0"/>
      <w:marTop w:val="0"/>
      <w:marBottom w:val="0"/>
      <w:divBdr>
        <w:top w:val="none" w:sz="0" w:space="0" w:color="auto"/>
        <w:left w:val="none" w:sz="0" w:space="0" w:color="auto"/>
        <w:bottom w:val="none" w:sz="0" w:space="0" w:color="auto"/>
        <w:right w:val="none" w:sz="0" w:space="0" w:color="auto"/>
      </w:divBdr>
      <w:divsChild>
        <w:div w:id="2033996448">
          <w:marLeft w:val="0"/>
          <w:marRight w:val="0"/>
          <w:marTop w:val="0"/>
          <w:marBottom w:val="0"/>
          <w:divBdr>
            <w:top w:val="none" w:sz="0" w:space="0" w:color="auto"/>
            <w:left w:val="none" w:sz="0" w:space="0" w:color="auto"/>
            <w:bottom w:val="none" w:sz="0" w:space="0" w:color="auto"/>
            <w:right w:val="none" w:sz="0" w:space="0" w:color="auto"/>
          </w:divBdr>
        </w:div>
      </w:divsChild>
    </w:div>
    <w:div w:id="1928539999">
      <w:bodyDiv w:val="1"/>
      <w:marLeft w:val="0"/>
      <w:marRight w:val="0"/>
      <w:marTop w:val="0"/>
      <w:marBottom w:val="0"/>
      <w:divBdr>
        <w:top w:val="none" w:sz="0" w:space="0" w:color="auto"/>
        <w:left w:val="none" w:sz="0" w:space="0" w:color="auto"/>
        <w:bottom w:val="none" w:sz="0" w:space="0" w:color="auto"/>
        <w:right w:val="none" w:sz="0" w:space="0" w:color="auto"/>
      </w:divBdr>
    </w:div>
    <w:div w:id="1954096780">
      <w:bodyDiv w:val="1"/>
      <w:marLeft w:val="0"/>
      <w:marRight w:val="0"/>
      <w:marTop w:val="0"/>
      <w:marBottom w:val="0"/>
      <w:divBdr>
        <w:top w:val="none" w:sz="0" w:space="0" w:color="auto"/>
        <w:left w:val="none" w:sz="0" w:space="0" w:color="auto"/>
        <w:bottom w:val="none" w:sz="0" w:space="0" w:color="auto"/>
        <w:right w:val="none" w:sz="0" w:space="0" w:color="auto"/>
      </w:divBdr>
    </w:div>
    <w:div w:id="2008241487">
      <w:marLeft w:val="0"/>
      <w:marRight w:val="0"/>
      <w:marTop w:val="0"/>
      <w:marBottom w:val="0"/>
      <w:divBdr>
        <w:top w:val="none" w:sz="0" w:space="0" w:color="auto"/>
        <w:left w:val="none" w:sz="0" w:space="0" w:color="auto"/>
        <w:bottom w:val="none" w:sz="0" w:space="0" w:color="auto"/>
        <w:right w:val="none" w:sz="0" w:space="0" w:color="auto"/>
      </w:divBdr>
      <w:divsChild>
        <w:div w:id="1226793994">
          <w:marLeft w:val="0"/>
          <w:marRight w:val="0"/>
          <w:marTop w:val="0"/>
          <w:marBottom w:val="0"/>
          <w:divBdr>
            <w:top w:val="none" w:sz="0" w:space="0" w:color="auto"/>
            <w:left w:val="none" w:sz="0" w:space="0" w:color="auto"/>
            <w:bottom w:val="none" w:sz="0" w:space="0" w:color="auto"/>
            <w:right w:val="none" w:sz="0" w:space="0" w:color="auto"/>
          </w:divBdr>
        </w:div>
      </w:divsChild>
    </w:div>
    <w:div w:id="2015456698">
      <w:marLeft w:val="0"/>
      <w:marRight w:val="0"/>
      <w:marTop w:val="0"/>
      <w:marBottom w:val="0"/>
      <w:divBdr>
        <w:top w:val="none" w:sz="0" w:space="0" w:color="auto"/>
        <w:left w:val="none" w:sz="0" w:space="0" w:color="auto"/>
        <w:bottom w:val="none" w:sz="0" w:space="0" w:color="auto"/>
        <w:right w:val="none" w:sz="0" w:space="0" w:color="auto"/>
      </w:divBdr>
      <w:divsChild>
        <w:div w:id="830027349">
          <w:marLeft w:val="0"/>
          <w:marRight w:val="0"/>
          <w:marTop w:val="0"/>
          <w:marBottom w:val="0"/>
          <w:divBdr>
            <w:top w:val="none" w:sz="0" w:space="0" w:color="auto"/>
            <w:left w:val="none" w:sz="0" w:space="0" w:color="auto"/>
            <w:bottom w:val="none" w:sz="0" w:space="0" w:color="auto"/>
            <w:right w:val="none" w:sz="0" w:space="0" w:color="auto"/>
          </w:divBdr>
        </w:div>
      </w:divsChild>
    </w:div>
    <w:div w:id="2020083356">
      <w:marLeft w:val="0"/>
      <w:marRight w:val="0"/>
      <w:marTop w:val="0"/>
      <w:marBottom w:val="0"/>
      <w:divBdr>
        <w:top w:val="none" w:sz="0" w:space="0" w:color="auto"/>
        <w:left w:val="none" w:sz="0" w:space="0" w:color="auto"/>
        <w:bottom w:val="none" w:sz="0" w:space="0" w:color="auto"/>
        <w:right w:val="none" w:sz="0" w:space="0" w:color="auto"/>
      </w:divBdr>
      <w:divsChild>
        <w:div w:id="430661778">
          <w:marLeft w:val="0"/>
          <w:marRight w:val="0"/>
          <w:marTop w:val="0"/>
          <w:marBottom w:val="0"/>
          <w:divBdr>
            <w:top w:val="none" w:sz="0" w:space="0" w:color="auto"/>
            <w:left w:val="none" w:sz="0" w:space="0" w:color="auto"/>
            <w:bottom w:val="none" w:sz="0" w:space="0" w:color="auto"/>
            <w:right w:val="none" w:sz="0" w:space="0" w:color="auto"/>
          </w:divBdr>
        </w:div>
      </w:divsChild>
    </w:div>
    <w:div w:id="2032606229">
      <w:bodyDiv w:val="1"/>
      <w:marLeft w:val="0"/>
      <w:marRight w:val="0"/>
      <w:marTop w:val="0"/>
      <w:marBottom w:val="0"/>
      <w:divBdr>
        <w:top w:val="none" w:sz="0" w:space="0" w:color="auto"/>
        <w:left w:val="none" w:sz="0" w:space="0" w:color="auto"/>
        <w:bottom w:val="none" w:sz="0" w:space="0" w:color="auto"/>
        <w:right w:val="none" w:sz="0" w:space="0" w:color="auto"/>
      </w:divBdr>
      <w:divsChild>
        <w:div w:id="269512952">
          <w:marLeft w:val="0"/>
          <w:marRight w:val="0"/>
          <w:marTop w:val="0"/>
          <w:marBottom w:val="0"/>
          <w:divBdr>
            <w:top w:val="none" w:sz="0" w:space="0" w:color="auto"/>
            <w:left w:val="none" w:sz="0" w:space="0" w:color="auto"/>
            <w:bottom w:val="none" w:sz="0" w:space="0" w:color="auto"/>
            <w:right w:val="none" w:sz="0" w:space="0" w:color="auto"/>
          </w:divBdr>
          <w:divsChild>
            <w:div w:id="549851254">
              <w:marLeft w:val="0"/>
              <w:marRight w:val="0"/>
              <w:marTop w:val="0"/>
              <w:marBottom w:val="0"/>
              <w:divBdr>
                <w:top w:val="none" w:sz="0" w:space="0" w:color="auto"/>
                <w:left w:val="none" w:sz="0" w:space="0" w:color="auto"/>
                <w:bottom w:val="none" w:sz="0" w:space="0" w:color="auto"/>
                <w:right w:val="none" w:sz="0" w:space="0" w:color="auto"/>
              </w:divBdr>
              <w:divsChild>
                <w:div w:id="1948267931">
                  <w:marLeft w:val="0"/>
                  <w:marRight w:val="0"/>
                  <w:marTop w:val="0"/>
                  <w:marBottom w:val="0"/>
                  <w:divBdr>
                    <w:top w:val="none" w:sz="0" w:space="0" w:color="auto"/>
                    <w:left w:val="none" w:sz="0" w:space="0" w:color="auto"/>
                    <w:bottom w:val="none" w:sz="0" w:space="0" w:color="auto"/>
                    <w:right w:val="none" w:sz="0" w:space="0" w:color="auto"/>
                  </w:divBdr>
                  <w:divsChild>
                    <w:div w:id="852648947">
                      <w:marLeft w:val="0"/>
                      <w:marRight w:val="0"/>
                      <w:marTop w:val="0"/>
                      <w:marBottom w:val="0"/>
                      <w:divBdr>
                        <w:top w:val="none" w:sz="0" w:space="0" w:color="auto"/>
                        <w:left w:val="none" w:sz="0" w:space="0" w:color="auto"/>
                        <w:bottom w:val="none" w:sz="0" w:space="0" w:color="auto"/>
                        <w:right w:val="none" w:sz="0" w:space="0" w:color="auto"/>
                      </w:divBdr>
                      <w:divsChild>
                        <w:div w:id="373501076">
                          <w:marLeft w:val="0"/>
                          <w:marRight w:val="0"/>
                          <w:marTop w:val="0"/>
                          <w:marBottom w:val="0"/>
                          <w:divBdr>
                            <w:top w:val="none" w:sz="0" w:space="0" w:color="auto"/>
                            <w:left w:val="none" w:sz="0" w:space="0" w:color="auto"/>
                            <w:bottom w:val="none" w:sz="0" w:space="0" w:color="auto"/>
                            <w:right w:val="none" w:sz="0" w:space="0" w:color="auto"/>
                          </w:divBdr>
                          <w:divsChild>
                            <w:div w:id="1907496662">
                              <w:marLeft w:val="0"/>
                              <w:marRight w:val="0"/>
                              <w:marTop w:val="0"/>
                              <w:marBottom w:val="0"/>
                              <w:divBdr>
                                <w:top w:val="none" w:sz="0" w:space="0" w:color="auto"/>
                                <w:left w:val="none" w:sz="0" w:space="0" w:color="auto"/>
                                <w:bottom w:val="none" w:sz="0" w:space="0" w:color="auto"/>
                                <w:right w:val="none" w:sz="0" w:space="0" w:color="auto"/>
                              </w:divBdr>
                              <w:divsChild>
                                <w:div w:id="1193033218">
                                  <w:marLeft w:val="0"/>
                                  <w:marRight w:val="0"/>
                                  <w:marTop w:val="0"/>
                                  <w:marBottom w:val="0"/>
                                  <w:divBdr>
                                    <w:top w:val="none" w:sz="0" w:space="0" w:color="auto"/>
                                    <w:left w:val="none" w:sz="0" w:space="0" w:color="auto"/>
                                    <w:bottom w:val="none" w:sz="0" w:space="0" w:color="auto"/>
                                    <w:right w:val="none" w:sz="0" w:space="0" w:color="auto"/>
                                  </w:divBdr>
                                  <w:divsChild>
                                    <w:div w:id="174850540">
                                      <w:marLeft w:val="0"/>
                                      <w:marRight w:val="0"/>
                                      <w:marTop w:val="0"/>
                                      <w:marBottom w:val="0"/>
                                      <w:divBdr>
                                        <w:top w:val="none" w:sz="0" w:space="0" w:color="auto"/>
                                        <w:left w:val="none" w:sz="0" w:space="0" w:color="auto"/>
                                        <w:bottom w:val="none" w:sz="0" w:space="0" w:color="auto"/>
                                        <w:right w:val="none" w:sz="0" w:space="0" w:color="auto"/>
                                      </w:divBdr>
                                      <w:divsChild>
                                        <w:div w:id="949118837">
                                          <w:marLeft w:val="0"/>
                                          <w:marRight w:val="0"/>
                                          <w:marTop w:val="0"/>
                                          <w:marBottom w:val="0"/>
                                          <w:divBdr>
                                            <w:top w:val="none" w:sz="0" w:space="0" w:color="auto"/>
                                            <w:left w:val="none" w:sz="0" w:space="0" w:color="auto"/>
                                            <w:bottom w:val="none" w:sz="0" w:space="0" w:color="auto"/>
                                            <w:right w:val="none" w:sz="0" w:space="0" w:color="auto"/>
                                          </w:divBdr>
                                          <w:divsChild>
                                            <w:div w:id="717626515">
                                              <w:marLeft w:val="0"/>
                                              <w:marRight w:val="0"/>
                                              <w:marTop w:val="0"/>
                                              <w:marBottom w:val="0"/>
                                              <w:divBdr>
                                                <w:top w:val="none" w:sz="0" w:space="0" w:color="auto"/>
                                                <w:left w:val="none" w:sz="0" w:space="0" w:color="auto"/>
                                                <w:bottom w:val="none" w:sz="0" w:space="0" w:color="auto"/>
                                                <w:right w:val="none" w:sz="0" w:space="0" w:color="auto"/>
                                              </w:divBdr>
                                              <w:divsChild>
                                                <w:div w:id="1134562529">
                                                  <w:marLeft w:val="0"/>
                                                  <w:marRight w:val="0"/>
                                                  <w:marTop w:val="0"/>
                                                  <w:marBottom w:val="0"/>
                                                  <w:divBdr>
                                                    <w:top w:val="none" w:sz="0" w:space="0" w:color="auto"/>
                                                    <w:left w:val="none" w:sz="0" w:space="0" w:color="auto"/>
                                                    <w:bottom w:val="none" w:sz="0" w:space="0" w:color="auto"/>
                                                    <w:right w:val="none" w:sz="0" w:space="0" w:color="auto"/>
                                                  </w:divBdr>
                                                  <w:divsChild>
                                                    <w:div w:id="327248124">
                                                      <w:marLeft w:val="0"/>
                                                      <w:marRight w:val="0"/>
                                                      <w:marTop w:val="0"/>
                                                      <w:marBottom w:val="0"/>
                                                      <w:divBdr>
                                                        <w:top w:val="none" w:sz="0" w:space="0" w:color="auto"/>
                                                        <w:left w:val="none" w:sz="0" w:space="0" w:color="auto"/>
                                                        <w:bottom w:val="none" w:sz="0" w:space="0" w:color="auto"/>
                                                        <w:right w:val="none" w:sz="0" w:space="0" w:color="auto"/>
                                                      </w:divBdr>
                                                      <w:divsChild>
                                                        <w:div w:id="307172090">
                                                          <w:marLeft w:val="0"/>
                                                          <w:marRight w:val="0"/>
                                                          <w:marTop w:val="0"/>
                                                          <w:marBottom w:val="0"/>
                                                          <w:divBdr>
                                                            <w:top w:val="none" w:sz="0" w:space="0" w:color="auto"/>
                                                            <w:left w:val="none" w:sz="0" w:space="0" w:color="auto"/>
                                                            <w:bottom w:val="none" w:sz="0" w:space="0" w:color="auto"/>
                                                            <w:right w:val="none" w:sz="0" w:space="0" w:color="auto"/>
                                                          </w:divBdr>
                                                          <w:divsChild>
                                                            <w:div w:id="2038462469">
                                                              <w:marLeft w:val="0"/>
                                                              <w:marRight w:val="0"/>
                                                              <w:marTop w:val="0"/>
                                                              <w:marBottom w:val="0"/>
                                                              <w:divBdr>
                                                                <w:top w:val="none" w:sz="0" w:space="0" w:color="auto"/>
                                                                <w:left w:val="none" w:sz="0" w:space="0" w:color="auto"/>
                                                                <w:bottom w:val="none" w:sz="0" w:space="0" w:color="auto"/>
                                                                <w:right w:val="none" w:sz="0" w:space="0" w:color="auto"/>
                                                              </w:divBdr>
                                                              <w:divsChild>
                                                                <w:div w:id="1158032403">
                                                                  <w:marLeft w:val="0"/>
                                                                  <w:marRight w:val="0"/>
                                                                  <w:marTop w:val="0"/>
                                                                  <w:marBottom w:val="0"/>
                                                                  <w:divBdr>
                                                                    <w:top w:val="none" w:sz="0" w:space="0" w:color="auto"/>
                                                                    <w:left w:val="none" w:sz="0" w:space="0" w:color="auto"/>
                                                                    <w:bottom w:val="none" w:sz="0" w:space="0" w:color="auto"/>
                                                                    <w:right w:val="none" w:sz="0" w:space="0" w:color="auto"/>
                                                                  </w:divBdr>
                                                                  <w:divsChild>
                                                                    <w:div w:id="955871562">
                                                                      <w:marLeft w:val="150"/>
                                                                      <w:marRight w:val="150"/>
                                                                      <w:marTop w:val="150"/>
                                                                      <w:marBottom w:val="150"/>
                                                                      <w:divBdr>
                                                                        <w:top w:val="none" w:sz="0" w:space="0" w:color="auto"/>
                                                                        <w:left w:val="none" w:sz="0" w:space="0" w:color="auto"/>
                                                                        <w:bottom w:val="none" w:sz="0" w:space="0" w:color="auto"/>
                                                                        <w:right w:val="none" w:sz="0" w:space="0" w:color="auto"/>
                                                                      </w:divBdr>
                                                                      <w:divsChild>
                                                                        <w:div w:id="156880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6925826">
      <w:bodyDiv w:val="1"/>
      <w:marLeft w:val="0"/>
      <w:marRight w:val="0"/>
      <w:marTop w:val="0"/>
      <w:marBottom w:val="0"/>
      <w:divBdr>
        <w:top w:val="none" w:sz="0" w:space="0" w:color="auto"/>
        <w:left w:val="none" w:sz="0" w:space="0" w:color="auto"/>
        <w:bottom w:val="none" w:sz="0" w:space="0" w:color="auto"/>
        <w:right w:val="none" w:sz="0" w:space="0" w:color="auto"/>
      </w:divBdr>
    </w:div>
    <w:div w:id="2076246030">
      <w:bodyDiv w:val="1"/>
      <w:marLeft w:val="0"/>
      <w:marRight w:val="0"/>
      <w:marTop w:val="0"/>
      <w:marBottom w:val="0"/>
      <w:divBdr>
        <w:top w:val="none" w:sz="0" w:space="0" w:color="auto"/>
        <w:left w:val="none" w:sz="0" w:space="0" w:color="auto"/>
        <w:bottom w:val="none" w:sz="0" w:space="0" w:color="auto"/>
        <w:right w:val="none" w:sz="0" w:space="0" w:color="auto"/>
      </w:divBdr>
      <w:divsChild>
        <w:div w:id="208348850">
          <w:marLeft w:val="0"/>
          <w:marRight w:val="0"/>
          <w:marTop w:val="0"/>
          <w:marBottom w:val="0"/>
          <w:divBdr>
            <w:top w:val="none" w:sz="0" w:space="0" w:color="auto"/>
            <w:left w:val="none" w:sz="0" w:space="0" w:color="auto"/>
            <w:bottom w:val="none" w:sz="0" w:space="0" w:color="auto"/>
            <w:right w:val="none" w:sz="0" w:space="0" w:color="auto"/>
          </w:divBdr>
          <w:divsChild>
            <w:div w:id="796682104">
              <w:marLeft w:val="0"/>
              <w:marRight w:val="0"/>
              <w:marTop w:val="0"/>
              <w:marBottom w:val="0"/>
              <w:divBdr>
                <w:top w:val="none" w:sz="0" w:space="0" w:color="E1E1E1"/>
                <w:left w:val="none" w:sz="0" w:space="0" w:color="E1E1E1"/>
                <w:bottom w:val="none" w:sz="0" w:space="0" w:color="E1E1E1"/>
                <w:right w:val="none" w:sz="0" w:space="0" w:color="E1E1E1"/>
              </w:divBdr>
              <w:divsChild>
                <w:div w:id="1578438425">
                  <w:marLeft w:val="0"/>
                  <w:marRight w:val="0"/>
                  <w:marTop w:val="0"/>
                  <w:marBottom w:val="0"/>
                  <w:divBdr>
                    <w:top w:val="single" w:sz="6" w:space="0" w:color="auto"/>
                    <w:left w:val="none" w:sz="0" w:space="0" w:color="auto"/>
                    <w:bottom w:val="none" w:sz="0" w:space="0" w:color="auto"/>
                    <w:right w:val="none" w:sz="0" w:space="0" w:color="auto"/>
                  </w:divBdr>
                  <w:divsChild>
                    <w:div w:id="2055956039">
                      <w:marLeft w:val="0"/>
                      <w:marRight w:val="0"/>
                      <w:marTop w:val="0"/>
                      <w:marBottom w:val="0"/>
                      <w:divBdr>
                        <w:top w:val="none" w:sz="0" w:space="0" w:color="auto"/>
                        <w:left w:val="none" w:sz="0" w:space="0" w:color="auto"/>
                        <w:bottom w:val="none" w:sz="0" w:space="0" w:color="auto"/>
                        <w:right w:val="none" w:sz="0" w:space="0" w:color="auto"/>
                      </w:divBdr>
                      <w:divsChild>
                        <w:div w:id="785122261">
                          <w:marLeft w:val="0"/>
                          <w:marRight w:val="0"/>
                          <w:marTop w:val="0"/>
                          <w:marBottom w:val="0"/>
                          <w:divBdr>
                            <w:top w:val="none" w:sz="0" w:space="0" w:color="auto"/>
                            <w:left w:val="none" w:sz="0" w:space="0" w:color="auto"/>
                            <w:bottom w:val="none" w:sz="0" w:space="0" w:color="auto"/>
                            <w:right w:val="none" w:sz="0" w:space="0" w:color="auto"/>
                          </w:divBdr>
                          <w:divsChild>
                            <w:div w:id="1763143599">
                              <w:marLeft w:val="0"/>
                              <w:marRight w:val="0"/>
                              <w:marTop w:val="0"/>
                              <w:marBottom w:val="0"/>
                              <w:divBdr>
                                <w:top w:val="none" w:sz="0" w:space="0" w:color="auto"/>
                                <w:left w:val="none" w:sz="0" w:space="0" w:color="auto"/>
                                <w:bottom w:val="none" w:sz="0" w:space="0" w:color="auto"/>
                                <w:right w:val="none" w:sz="0" w:space="0" w:color="auto"/>
                              </w:divBdr>
                              <w:divsChild>
                                <w:div w:id="758598978">
                                  <w:marLeft w:val="0"/>
                                  <w:marRight w:val="0"/>
                                  <w:marTop w:val="0"/>
                                  <w:marBottom w:val="0"/>
                                  <w:divBdr>
                                    <w:top w:val="none" w:sz="0" w:space="0" w:color="auto"/>
                                    <w:left w:val="none" w:sz="0" w:space="0" w:color="auto"/>
                                    <w:bottom w:val="none" w:sz="0" w:space="0" w:color="auto"/>
                                    <w:right w:val="none" w:sz="0" w:space="0" w:color="auto"/>
                                  </w:divBdr>
                                  <w:divsChild>
                                    <w:div w:id="11895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865338">
      <w:bodyDiv w:val="1"/>
      <w:marLeft w:val="0"/>
      <w:marRight w:val="0"/>
      <w:marTop w:val="0"/>
      <w:marBottom w:val="0"/>
      <w:divBdr>
        <w:top w:val="none" w:sz="0" w:space="0" w:color="auto"/>
        <w:left w:val="none" w:sz="0" w:space="0" w:color="auto"/>
        <w:bottom w:val="none" w:sz="0" w:space="0" w:color="auto"/>
        <w:right w:val="none" w:sz="0" w:space="0" w:color="auto"/>
      </w:divBdr>
      <w:divsChild>
        <w:div w:id="1314332817">
          <w:marLeft w:val="0"/>
          <w:marRight w:val="0"/>
          <w:marTop w:val="0"/>
          <w:marBottom w:val="0"/>
          <w:divBdr>
            <w:top w:val="none" w:sz="0" w:space="0" w:color="auto"/>
            <w:left w:val="none" w:sz="0" w:space="0" w:color="auto"/>
            <w:bottom w:val="none" w:sz="0" w:space="0" w:color="auto"/>
            <w:right w:val="none" w:sz="0" w:space="0" w:color="auto"/>
          </w:divBdr>
          <w:divsChild>
            <w:div w:id="1543203773">
              <w:marLeft w:val="0"/>
              <w:marRight w:val="0"/>
              <w:marTop w:val="0"/>
              <w:marBottom w:val="0"/>
              <w:divBdr>
                <w:top w:val="none" w:sz="0" w:space="0" w:color="auto"/>
                <w:left w:val="none" w:sz="0" w:space="0" w:color="auto"/>
                <w:bottom w:val="none" w:sz="0" w:space="0" w:color="auto"/>
                <w:right w:val="none" w:sz="0" w:space="0" w:color="auto"/>
              </w:divBdr>
              <w:divsChild>
                <w:div w:id="1125850043">
                  <w:marLeft w:val="0"/>
                  <w:marRight w:val="0"/>
                  <w:marTop w:val="0"/>
                  <w:marBottom w:val="0"/>
                  <w:divBdr>
                    <w:top w:val="none" w:sz="0" w:space="0" w:color="auto"/>
                    <w:left w:val="none" w:sz="0" w:space="0" w:color="auto"/>
                    <w:bottom w:val="none" w:sz="0" w:space="0" w:color="auto"/>
                    <w:right w:val="none" w:sz="0" w:space="0" w:color="auto"/>
                  </w:divBdr>
                  <w:divsChild>
                    <w:div w:id="1211769680">
                      <w:marLeft w:val="0"/>
                      <w:marRight w:val="0"/>
                      <w:marTop w:val="0"/>
                      <w:marBottom w:val="0"/>
                      <w:divBdr>
                        <w:top w:val="none" w:sz="0" w:space="0" w:color="auto"/>
                        <w:left w:val="none" w:sz="0" w:space="0" w:color="auto"/>
                        <w:bottom w:val="none" w:sz="0" w:space="0" w:color="auto"/>
                        <w:right w:val="none" w:sz="0" w:space="0" w:color="auto"/>
                      </w:divBdr>
                      <w:divsChild>
                        <w:div w:id="2008557950">
                          <w:marLeft w:val="0"/>
                          <w:marRight w:val="0"/>
                          <w:marTop w:val="0"/>
                          <w:marBottom w:val="0"/>
                          <w:divBdr>
                            <w:top w:val="none" w:sz="0" w:space="0" w:color="auto"/>
                            <w:left w:val="none" w:sz="0" w:space="0" w:color="auto"/>
                            <w:bottom w:val="none" w:sz="0" w:space="0" w:color="auto"/>
                            <w:right w:val="none" w:sz="0" w:space="0" w:color="auto"/>
                          </w:divBdr>
                          <w:divsChild>
                            <w:div w:id="1392267309">
                              <w:marLeft w:val="0"/>
                              <w:marRight w:val="0"/>
                              <w:marTop w:val="0"/>
                              <w:marBottom w:val="0"/>
                              <w:divBdr>
                                <w:top w:val="none" w:sz="0" w:space="0" w:color="auto"/>
                                <w:left w:val="none" w:sz="0" w:space="0" w:color="auto"/>
                                <w:bottom w:val="none" w:sz="0" w:space="0" w:color="auto"/>
                                <w:right w:val="none" w:sz="0" w:space="0" w:color="auto"/>
                              </w:divBdr>
                              <w:divsChild>
                                <w:div w:id="472219495">
                                  <w:marLeft w:val="0"/>
                                  <w:marRight w:val="0"/>
                                  <w:marTop w:val="0"/>
                                  <w:marBottom w:val="0"/>
                                  <w:divBdr>
                                    <w:top w:val="none" w:sz="0" w:space="0" w:color="auto"/>
                                    <w:left w:val="none" w:sz="0" w:space="0" w:color="auto"/>
                                    <w:bottom w:val="none" w:sz="0" w:space="0" w:color="auto"/>
                                    <w:right w:val="none" w:sz="0" w:space="0" w:color="auto"/>
                                  </w:divBdr>
                                  <w:divsChild>
                                    <w:div w:id="1197740207">
                                      <w:marLeft w:val="0"/>
                                      <w:marRight w:val="0"/>
                                      <w:marTop w:val="0"/>
                                      <w:marBottom w:val="0"/>
                                      <w:divBdr>
                                        <w:top w:val="none" w:sz="0" w:space="0" w:color="auto"/>
                                        <w:left w:val="none" w:sz="0" w:space="0" w:color="auto"/>
                                        <w:bottom w:val="none" w:sz="0" w:space="0" w:color="auto"/>
                                        <w:right w:val="none" w:sz="0" w:space="0" w:color="auto"/>
                                      </w:divBdr>
                                      <w:divsChild>
                                        <w:div w:id="1891383502">
                                          <w:marLeft w:val="0"/>
                                          <w:marRight w:val="0"/>
                                          <w:marTop w:val="0"/>
                                          <w:marBottom w:val="0"/>
                                          <w:divBdr>
                                            <w:top w:val="none" w:sz="0" w:space="0" w:color="auto"/>
                                            <w:left w:val="none" w:sz="0" w:space="0" w:color="auto"/>
                                            <w:bottom w:val="none" w:sz="0" w:space="0" w:color="auto"/>
                                            <w:right w:val="none" w:sz="0" w:space="0" w:color="auto"/>
                                          </w:divBdr>
                                          <w:divsChild>
                                            <w:div w:id="89082231">
                                              <w:marLeft w:val="0"/>
                                              <w:marRight w:val="0"/>
                                              <w:marTop w:val="0"/>
                                              <w:marBottom w:val="0"/>
                                              <w:divBdr>
                                                <w:top w:val="none" w:sz="0" w:space="0" w:color="auto"/>
                                                <w:left w:val="none" w:sz="0" w:space="0" w:color="auto"/>
                                                <w:bottom w:val="none" w:sz="0" w:space="0" w:color="auto"/>
                                                <w:right w:val="none" w:sz="0" w:space="0" w:color="auto"/>
                                              </w:divBdr>
                                              <w:divsChild>
                                                <w:div w:id="53235254">
                                                  <w:marLeft w:val="0"/>
                                                  <w:marRight w:val="0"/>
                                                  <w:marTop w:val="0"/>
                                                  <w:marBottom w:val="0"/>
                                                  <w:divBdr>
                                                    <w:top w:val="none" w:sz="0" w:space="0" w:color="auto"/>
                                                    <w:left w:val="none" w:sz="0" w:space="0" w:color="auto"/>
                                                    <w:bottom w:val="none" w:sz="0" w:space="0" w:color="auto"/>
                                                    <w:right w:val="none" w:sz="0" w:space="0" w:color="auto"/>
                                                  </w:divBdr>
                                                  <w:divsChild>
                                                    <w:div w:id="1028095252">
                                                      <w:marLeft w:val="0"/>
                                                      <w:marRight w:val="0"/>
                                                      <w:marTop w:val="0"/>
                                                      <w:marBottom w:val="0"/>
                                                      <w:divBdr>
                                                        <w:top w:val="none" w:sz="0" w:space="0" w:color="auto"/>
                                                        <w:left w:val="none" w:sz="0" w:space="0" w:color="auto"/>
                                                        <w:bottom w:val="none" w:sz="0" w:space="0" w:color="auto"/>
                                                        <w:right w:val="none" w:sz="0" w:space="0" w:color="auto"/>
                                                      </w:divBdr>
                                                      <w:divsChild>
                                                        <w:div w:id="1266382774">
                                                          <w:marLeft w:val="0"/>
                                                          <w:marRight w:val="0"/>
                                                          <w:marTop w:val="0"/>
                                                          <w:marBottom w:val="0"/>
                                                          <w:divBdr>
                                                            <w:top w:val="none" w:sz="0" w:space="0" w:color="auto"/>
                                                            <w:left w:val="none" w:sz="0" w:space="0" w:color="auto"/>
                                                            <w:bottom w:val="none" w:sz="0" w:space="0" w:color="auto"/>
                                                            <w:right w:val="none" w:sz="0" w:space="0" w:color="auto"/>
                                                          </w:divBdr>
                                                          <w:divsChild>
                                                            <w:div w:id="268783283">
                                                              <w:marLeft w:val="0"/>
                                                              <w:marRight w:val="0"/>
                                                              <w:marTop w:val="0"/>
                                                              <w:marBottom w:val="0"/>
                                                              <w:divBdr>
                                                                <w:top w:val="none" w:sz="0" w:space="0" w:color="auto"/>
                                                                <w:left w:val="none" w:sz="0" w:space="0" w:color="auto"/>
                                                                <w:bottom w:val="none" w:sz="0" w:space="0" w:color="auto"/>
                                                                <w:right w:val="none" w:sz="0" w:space="0" w:color="auto"/>
                                                              </w:divBdr>
                                                              <w:divsChild>
                                                                <w:div w:id="4973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91079759">
      <w:bodyDiv w:val="1"/>
      <w:marLeft w:val="0"/>
      <w:marRight w:val="0"/>
      <w:marTop w:val="0"/>
      <w:marBottom w:val="0"/>
      <w:divBdr>
        <w:top w:val="none" w:sz="0" w:space="0" w:color="auto"/>
        <w:left w:val="none" w:sz="0" w:space="0" w:color="auto"/>
        <w:bottom w:val="none" w:sz="0" w:space="0" w:color="auto"/>
        <w:right w:val="none" w:sz="0" w:space="0" w:color="auto"/>
      </w:divBdr>
      <w:divsChild>
        <w:div w:id="856502385">
          <w:marLeft w:val="0"/>
          <w:marRight w:val="0"/>
          <w:marTop w:val="0"/>
          <w:marBottom w:val="0"/>
          <w:divBdr>
            <w:top w:val="none" w:sz="0" w:space="0" w:color="auto"/>
            <w:left w:val="none" w:sz="0" w:space="0" w:color="auto"/>
            <w:bottom w:val="none" w:sz="0" w:space="0" w:color="auto"/>
            <w:right w:val="none" w:sz="0" w:space="0" w:color="auto"/>
          </w:divBdr>
          <w:divsChild>
            <w:div w:id="643126406">
              <w:marLeft w:val="0"/>
              <w:marRight w:val="0"/>
              <w:marTop w:val="0"/>
              <w:marBottom w:val="0"/>
              <w:divBdr>
                <w:top w:val="none" w:sz="0" w:space="0" w:color="auto"/>
                <w:left w:val="none" w:sz="0" w:space="0" w:color="auto"/>
                <w:bottom w:val="none" w:sz="0" w:space="0" w:color="auto"/>
                <w:right w:val="none" w:sz="0" w:space="0" w:color="auto"/>
              </w:divBdr>
              <w:divsChild>
                <w:div w:id="676346568">
                  <w:marLeft w:val="0"/>
                  <w:marRight w:val="0"/>
                  <w:marTop w:val="0"/>
                  <w:marBottom w:val="0"/>
                  <w:divBdr>
                    <w:top w:val="none" w:sz="0" w:space="0" w:color="auto"/>
                    <w:left w:val="none" w:sz="0" w:space="0" w:color="auto"/>
                    <w:bottom w:val="none" w:sz="0" w:space="0" w:color="auto"/>
                    <w:right w:val="none" w:sz="0" w:space="0" w:color="auto"/>
                  </w:divBdr>
                  <w:divsChild>
                    <w:div w:id="1620604487">
                      <w:marLeft w:val="0"/>
                      <w:marRight w:val="0"/>
                      <w:marTop w:val="0"/>
                      <w:marBottom w:val="0"/>
                      <w:divBdr>
                        <w:top w:val="none" w:sz="0" w:space="0" w:color="auto"/>
                        <w:left w:val="none" w:sz="0" w:space="0" w:color="auto"/>
                        <w:bottom w:val="none" w:sz="0" w:space="0" w:color="auto"/>
                        <w:right w:val="none" w:sz="0" w:space="0" w:color="auto"/>
                      </w:divBdr>
                      <w:divsChild>
                        <w:div w:id="1599867237">
                          <w:marLeft w:val="0"/>
                          <w:marRight w:val="0"/>
                          <w:marTop w:val="0"/>
                          <w:marBottom w:val="0"/>
                          <w:divBdr>
                            <w:top w:val="none" w:sz="0" w:space="0" w:color="auto"/>
                            <w:left w:val="none" w:sz="0" w:space="0" w:color="auto"/>
                            <w:bottom w:val="none" w:sz="0" w:space="0" w:color="auto"/>
                            <w:right w:val="none" w:sz="0" w:space="0" w:color="auto"/>
                          </w:divBdr>
                          <w:divsChild>
                            <w:div w:id="856046198">
                              <w:marLeft w:val="0"/>
                              <w:marRight w:val="0"/>
                              <w:marTop w:val="0"/>
                              <w:marBottom w:val="0"/>
                              <w:divBdr>
                                <w:top w:val="none" w:sz="0" w:space="0" w:color="auto"/>
                                <w:left w:val="none" w:sz="0" w:space="0" w:color="auto"/>
                                <w:bottom w:val="none" w:sz="0" w:space="0" w:color="auto"/>
                                <w:right w:val="none" w:sz="0" w:space="0" w:color="auto"/>
                              </w:divBdr>
                              <w:divsChild>
                                <w:div w:id="606960827">
                                  <w:marLeft w:val="0"/>
                                  <w:marRight w:val="0"/>
                                  <w:marTop w:val="0"/>
                                  <w:marBottom w:val="0"/>
                                  <w:divBdr>
                                    <w:top w:val="none" w:sz="0" w:space="0" w:color="auto"/>
                                    <w:left w:val="none" w:sz="0" w:space="0" w:color="auto"/>
                                    <w:bottom w:val="none" w:sz="0" w:space="0" w:color="auto"/>
                                    <w:right w:val="none" w:sz="0" w:space="0" w:color="auto"/>
                                  </w:divBdr>
                                  <w:divsChild>
                                    <w:div w:id="404037395">
                                      <w:marLeft w:val="0"/>
                                      <w:marRight w:val="0"/>
                                      <w:marTop w:val="0"/>
                                      <w:marBottom w:val="0"/>
                                      <w:divBdr>
                                        <w:top w:val="none" w:sz="0" w:space="0" w:color="auto"/>
                                        <w:left w:val="none" w:sz="0" w:space="0" w:color="auto"/>
                                        <w:bottom w:val="none" w:sz="0" w:space="0" w:color="auto"/>
                                        <w:right w:val="none" w:sz="0" w:space="0" w:color="auto"/>
                                      </w:divBdr>
                                      <w:divsChild>
                                        <w:div w:id="763497240">
                                          <w:marLeft w:val="0"/>
                                          <w:marRight w:val="0"/>
                                          <w:marTop w:val="0"/>
                                          <w:marBottom w:val="0"/>
                                          <w:divBdr>
                                            <w:top w:val="none" w:sz="0" w:space="0" w:color="auto"/>
                                            <w:left w:val="none" w:sz="0" w:space="0" w:color="auto"/>
                                            <w:bottom w:val="none" w:sz="0" w:space="0" w:color="auto"/>
                                            <w:right w:val="none" w:sz="0" w:space="0" w:color="auto"/>
                                          </w:divBdr>
                                          <w:divsChild>
                                            <w:div w:id="1203136407">
                                              <w:marLeft w:val="0"/>
                                              <w:marRight w:val="0"/>
                                              <w:marTop w:val="0"/>
                                              <w:marBottom w:val="0"/>
                                              <w:divBdr>
                                                <w:top w:val="none" w:sz="0" w:space="0" w:color="auto"/>
                                                <w:left w:val="none" w:sz="0" w:space="0" w:color="auto"/>
                                                <w:bottom w:val="none" w:sz="0" w:space="0" w:color="auto"/>
                                                <w:right w:val="none" w:sz="0" w:space="0" w:color="auto"/>
                                              </w:divBdr>
                                              <w:divsChild>
                                                <w:div w:id="1735079064">
                                                  <w:marLeft w:val="0"/>
                                                  <w:marRight w:val="0"/>
                                                  <w:marTop w:val="0"/>
                                                  <w:marBottom w:val="0"/>
                                                  <w:divBdr>
                                                    <w:top w:val="none" w:sz="0" w:space="0" w:color="auto"/>
                                                    <w:left w:val="none" w:sz="0" w:space="0" w:color="auto"/>
                                                    <w:bottom w:val="none" w:sz="0" w:space="0" w:color="auto"/>
                                                    <w:right w:val="none" w:sz="0" w:space="0" w:color="auto"/>
                                                  </w:divBdr>
                                                  <w:divsChild>
                                                    <w:div w:id="997728671">
                                                      <w:marLeft w:val="0"/>
                                                      <w:marRight w:val="0"/>
                                                      <w:marTop w:val="0"/>
                                                      <w:marBottom w:val="0"/>
                                                      <w:divBdr>
                                                        <w:top w:val="none" w:sz="0" w:space="0" w:color="auto"/>
                                                        <w:left w:val="none" w:sz="0" w:space="0" w:color="auto"/>
                                                        <w:bottom w:val="none" w:sz="0" w:space="0" w:color="auto"/>
                                                        <w:right w:val="none" w:sz="0" w:space="0" w:color="auto"/>
                                                      </w:divBdr>
                                                      <w:divsChild>
                                                        <w:div w:id="249004006">
                                                          <w:marLeft w:val="0"/>
                                                          <w:marRight w:val="0"/>
                                                          <w:marTop w:val="0"/>
                                                          <w:marBottom w:val="0"/>
                                                          <w:divBdr>
                                                            <w:top w:val="none" w:sz="0" w:space="0" w:color="auto"/>
                                                            <w:left w:val="none" w:sz="0" w:space="0" w:color="auto"/>
                                                            <w:bottom w:val="none" w:sz="0" w:space="0" w:color="auto"/>
                                                            <w:right w:val="none" w:sz="0" w:space="0" w:color="auto"/>
                                                          </w:divBdr>
                                                          <w:divsChild>
                                                            <w:div w:id="655497965">
                                                              <w:marLeft w:val="0"/>
                                                              <w:marRight w:val="0"/>
                                                              <w:marTop w:val="0"/>
                                                              <w:marBottom w:val="0"/>
                                                              <w:divBdr>
                                                                <w:top w:val="none" w:sz="0" w:space="0" w:color="auto"/>
                                                                <w:left w:val="none" w:sz="0" w:space="0" w:color="auto"/>
                                                                <w:bottom w:val="none" w:sz="0" w:space="0" w:color="auto"/>
                                                                <w:right w:val="none" w:sz="0" w:space="0" w:color="auto"/>
                                                              </w:divBdr>
                                                              <w:divsChild>
                                                                <w:div w:id="19989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96969783">
      <w:marLeft w:val="0"/>
      <w:marRight w:val="0"/>
      <w:marTop w:val="0"/>
      <w:marBottom w:val="0"/>
      <w:divBdr>
        <w:top w:val="none" w:sz="0" w:space="0" w:color="auto"/>
        <w:left w:val="none" w:sz="0" w:space="0" w:color="auto"/>
        <w:bottom w:val="none" w:sz="0" w:space="0" w:color="auto"/>
        <w:right w:val="none" w:sz="0" w:space="0" w:color="auto"/>
      </w:divBdr>
      <w:divsChild>
        <w:div w:id="1986624167">
          <w:marLeft w:val="0"/>
          <w:marRight w:val="0"/>
          <w:marTop w:val="0"/>
          <w:marBottom w:val="0"/>
          <w:divBdr>
            <w:top w:val="none" w:sz="0" w:space="0" w:color="auto"/>
            <w:left w:val="none" w:sz="0" w:space="0" w:color="auto"/>
            <w:bottom w:val="none" w:sz="0" w:space="0" w:color="auto"/>
            <w:right w:val="none" w:sz="0" w:space="0" w:color="auto"/>
          </w:divBdr>
        </w:div>
      </w:divsChild>
    </w:div>
    <w:div w:id="2107144026">
      <w:marLeft w:val="0"/>
      <w:marRight w:val="0"/>
      <w:marTop w:val="0"/>
      <w:marBottom w:val="0"/>
      <w:divBdr>
        <w:top w:val="none" w:sz="0" w:space="0" w:color="auto"/>
        <w:left w:val="none" w:sz="0" w:space="0" w:color="auto"/>
        <w:bottom w:val="none" w:sz="0" w:space="0" w:color="auto"/>
        <w:right w:val="none" w:sz="0" w:space="0" w:color="auto"/>
      </w:divBdr>
      <w:divsChild>
        <w:div w:id="141581055">
          <w:marLeft w:val="0"/>
          <w:marRight w:val="0"/>
          <w:marTop w:val="0"/>
          <w:marBottom w:val="0"/>
          <w:divBdr>
            <w:top w:val="none" w:sz="0" w:space="0" w:color="auto"/>
            <w:left w:val="none" w:sz="0" w:space="0" w:color="auto"/>
            <w:bottom w:val="none" w:sz="0" w:space="0" w:color="auto"/>
            <w:right w:val="none" w:sz="0" w:space="0" w:color="auto"/>
          </w:divBdr>
        </w:div>
      </w:divsChild>
    </w:div>
    <w:div w:id="2120417321">
      <w:marLeft w:val="0"/>
      <w:marRight w:val="0"/>
      <w:marTop w:val="0"/>
      <w:marBottom w:val="0"/>
      <w:divBdr>
        <w:top w:val="none" w:sz="0" w:space="0" w:color="auto"/>
        <w:left w:val="none" w:sz="0" w:space="0" w:color="auto"/>
        <w:bottom w:val="none" w:sz="0" w:space="0" w:color="auto"/>
        <w:right w:val="none" w:sz="0" w:space="0" w:color="auto"/>
      </w:divBdr>
      <w:divsChild>
        <w:div w:id="1691907480">
          <w:marLeft w:val="0"/>
          <w:marRight w:val="0"/>
          <w:marTop w:val="0"/>
          <w:marBottom w:val="0"/>
          <w:divBdr>
            <w:top w:val="none" w:sz="0" w:space="0" w:color="auto"/>
            <w:left w:val="none" w:sz="0" w:space="0" w:color="auto"/>
            <w:bottom w:val="none" w:sz="0" w:space="0" w:color="auto"/>
            <w:right w:val="none" w:sz="0" w:space="0" w:color="auto"/>
          </w:divBdr>
        </w:div>
      </w:divsChild>
    </w:div>
    <w:div w:id="2121026648">
      <w:marLeft w:val="0"/>
      <w:marRight w:val="0"/>
      <w:marTop w:val="0"/>
      <w:marBottom w:val="0"/>
      <w:divBdr>
        <w:top w:val="none" w:sz="0" w:space="0" w:color="auto"/>
        <w:left w:val="none" w:sz="0" w:space="0" w:color="auto"/>
        <w:bottom w:val="none" w:sz="0" w:space="0" w:color="auto"/>
        <w:right w:val="none" w:sz="0" w:space="0" w:color="auto"/>
      </w:divBdr>
      <w:divsChild>
        <w:div w:id="1660421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s://www.computrain.nl/application-development/web-development/python-fundamentals.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anaconda.com/distribution/"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anaconda.com/distribution/"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www.anaconda.com/distribution/" TargetMode="External"/><Relationship Id="rId10" Type="http://schemas.openxmlformats.org/officeDocument/2006/relationships/footnotes" Target="footnotes.xml"/><Relationship Id="rId19" Type="http://schemas.openxmlformats.org/officeDocument/2006/relationships/hyperlink" Target="https://www.anaconda.com/distributio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www.anaconda.com/distribu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files\nmakboul\AppData\Roaming\Microsoft\Sjablonen\Plan%20voor%20een%20kort%20opst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69824452DCA4DDA83209A2AAA7D2678"/>
        <w:category>
          <w:name w:val="Algemeen"/>
          <w:gallery w:val="placeholder"/>
        </w:category>
        <w:types>
          <w:type w:val="bbPlcHdr"/>
        </w:types>
        <w:behaviors>
          <w:behavior w:val="content"/>
        </w:behaviors>
        <w:guid w:val="{32274E2D-D81E-42F5-8160-5DB5ED685C35}"/>
      </w:docPartPr>
      <w:docPartBody>
        <w:p w:rsidR="0017468F" w:rsidRDefault="00A85746" w:rsidP="00A85746">
          <w:pPr>
            <w:pStyle w:val="E69824452DCA4DDA83209A2AAA7D2678"/>
          </w:pPr>
          <w:r>
            <w:rPr>
              <w:color w:val="2F5496" w:themeColor="accent1" w:themeShade="BF"/>
              <w:sz w:val="24"/>
              <w:szCs w:val="24"/>
            </w:rPr>
            <w:t>[Bedrijfsnaam]</w:t>
          </w:r>
        </w:p>
      </w:docPartBody>
    </w:docPart>
    <w:docPart>
      <w:docPartPr>
        <w:name w:val="D0E5E85EBB0B4775AD63CE56DB3D8AAC"/>
        <w:category>
          <w:name w:val="Algemeen"/>
          <w:gallery w:val="placeholder"/>
        </w:category>
        <w:types>
          <w:type w:val="bbPlcHdr"/>
        </w:types>
        <w:behaviors>
          <w:behavior w:val="content"/>
        </w:behaviors>
        <w:guid w:val="{DE0274EF-FD46-49AF-BFCB-3EAB34ACE3C9}"/>
      </w:docPartPr>
      <w:docPartBody>
        <w:p w:rsidR="0017468F" w:rsidRDefault="00A85746" w:rsidP="00A85746">
          <w:pPr>
            <w:pStyle w:val="D0E5E85EBB0B4775AD63CE56DB3D8AAC"/>
          </w:pPr>
          <w:r>
            <w:rPr>
              <w:color w:val="4472C4" w:themeColor="accent1"/>
              <w:sz w:val="28"/>
              <w:szCs w:val="28"/>
            </w:rPr>
            <w:t>[Naam van auteur]</w:t>
          </w:r>
        </w:p>
      </w:docPartBody>
    </w:docPart>
    <w:docPart>
      <w:docPartPr>
        <w:name w:val="9908FD32175F4483B329C75842ADB7ED"/>
        <w:category>
          <w:name w:val="Algemeen"/>
          <w:gallery w:val="placeholder"/>
        </w:category>
        <w:types>
          <w:type w:val="bbPlcHdr"/>
        </w:types>
        <w:behaviors>
          <w:behavior w:val="content"/>
        </w:behaviors>
        <w:guid w:val="{0A43B50F-D44C-485C-A7BF-496B728E5ECB}"/>
      </w:docPartPr>
      <w:docPartBody>
        <w:p w:rsidR="0017468F" w:rsidRDefault="00A85746" w:rsidP="00A85746">
          <w:pPr>
            <w:pStyle w:val="9908FD32175F4483B329C75842ADB7ED"/>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Osaka">
    <w:altName w:val="Times New Roman"/>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746"/>
    <w:rsid w:val="00025D2D"/>
    <w:rsid w:val="0017468F"/>
    <w:rsid w:val="003D79D2"/>
    <w:rsid w:val="003F1DDA"/>
    <w:rsid w:val="003F28E2"/>
    <w:rsid w:val="00477142"/>
    <w:rsid w:val="004E2C6D"/>
    <w:rsid w:val="00516478"/>
    <w:rsid w:val="00555864"/>
    <w:rsid w:val="0056607A"/>
    <w:rsid w:val="006249DC"/>
    <w:rsid w:val="006505DE"/>
    <w:rsid w:val="006E4F62"/>
    <w:rsid w:val="00742B7E"/>
    <w:rsid w:val="00782D27"/>
    <w:rsid w:val="008632E6"/>
    <w:rsid w:val="008F4478"/>
    <w:rsid w:val="00962110"/>
    <w:rsid w:val="0096256F"/>
    <w:rsid w:val="00A13A17"/>
    <w:rsid w:val="00A31653"/>
    <w:rsid w:val="00A411F9"/>
    <w:rsid w:val="00A44C05"/>
    <w:rsid w:val="00A85746"/>
    <w:rsid w:val="00AD7261"/>
    <w:rsid w:val="00B41023"/>
    <w:rsid w:val="00B67734"/>
    <w:rsid w:val="00C15536"/>
    <w:rsid w:val="00CD3427"/>
    <w:rsid w:val="00DD5BAD"/>
    <w:rsid w:val="00FB07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69824452DCA4DDA83209A2AAA7D2678">
    <w:name w:val="E69824452DCA4DDA83209A2AAA7D2678"/>
    <w:rsid w:val="00A85746"/>
  </w:style>
  <w:style w:type="paragraph" w:customStyle="1" w:styleId="D0E5E85EBB0B4775AD63CE56DB3D8AAC">
    <w:name w:val="D0E5E85EBB0B4775AD63CE56DB3D8AAC"/>
    <w:rsid w:val="00A85746"/>
  </w:style>
  <w:style w:type="paragraph" w:customStyle="1" w:styleId="9908FD32175F4483B329C75842ADB7ED">
    <w:name w:val="9908FD32175F4483B329C75842ADB7ED"/>
    <w:rsid w:val="00A857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2021-07-23T00:00:00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oduleID xmlns="5cb2ef8f-78da-43e3-be9d-464f898ff750">89471</ModuleID>
    <ProgrammaID xmlns="5cb2ef8f-78da-43e3-be9d-464f898ff750">283640</ProgrammaID>
    <Ontwikkelaar xmlns="5cb2ef8f-78da-43e3-be9d-464f898ff750">
      <UserInfo>
        <DisplayName/>
        <AccountId xsi:nil="true"/>
        <AccountType/>
      </UserInfo>
    </Ontwikkelaar>
    <Periodeontwikkeld xmlns="5cb2ef8f-78da-43e3-be9d-464f898ff750">2020 02-04</Periodeontwikkel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74FD7E0BB98934395C7F9692035AD9F" ma:contentTypeVersion="8" ma:contentTypeDescription="Een nieuw document maken." ma:contentTypeScope="" ma:versionID="b6fdab4991d4e7115dd3506113b09116">
  <xsd:schema xmlns:xsd="http://www.w3.org/2001/XMLSchema" xmlns:xs="http://www.w3.org/2001/XMLSchema" xmlns:p="http://schemas.microsoft.com/office/2006/metadata/properties" xmlns:ns2="5cb2ef8f-78da-43e3-be9d-464f898ff750" xmlns:ns3="86858f58-0450-4030-904a-31856757c046" targetNamespace="http://schemas.microsoft.com/office/2006/metadata/properties" ma:root="true" ma:fieldsID="09c745c5e647e31131860198ca02f72d" ns2:_="" ns3:_="">
    <xsd:import namespace="5cb2ef8f-78da-43e3-be9d-464f898ff750"/>
    <xsd:import namespace="86858f58-0450-4030-904a-31856757c046"/>
    <xsd:element name="properties">
      <xsd:complexType>
        <xsd:sequence>
          <xsd:element name="documentManagement">
            <xsd:complexType>
              <xsd:all>
                <xsd:element ref="ns2:ModuleID" minOccurs="0"/>
                <xsd:element ref="ns2:ProgrammaID" minOccurs="0"/>
                <xsd:element ref="ns2:MediaServiceMetadata" minOccurs="0"/>
                <xsd:element ref="ns2:MediaServiceFastMetadata" minOccurs="0"/>
                <xsd:element ref="ns2:Ontwikkelaar" minOccurs="0"/>
                <xsd:element ref="ns2:Periodeontwikkeld"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2ef8f-78da-43e3-be9d-464f898ff750" elementFormDefault="qualified">
    <xsd:import namespace="http://schemas.microsoft.com/office/2006/documentManagement/types"/>
    <xsd:import namespace="http://schemas.microsoft.com/office/infopath/2007/PartnerControls"/>
    <xsd:element name="ModuleID" ma:index="8" nillable="true" ma:displayName="Module ID" ma:default="nog niet bekend" ma:description="ID voor de training/module" ma:format="Dropdown" ma:internalName="ModuleID">
      <xsd:simpleType>
        <xsd:restriction base="dms:Text">
          <xsd:maxLength value="255"/>
        </xsd:restriction>
      </xsd:simpleType>
    </xsd:element>
    <xsd:element name="ProgrammaID" ma:index="9" nillable="true" ma:displayName="Programma ID" ma:default="nog niet bekend" ma:description="ID van het programma" ma:format="Dropdown" ma:internalName="ProgrammaID">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Ontwikkelaar" ma:index="12" nillable="true" ma:displayName="Ontwikkelaar" ma:description="Naam van de ontwikkelaar" ma:format="Dropdown" ma:list="UserInfo" ma:SharePointGroup="0" ma:internalName="Ontwikkelaa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riodeontwikkeld" ma:index="13" nillable="true" ma:displayName="Periode ontwikkeld" ma:description="De periode wanneer de training ontwikkeld is" ma:format="Dropdown" ma:internalName="Periodeontwikkel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858f58-0450-4030-904a-31856757c046"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27E2AD-EE7D-429C-90D2-07E29EB6CD53}">
  <ds:schemaRefs>
    <ds:schemaRef ds:uri="http://schemas.microsoft.com/sharepoint/v3/contenttype/forms"/>
  </ds:schemaRefs>
</ds:datastoreItem>
</file>

<file path=customXml/itemProps3.xml><?xml version="1.0" encoding="utf-8"?>
<ds:datastoreItem xmlns:ds="http://schemas.openxmlformats.org/officeDocument/2006/customXml" ds:itemID="{E1A1F3C9-ED13-4BE7-BB40-249447F4581D}">
  <ds:schemaRefs>
    <ds:schemaRef ds:uri="http://schemas.microsoft.com/office/2006/metadata/properties"/>
    <ds:schemaRef ds:uri="http://schemas.microsoft.com/office/infopath/2007/PartnerControls"/>
    <ds:schemaRef ds:uri="5cb2ef8f-78da-43e3-be9d-464f898ff750"/>
  </ds:schemaRefs>
</ds:datastoreItem>
</file>

<file path=customXml/itemProps4.xml><?xml version="1.0" encoding="utf-8"?>
<ds:datastoreItem xmlns:ds="http://schemas.openxmlformats.org/officeDocument/2006/customXml" ds:itemID="{45E2F1C8-A41A-48A1-808D-9E8030271A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b2ef8f-78da-43e3-be9d-464f898ff750"/>
    <ds:schemaRef ds:uri="86858f58-0450-4030-904a-31856757c0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35F772C-DDC3-D44E-A306-4B580CC1A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D:\Profiles\nmakboul\AppData\Roaming\Microsoft\Sjablonen\Plan voor een kort opstel.dotx</Template>
  <TotalTime>1</TotalTime>
  <Pages>14</Pages>
  <Words>4088</Words>
  <Characters>22488</Characters>
  <Application>Microsoft Office Word</Application>
  <DocSecurity>0</DocSecurity>
  <Lines>187</Lines>
  <Paragraphs>53</Paragraphs>
  <ScaleCrop>false</ScaleCrop>
  <HeadingPairs>
    <vt:vector size="2" baseType="variant">
      <vt:variant>
        <vt:lpstr>Titel</vt:lpstr>
      </vt:variant>
      <vt:variant>
        <vt:i4>1</vt:i4>
      </vt:variant>
    </vt:vector>
  </HeadingPairs>
  <TitlesOfParts>
    <vt:vector size="1" baseType="lpstr">
      <vt:lpstr>Computrain</vt:lpstr>
    </vt:vector>
  </TitlesOfParts>
  <Company>Computrain</Company>
  <LinksUpToDate>false</LinksUpToDate>
  <CharactersWithSpaces>26523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Computrain</dc:title>
  <dc:subject>21-8-2019</dc:subject>
  <dc:creator>Nora Makboul</dc:creator>
  <cp:keywords/>
  <dc:description/>
  <cp:lastModifiedBy>Peter Anema</cp:lastModifiedBy>
  <cp:revision>2</cp:revision>
  <dcterms:created xsi:type="dcterms:W3CDTF">2021-08-17T11:42:00Z</dcterms:created>
  <dcterms:modified xsi:type="dcterms:W3CDTF">2021-08-17T11:42:00Z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0x010100A74FD7E0BB98934395C7F9692035AD9F</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94086e73-b190-4b84-b59f-38c75e45d1cf_Enabled">
    <vt:lpwstr>True</vt:lpwstr>
  </property>
  <property fmtid="{D5CDD505-2E9C-101B-9397-08002B2CF9AE}" pid="9" name="MSIP_Label_94086e73-b190-4b84-b59f-38c75e45d1cf_SiteId">
    <vt:lpwstr>de1fb6ee-54ae-40a2-8c2a-0cfdee0c7a03</vt:lpwstr>
  </property>
  <property fmtid="{D5CDD505-2E9C-101B-9397-08002B2CF9AE}" pid="10" name="MSIP_Label_94086e73-b190-4b84-b59f-38c75e45d1cf_Owner">
    <vt:lpwstr>Nmakboul@computrain.nl</vt:lpwstr>
  </property>
  <property fmtid="{D5CDD505-2E9C-101B-9397-08002B2CF9AE}" pid="11" name="MSIP_Label_94086e73-b190-4b84-b59f-38c75e45d1cf_SetDate">
    <vt:lpwstr>2020-01-31T07:30:22.3974218Z</vt:lpwstr>
  </property>
  <property fmtid="{D5CDD505-2E9C-101B-9397-08002B2CF9AE}" pid="12" name="MSIP_Label_94086e73-b190-4b84-b59f-38c75e45d1cf_Name">
    <vt:lpwstr>Corporate</vt:lpwstr>
  </property>
  <property fmtid="{D5CDD505-2E9C-101B-9397-08002B2CF9AE}" pid="13" name="MSIP_Label_94086e73-b190-4b84-b59f-38c75e45d1cf_Application">
    <vt:lpwstr>Microsoft Azure Information Protection</vt:lpwstr>
  </property>
  <property fmtid="{D5CDD505-2E9C-101B-9397-08002B2CF9AE}" pid="14" name="MSIP_Label_94086e73-b190-4b84-b59f-38c75e45d1cf_ActionId">
    <vt:lpwstr>2716d437-4ce7-41a0-8b6b-70779df0560a</vt:lpwstr>
  </property>
  <property fmtid="{D5CDD505-2E9C-101B-9397-08002B2CF9AE}" pid="15" name="MSIP_Label_94086e73-b190-4b84-b59f-38c75e45d1cf_Extended_MSFT_Method">
    <vt:lpwstr>Automatic</vt:lpwstr>
  </property>
  <property fmtid="{D5CDD505-2E9C-101B-9397-08002B2CF9AE}" pid="16" name="Sensitivity">
    <vt:lpwstr>Corporate</vt:lpwstr>
  </property>
</Properties>
</file>